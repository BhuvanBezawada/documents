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451CC" w14:textId="77777777" w:rsidR="00804C43" w:rsidRDefault="00804C43"/>
    <w:p w14:paraId="5D62B67B" w14:textId="10BA33C2" w:rsidR="00506D9B" w:rsidRDefault="00506D9B" w:rsidP="00506D9B">
      <w:pPr>
        <w:pStyle w:val="LO-Normal"/>
        <w:rPr>
          <w:b/>
        </w:rPr>
      </w:pPr>
      <w:r>
        <w:rPr>
          <w:b/>
        </w:rPr>
        <w:t>Authors: Owen Arnold</w:t>
      </w:r>
    </w:p>
    <w:p w14:paraId="2EFF6F71" w14:textId="52604815" w:rsidR="00506D9B" w:rsidRDefault="00506D9B" w:rsidP="00506D9B">
      <w:pPr>
        <w:pStyle w:val="LO-Normal"/>
        <w:rPr>
          <w:b/>
        </w:rPr>
      </w:pPr>
      <w:r>
        <w:rPr>
          <w:b/>
        </w:rPr>
        <w:t>Affiliations:</w:t>
      </w:r>
      <w:r>
        <w:t xml:space="preserve"> Tessella</w:t>
      </w:r>
    </w:p>
    <w:p w14:paraId="186304F7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Preferred type of communication:</w:t>
      </w:r>
      <w:r>
        <w:t xml:space="preserve"> Oral</w:t>
      </w:r>
    </w:p>
    <w:p w14:paraId="29C23313" w14:textId="77777777" w:rsidR="00506D9B" w:rsidRDefault="00506D9B" w:rsidP="00506D9B">
      <w:pPr>
        <w:pStyle w:val="LO-Normal"/>
        <w:rPr>
          <w:b/>
        </w:rPr>
      </w:pPr>
      <w:r>
        <w:rPr>
          <w:b/>
        </w:rPr>
        <w:t>Topics:</w:t>
      </w:r>
      <w:r>
        <w:t xml:space="preserve"> “Neutron Instrumentation, Optics, Sample Environment, Detectors and Software”</w:t>
      </w:r>
    </w:p>
    <w:p w14:paraId="1A2E3459" w14:textId="77777777" w:rsidR="00506D9B" w:rsidRPr="002379E9" w:rsidRDefault="00506D9B" w:rsidP="002379E9">
      <w:r>
        <w:rPr>
          <w:b/>
        </w:rPr>
        <w:t>Title (plain text only):</w:t>
      </w:r>
      <w:r>
        <w:t xml:space="preserve"> </w:t>
      </w:r>
      <w:r w:rsidR="002379E9">
        <w:t xml:space="preserve">Visualisation and Analysis in </w:t>
      </w:r>
      <w:proofErr w:type="spellStart"/>
      <w:r w:rsidR="002379E9">
        <w:t>Mantid</w:t>
      </w:r>
      <w:proofErr w:type="spellEnd"/>
      <w:r w:rsidR="002379E9">
        <w:t xml:space="preserve"> for Single Crystal Neutron Diffraction</w:t>
      </w:r>
    </w:p>
    <w:p w14:paraId="799B0901" w14:textId="77777777" w:rsidR="00506D9B" w:rsidRDefault="00506D9B" w:rsidP="00506D9B">
      <w:r>
        <w:rPr>
          <w:b/>
        </w:rPr>
        <w:t>Title (formatted text):</w:t>
      </w:r>
      <w:r>
        <w:t xml:space="preserve"> Visualisation and Analysis in </w:t>
      </w:r>
      <w:proofErr w:type="spellStart"/>
      <w:r w:rsidR="002379E9">
        <w:t>Mantid</w:t>
      </w:r>
      <w:proofErr w:type="spellEnd"/>
      <w:r>
        <w:t xml:space="preserve"> for Single Crystal Neutron Diffraction</w:t>
      </w:r>
    </w:p>
    <w:p w14:paraId="4BB560ED" w14:textId="77777777" w:rsidR="00506D9B" w:rsidRDefault="00506D9B"/>
    <w:p w14:paraId="08543DCA" w14:textId="77777777" w:rsidR="002379E9" w:rsidRDefault="002379E9">
      <w:r>
        <w:t>Large neutron scattering datasets are commonly collected at TOF sources, particularly for single crystal diffraction experiments. A full understanding of the materials of interest often requires the complete mapping of data in an n-dimensional manifold. Increasingly, and particularly in single crystal diffraction, the correct treatment of data as part of data reduction and analysis, for a range of techniques, involves the efficient and flexible processing of large n-dimensional datasets.</w:t>
      </w:r>
    </w:p>
    <w:p w14:paraId="22D3321F" w14:textId="77777777" w:rsidR="002379E9" w:rsidRDefault="002379E9"/>
    <w:p w14:paraId="1B368A88" w14:textId="34E8FF30" w:rsidR="00672CC8" w:rsidRDefault="002379E9">
      <w:r>
        <w:t>The</w:t>
      </w:r>
      <w:r w:rsidR="00804C43">
        <w:t xml:space="preserve"> Mantid</w:t>
      </w:r>
      <w:r w:rsidR="00672CC8" w:rsidRPr="00672CC8">
        <w:rPr>
          <w:vertAlign w:val="superscript"/>
        </w:rPr>
        <w:t>1</w:t>
      </w:r>
      <w:proofErr w:type="gramStart"/>
      <w:r>
        <w:rPr>
          <w:vertAlign w:val="superscript"/>
        </w:rPr>
        <w:t>,2</w:t>
      </w:r>
      <w:proofErr w:type="gramEnd"/>
      <w:r w:rsidR="00804C43">
        <w:t xml:space="preserve"> </w:t>
      </w:r>
      <w:r>
        <w:t xml:space="preserve">framework, our extensible framework for neutron and </w:t>
      </w:r>
      <w:proofErr w:type="spellStart"/>
      <w:r>
        <w:t>muon</w:t>
      </w:r>
      <w:proofErr w:type="spellEnd"/>
      <w:r>
        <w:t xml:space="preserve"> data reduction and analysis,</w:t>
      </w:r>
      <w:r w:rsidR="00804C43">
        <w:t xml:space="preserve"> has</w:t>
      </w:r>
      <w:r>
        <w:t xml:space="preserve"> been successfully deployed for use on a large range of instruments. An on-going area of development within that framework has been the development of tools </w:t>
      </w:r>
      <w:r w:rsidR="00804C43">
        <w:t>to analyse and visualise n-dimensional data.</w:t>
      </w:r>
      <w:r>
        <w:t xml:space="preserve"> This work has involved </w:t>
      </w:r>
      <w:bookmarkStart w:id="0" w:name="_GoBack"/>
      <w:bookmarkEnd w:id="0"/>
      <w:r w:rsidR="003C3565">
        <w:t>collaboration</w:t>
      </w:r>
      <w:r w:rsidR="00672CC8">
        <w:t xml:space="preserve"> between ISIS at RAL, SNS at Oakridge and the ESS in Lund. </w:t>
      </w:r>
    </w:p>
    <w:p w14:paraId="166D50E3" w14:textId="77777777" w:rsidR="00BA539C" w:rsidRDefault="00BA539C"/>
    <w:p w14:paraId="7AC4C0E5" w14:textId="77777777" w:rsidR="002379E9" w:rsidRDefault="002379E9">
      <w:r>
        <w:t>On the Analysis side, we have used</w:t>
      </w:r>
      <w:r w:rsidR="00BA539C">
        <w:t xml:space="preserve"> a mixed team of instrument scientists and software engineers, </w:t>
      </w:r>
      <w:r>
        <w:t>to develop</w:t>
      </w:r>
      <w:r w:rsidR="00BA539C">
        <w:t xml:space="preserve"> key features to solve complex problems within the data reduction. For example, providing efficient sparse data representation in n-dimensional space and allowing n-dimensional algorithms to operate on them. </w:t>
      </w:r>
      <w:r>
        <w:t>Recent work has been focused on peak integration, for which we have developed new algorithms based on principle component analysis for elliptical</w:t>
      </w:r>
      <w:r w:rsidR="009A2468">
        <w:t xml:space="preserve"> peak integration</w:t>
      </w:r>
      <w:r>
        <w:t>, and connected component analysis to</w:t>
      </w:r>
      <w:r w:rsidR="009A2468">
        <w:t xml:space="preserve"> identify and</w:t>
      </w:r>
      <w:r>
        <w:t xml:space="preserve"> integrate arbitrary </w:t>
      </w:r>
      <w:r w:rsidR="009A2468">
        <w:t>peak shapes.</w:t>
      </w:r>
    </w:p>
    <w:p w14:paraId="69290661" w14:textId="77777777" w:rsidR="00672CC8" w:rsidRDefault="00672CC8"/>
    <w:p w14:paraId="65E6945F" w14:textId="77777777" w:rsidR="00BA539C" w:rsidRDefault="001048D7">
      <w:r>
        <w:t>Visualisation has become a fundamental part of the data-treatment, not just an end output. We</w:t>
      </w:r>
      <w:r w:rsidR="009A2468">
        <w:t xml:space="preserve"> have developed tools for showing</w:t>
      </w:r>
      <w:r>
        <w:t>, sorting</w:t>
      </w:r>
      <w:r w:rsidR="009A2468">
        <w:t xml:space="preserve"> and editing peaks lists </w:t>
      </w:r>
      <w:proofErr w:type="spellStart"/>
      <w:r w:rsidR="009A2468">
        <w:t>overlayed</w:t>
      </w:r>
      <w:proofErr w:type="spellEnd"/>
      <w:r w:rsidR="009A2468">
        <w:t xml:space="preserve"> on n-dimensional datasets. We have a number of harmonised tools to allow different perspectives on the same data, for</w:t>
      </w:r>
      <w:r w:rsidR="002701BD">
        <w:t xml:space="preserve"> example in three-dimensions of</w:t>
      </w:r>
      <w:r w:rsidR="009A2468">
        <w:t xml:space="preserve"> reciprocal space, via two-dimensional projections, and in detector space.</w:t>
      </w:r>
      <w:r>
        <w:t xml:space="preserve"> We have used a range of third-party frameworks to achieve our visualisations ranging from VTK based ParaView</w:t>
      </w:r>
      <w:r w:rsidRPr="001048D7">
        <w:rPr>
          <w:vertAlign w:val="superscript"/>
        </w:rPr>
        <w:t>3</w:t>
      </w:r>
      <w:r>
        <w:t xml:space="preserve"> to direct implementations in OpenGL depending upon our user-based visualisation needs.</w:t>
      </w:r>
    </w:p>
    <w:p w14:paraId="59D6F83F" w14:textId="77777777" w:rsidR="00672CC8" w:rsidRDefault="00672CC8"/>
    <w:p w14:paraId="26FE6CC5" w14:textId="77777777" w:rsidR="00672CC8" w:rsidRPr="00EC1D72" w:rsidRDefault="00672CC8" w:rsidP="00672CC8">
      <w:pPr>
        <w:jc w:val="both"/>
        <w:rPr>
          <w:b/>
          <w:sz w:val="22"/>
          <w:szCs w:val="22"/>
        </w:rPr>
      </w:pPr>
      <w:r w:rsidRPr="00EC1D72">
        <w:rPr>
          <w:b/>
          <w:sz w:val="22"/>
          <w:szCs w:val="22"/>
        </w:rPr>
        <w:t>References</w:t>
      </w:r>
    </w:p>
    <w:p w14:paraId="099F79EB" w14:textId="77777777" w:rsidR="00672CC8" w:rsidRDefault="00672CC8" w:rsidP="00672CC8">
      <w:pPr>
        <w:jc w:val="both"/>
        <w:rPr>
          <w:rStyle w:val="Hyperlink"/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5" w:history="1">
        <w:r w:rsidRPr="00191DFB">
          <w:rPr>
            <w:rStyle w:val="Hyperlink"/>
            <w:sz w:val="22"/>
            <w:szCs w:val="22"/>
          </w:rPr>
          <w:t>www.mantidroject.org</w:t>
        </w:r>
      </w:hyperlink>
    </w:p>
    <w:p w14:paraId="4614D043" w14:textId="77777777" w:rsidR="002379E9" w:rsidRDefault="002379E9" w:rsidP="00672CC8">
      <w:pPr>
        <w:jc w:val="both"/>
        <w:rPr>
          <w:rStyle w:val="Hyperlink"/>
          <w:sz w:val="22"/>
          <w:szCs w:val="22"/>
        </w:rPr>
      </w:pPr>
    </w:p>
    <w:p w14:paraId="27867468" w14:textId="77777777" w:rsidR="002379E9" w:rsidRDefault="002379E9" w:rsidP="002379E9">
      <w:pPr>
        <w:pStyle w:val="LO-Normal"/>
      </w:pPr>
      <w:r>
        <w:t xml:space="preserve">[2] O. Arnold, et al., </w:t>
      </w:r>
      <w:proofErr w:type="spellStart"/>
      <w:r>
        <w:t>Mantid</w:t>
      </w:r>
      <w:proofErr w:type="spellEnd"/>
      <w:r>
        <w:t xml:space="preserve">—Data analysis and visualization package for neutron scattering and </w:t>
      </w:r>
      <w:proofErr w:type="spellStart"/>
      <w:r>
        <w:t>μSR</w:t>
      </w:r>
      <w:proofErr w:type="spellEnd"/>
      <w:r>
        <w:t xml:space="preserve"> experiments, Nuclear Instruments and Methods in Physics Research Section A, Volume 764, 11 November 2014, Pages 156-166, </w:t>
      </w:r>
      <w:hyperlink r:id="rId6" w:history="1">
        <w:r>
          <w:rPr>
            <w:rStyle w:val="Hyperlink"/>
          </w:rPr>
          <w:t>http://dx.doi.org/10.1016/j.nima.2014.07.029</w:t>
        </w:r>
      </w:hyperlink>
    </w:p>
    <w:p w14:paraId="6C2C79FE" w14:textId="77777777" w:rsidR="007F7C57" w:rsidRDefault="007F7C57" w:rsidP="002379E9">
      <w:pPr>
        <w:pStyle w:val="LO-Normal"/>
      </w:pPr>
    </w:p>
    <w:p w14:paraId="0150F8AB" w14:textId="77777777" w:rsidR="007F7C57" w:rsidRDefault="007F7C57" w:rsidP="002379E9">
      <w:pPr>
        <w:pStyle w:val="LO-Normal"/>
      </w:pPr>
      <w:r>
        <w:t xml:space="preserve">[3] </w:t>
      </w:r>
      <w:hyperlink r:id="rId7" w:history="1">
        <w:r w:rsidRPr="007F7C57">
          <w:rPr>
            <w:rStyle w:val="Hyperlink"/>
          </w:rPr>
          <w:t>http://www.paraview.org/</w:t>
        </w:r>
      </w:hyperlink>
    </w:p>
    <w:p w14:paraId="1A60611C" w14:textId="77777777" w:rsidR="002379E9" w:rsidRDefault="002379E9" w:rsidP="00672CC8">
      <w:pPr>
        <w:jc w:val="both"/>
        <w:rPr>
          <w:sz w:val="22"/>
          <w:szCs w:val="22"/>
        </w:rPr>
      </w:pPr>
    </w:p>
    <w:p w14:paraId="7E7A305B" w14:textId="77777777" w:rsidR="00672CC8" w:rsidRPr="008F5CB7" w:rsidRDefault="00672CC8" w:rsidP="00672CC8">
      <w:pPr>
        <w:rPr>
          <w:sz w:val="20"/>
          <w:szCs w:val="20"/>
        </w:rPr>
      </w:pPr>
    </w:p>
    <w:p w14:paraId="309E1FD0" w14:textId="77777777" w:rsidR="00672CC8" w:rsidRDefault="00672CC8"/>
    <w:sectPr w:rsidR="00672CC8" w:rsidSect="001A6C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43"/>
    <w:rsid w:val="000010E1"/>
    <w:rsid w:val="001048D7"/>
    <w:rsid w:val="001612EC"/>
    <w:rsid w:val="001A6C65"/>
    <w:rsid w:val="00232181"/>
    <w:rsid w:val="002379E9"/>
    <w:rsid w:val="002701BD"/>
    <w:rsid w:val="003C3565"/>
    <w:rsid w:val="00506D9B"/>
    <w:rsid w:val="00672CC8"/>
    <w:rsid w:val="007F7C57"/>
    <w:rsid w:val="00804C43"/>
    <w:rsid w:val="009A2468"/>
    <w:rsid w:val="00BA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3DB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72CC8"/>
    <w:rPr>
      <w:color w:val="0000FF"/>
      <w:u w:val="single"/>
    </w:rPr>
  </w:style>
  <w:style w:type="paragraph" w:customStyle="1" w:styleId="LO-Normal">
    <w:name w:val="LO-Normal"/>
    <w:rsid w:val="00506D9B"/>
    <w:pPr>
      <w:widowControl w:val="0"/>
      <w:suppressAutoHyphens/>
    </w:pPr>
    <w:rPr>
      <w:rFonts w:ascii="Liberation Serif" w:eastAsia="Times New Roman" w:hAnsi="Liberation Serif" w:cs="Times New Roman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antidroject.org" TargetMode="External"/><Relationship Id="rId6" Type="http://schemas.openxmlformats.org/officeDocument/2006/relationships/hyperlink" Target="http://dx.doi.org/10.1016/j.nima.2014.07.029" TargetMode="External"/><Relationship Id="rId7" Type="http://schemas.openxmlformats.org/officeDocument/2006/relationships/hyperlink" Target="http://www.paraview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433</Words>
  <Characters>2471</Characters>
  <Application>Microsoft Macintosh Word</Application>
  <DocSecurity>0</DocSecurity>
  <Lines>20</Lines>
  <Paragraphs>5</Paragraphs>
  <ScaleCrop>false</ScaleCrop>
  <Company>Tessella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Arnold</dc:creator>
  <cp:keywords/>
  <dc:description/>
  <cp:lastModifiedBy>Owen Arnold</cp:lastModifiedBy>
  <cp:revision>3</cp:revision>
  <dcterms:created xsi:type="dcterms:W3CDTF">2015-03-09T09:34:00Z</dcterms:created>
  <dcterms:modified xsi:type="dcterms:W3CDTF">2015-03-09T13:17:00Z</dcterms:modified>
</cp:coreProperties>
</file>