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451CC" w14:textId="77777777" w:rsidR="00804C43" w:rsidRDefault="00804C43"/>
    <w:p w14:paraId="6D42E489" w14:textId="1F9A888F" w:rsidR="00905C38" w:rsidRDefault="00905C38" w:rsidP="00506D9B">
      <w:pPr>
        <w:pStyle w:val="LO-Normal"/>
        <w:rPr>
          <w:b/>
        </w:rPr>
      </w:pPr>
      <w:r>
        <w:rPr>
          <w:b/>
        </w:rPr>
        <w:t xml:space="preserve">Authors: </w:t>
      </w:r>
      <w:r w:rsidR="00A83CB2">
        <w:rPr>
          <w:b/>
        </w:rPr>
        <w:t>Marcus Noble</w:t>
      </w:r>
      <w:r w:rsidR="00E2320A" w:rsidRPr="0008282C">
        <w:rPr>
          <w:b/>
          <w:vertAlign w:val="superscript"/>
        </w:rPr>
        <w:t>1</w:t>
      </w:r>
      <w:r w:rsidR="00A83CB2">
        <w:rPr>
          <w:b/>
        </w:rPr>
        <w:t>, Anders Markvardsen</w:t>
      </w:r>
      <w:r w:rsidR="00E2320A" w:rsidRPr="0008282C">
        <w:rPr>
          <w:b/>
          <w:vertAlign w:val="superscript"/>
        </w:rPr>
        <w:t>1</w:t>
      </w:r>
      <w:r w:rsidR="00A83CB2">
        <w:rPr>
          <w:b/>
        </w:rPr>
        <w:t>, Lottie Greenwood</w:t>
      </w:r>
      <w:r w:rsidR="00E2320A" w:rsidRPr="0008282C">
        <w:rPr>
          <w:b/>
          <w:vertAlign w:val="superscript"/>
        </w:rPr>
        <w:t>1</w:t>
      </w:r>
      <w:r w:rsidR="00A83CB2">
        <w:rPr>
          <w:b/>
        </w:rPr>
        <w:t>, Martyn Giggs</w:t>
      </w:r>
      <w:r w:rsidR="00E2320A" w:rsidRPr="0008282C">
        <w:rPr>
          <w:b/>
          <w:vertAlign w:val="superscript"/>
        </w:rPr>
        <w:t>2</w:t>
      </w:r>
      <w:r w:rsidR="00A83CB2">
        <w:rPr>
          <w:b/>
        </w:rPr>
        <w:t>, Nic</w:t>
      </w:r>
      <w:r w:rsidR="0071039C">
        <w:rPr>
          <w:b/>
        </w:rPr>
        <w:t>holas</w:t>
      </w:r>
      <w:r w:rsidR="00A83CB2">
        <w:rPr>
          <w:b/>
        </w:rPr>
        <w:t xml:space="preserve"> Draper</w:t>
      </w:r>
      <w:r w:rsidR="00E2320A" w:rsidRPr="0008282C">
        <w:rPr>
          <w:b/>
          <w:vertAlign w:val="superscript"/>
        </w:rPr>
        <w:t>2</w:t>
      </w:r>
      <w:r w:rsidR="00A83CB2">
        <w:rPr>
          <w:b/>
        </w:rPr>
        <w:t>, Tom Griffin</w:t>
      </w:r>
      <w:r w:rsidR="00E2320A" w:rsidRPr="0008282C">
        <w:rPr>
          <w:b/>
          <w:vertAlign w:val="superscript"/>
        </w:rPr>
        <w:t>3</w:t>
      </w:r>
      <w:r w:rsidR="00E2320A">
        <w:rPr>
          <w:b/>
        </w:rPr>
        <w:t>, Mathieu Douc</w:t>
      </w:r>
      <w:r w:rsidR="00A83CB2">
        <w:rPr>
          <w:b/>
        </w:rPr>
        <w:t>et</w:t>
      </w:r>
      <w:r w:rsidR="00E2320A" w:rsidRPr="0008282C">
        <w:rPr>
          <w:b/>
          <w:vertAlign w:val="superscript"/>
        </w:rPr>
        <w:t>4</w:t>
      </w:r>
      <w:r w:rsidR="00A83CB2">
        <w:rPr>
          <w:b/>
        </w:rPr>
        <w:t xml:space="preserve"> and Shelly Ren</w:t>
      </w:r>
      <w:r w:rsidR="00E2320A" w:rsidRPr="0008282C">
        <w:rPr>
          <w:b/>
          <w:vertAlign w:val="superscript"/>
        </w:rPr>
        <w:t>4</w:t>
      </w:r>
    </w:p>
    <w:p w14:paraId="2EFF6F71" w14:textId="71DE954E" w:rsidR="00506D9B" w:rsidRDefault="00506D9B" w:rsidP="00506D9B">
      <w:pPr>
        <w:pStyle w:val="LO-Normal"/>
        <w:rPr>
          <w:b/>
        </w:rPr>
      </w:pPr>
      <w:r>
        <w:rPr>
          <w:b/>
        </w:rPr>
        <w:t>Affiliations:</w:t>
      </w:r>
      <w:r>
        <w:t xml:space="preserve"> </w:t>
      </w:r>
      <w:r w:rsidR="00E22ABC">
        <w:t>1) ISIS-STFC, 2) Tessella</w:t>
      </w:r>
      <w:r w:rsidR="00476749">
        <w:t xml:space="preserve"> </w:t>
      </w:r>
      <w:r w:rsidR="005E09FC">
        <w:t>L</w:t>
      </w:r>
      <w:r w:rsidR="00476749">
        <w:t>td &amp; ISIS-STFC</w:t>
      </w:r>
      <w:r w:rsidR="00E22ABC">
        <w:t>, 3) SCD-STFC, 4) SNS-ORNL</w:t>
      </w:r>
    </w:p>
    <w:p w14:paraId="186304F7" w14:textId="77777777" w:rsidR="00506D9B" w:rsidRDefault="00506D9B" w:rsidP="00506D9B">
      <w:pPr>
        <w:pStyle w:val="LO-Normal"/>
        <w:rPr>
          <w:b/>
        </w:rPr>
      </w:pPr>
      <w:r>
        <w:rPr>
          <w:b/>
        </w:rPr>
        <w:t>Preferred type of communication:</w:t>
      </w:r>
      <w:r>
        <w:t xml:space="preserve"> Oral</w:t>
      </w:r>
    </w:p>
    <w:p w14:paraId="29C23313" w14:textId="77777777" w:rsidR="00506D9B" w:rsidRDefault="00506D9B" w:rsidP="00506D9B">
      <w:pPr>
        <w:pStyle w:val="LO-Normal"/>
        <w:rPr>
          <w:b/>
        </w:rPr>
      </w:pPr>
      <w:r>
        <w:rPr>
          <w:b/>
        </w:rPr>
        <w:t>Topics:</w:t>
      </w:r>
      <w:r>
        <w:t xml:space="preserve"> “Neutron Instrumentation, Optics, Sample Environment, Detectors and Software”</w:t>
      </w:r>
    </w:p>
    <w:p w14:paraId="1A2E3459" w14:textId="10FD3AB5" w:rsidR="00506D9B" w:rsidRPr="002379E9" w:rsidRDefault="00506D9B" w:rsidP="002379E9">
      <w:r>
        <w:rPr>
          <w:b/>
        </w:rPr>
        <w:t>Title (plain text only):</w:t>
      </w:r>
      <w:r>
        <w:t xml:space="preserve"> </w:t>
      </w:r>
      <w:r w:rsidR="00AC188E">
        <w:t>Automated</w:t>
      </w:r>
      <w:r w:rsidR="007C117B">
        <w:t xml:space="preserve"> </w:t>
      </w:r>
      <w:r w:rsidR="001C632A">
        <w:t>data reduction</w:t>
      </w:r>
      <w:r w:rsidR="00AC188E">
        <w:t xml:space="preserve"> at ISIS</w:t>
      </w:r>
    </w:p>
    <w:p w14:paraId="799B0901" w14:textId="2B53182E" w:rsidR="00506D9B" w:rsidRDefault="00506D9B" w:rsidP="00506D9B">
      <w:r>
        <w:rPr>
          <w:b/>
        </w:rPr>
        <w:t>Title (formatted text):</w:t>
      </w:r>
      <w:r>
        <w:t xml:space="preserve"> </w:t>
      </w:r>
      <w:r w:rsidR="00657EB7">
        <w:t>Automated data reduction at ISIS</w:t>
      </w:r>
    </w:p>
    <w:p w14:paraId="4BB560ED" w14:textId="5392820E" w:rsidR="00506D9B" w:rsidRDefault="00506D9B"/>
    <w:p w14:paraId="5A82CFC5" w14:textId="5F20C731" w:rsidR="005E09FC" w:rsidRDefault="00AF5E83" w:rsidP="00B33A1E">
      <w:r>
        <w:t>Introduction of t</w:t>
      </w:r>
      <w:r w:rsidR="005E09FC">
        <w:t xml:space="preserve">he </w:t>
      </w:r>
      <w:proofErr w:type="gramStart"/>
      <w:r w:rsidR="005E09FC">
        <w:t>Mantid</w:t>
      </w:r>
      <w:r w:rsidR="005E09FC" w:rsidRPr="00887A4E">
        <w:rPr>
          <w:vertAlign w:val="superscript"/>
        </w:rPr>
        <w:t>[</w:t>
      </w:r>
      <w:proofErr w:type="gramEnd"/>
      <w:r w:rsidR="005E09FC" w:rsidRPr="00887A4E">
        <w:rPr>
          <w:vertAlign w:val="superscript"/>
        </w:rPr>
        <w:t>1</w:t>
      </w:r>
      <w:r w:rsidR="000453BC">
        <w:rPr>
          <w:vertAlign w:val="superscript"/>
        </w:rPr>
        <w:t>,2</w:t>
      </w:r>
      <w:r w:rsidR="005E09FC" w:rsidRPr="00887A4E">
        <w:rPr>
          <w:vertAlign w:val="superscript"/>
        </w:rPr>
        <w:t>]</w:t>
      </w:r>
      <w:r w:rsidR="005E09FC">
        <w:t xml:space="preserve"> data reduction framework</w:t>
      </w:r>
      <w:r>
        <w:t xml:space="preserve"> at ISIS</w:t>
      </w:r>
      <w:r w:rsidR="005E09FC">
        <w:t xml:space="preserve"> has simplified the data reduction for several experiments to the extent that the user </w:t>
      </w:r>
      <w:r>
        <w:t>interaction can be</w:t>
      </w:r>
      <w:r w:rsidR="005E09FC">
        <w:t xml:space="preserve"> repetitive and could be automated.</w:t>
      </w:r>
      <w:r w:rsidR="000453BC">
        <w:t xml:space="preserve"> </w:t>
      </w:r>
      <w:r>
        <w:t xml:space="preserve">Automating </w:t>
      </w:r>
      <w:r w:rsidR="000453BC">
        <w:t>the data reduction for these experiments free</w:t>
      </w:r>
      <w:r>
        <w:t>s</w:t>
      </w:r>
      <w:r w:rsidR="000453BC">
        <w:t xml:space="preserve"> up time for instrument scientists and users of neutron facilities to focus on </w:t>
      </w:r>
      <w:r>
        <w:t xml:space="preserve">making </w:t>
      </w:r>
      <w:r w:rsidR="000453BC">
        <w:t xml:space="preserve">the best use of their allocated beam time and extracting value </w:t>
      </w:r>
      <w:r>
        <w:t xml:space="preserve">earlier </w:t>
      </w:r>
      <w:r w:rsidR="000453BC">
        <w:t>with data analysis. We have introduced an automated data reduction system</w:t>
      </w:r>
      <w:r w:rsidR="000453BC" w:rsidRPr="000453BC">
        <w:t xml:space="preserve"> </w:t>
      </w:r>
      <w:r w:rsidR="000453BC">
        <w:t xml:space="preserve">requiring minimal human </w:t>
      </w:r>
      <w:r w:rsidR="0071039C">
        <w:t>intervention, which</w:t>
      </w:r>
      <w:r w:rsidR="000453BC">
        <w:t xml:space="preserve"> can support </w:t>
      </w:r>
      <w:r w:rsidR="0071039C">
        <w:t>varied</w:t>
      </w:r>
      <w:r w:rsidR="000453BC">
        <w:t xml:space="preserve"> data reduction workflows, however simple or complex.</w:t>
      </w:r>
    </w:p>
    <w:p w14:paraId="40886B81" w14:textId="77777777" w:rsidR="00B33A1E" w:rsidRDefault="00B33A1E"/>
    <w:p w14:paraId="5DC1DEEF" w14:textId="2E571F32" w:rsidR="00AC188E" w:rsidRDefault="00D138F2">
      <w:bookmarkStart w:id="0" w:name="_GoBack"/>
      <w:r w:rsidRPr="00657EB7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D39F8C1" wp14:editId="5FDCAF00">
            <wp:simplePos x="0" y="0"/>
            <wp:positionH relativeFrom="column">
              <wp:posOffset>4464050</wp:posOffset>
            </wp:positionH>
            <wp:positionV relativeFrom="paragraph">
              <wp:posOffset>457200</wp:posOffset>
            </wp:positionV>
            <wp:extent cx="1302385" cy="1727835"/>
            <wp:effectExtent l="0" t="0" r="0" b="5715"/>
            <wp:wrapSquare wrapText="left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C:\Users\for57625\Work\Autoreduction\Screenshots\Mobil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17278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453BC">
        <w:t xml:space="preserve">This </w:t>
      </w:r>
      <w:r w:rsidR="0071039C">
        <w:t>approach</w:t>
      </w:r>
      <w:r w:rsidR="000453BC">
        <w:t xml:space="preserve"> </w:t>
      </w:r>
      <w:r w:rsidR="00AC188E">
        <w:t>was pioneer</w:t>
      </w:r>
      <w:r w:rsidR="000453BC">
        <w:t>ed</w:t>
      </w:r>
      <w:r w:rsidR="00AC188E">
        <w:t xml:space="preserve"> by </w:t>
      </w:r>
      <w:r w:rsidR="000453BC">
        <w:t xml:space="preserve">the </w:t>
      </w:r>
      <w:r w:rsidR="00AC188E">
        <w:t xml:space="preserve">SNS </w:t>
      </w:r>
      <w:r w:rsidR="00AC188E" w:rsidRPr="00887A4E">
        <w:rPr>
          <w:vertAlign w:val="superscript"/>
        </w:rPr>
        <w:t>[</w:t>
      </w:r>
      <w:r w:rsidR="000453BC" w:rsidRPr="00887A4E">
        <w:rPr>
          <w:vertAlign w:val="superscript"/>
        </w:rPr>
        <w:t>3</w:t>
      </w:r>
      <w:r w:rsidR="00AC188E" w:rsidRPr="00887A4E">
        <w:rPr>
          <w:vertAlign w:val="superscript"/>
        </w:rPr>
        <w:t>]</w:t>
      </w:r>
      <w:r w:rsidR="00AC188E">
        <w:t xml:space="preserve"> and</w:t>
      </w:r>
      <w:r w:rsidR="003872AB">
        <w:t>,</w:t>
      </w:r>
      <w:r w:rsidR="00AC188E">
        <w:t xml:space="preserve"> as part of the Mantid collaboration</w:t>
      </w:r>
      <w:r w:rsidR="003872AB">
        <w:t>,</w:t>
      </w:r>
      <w:r w:rsidR="00AC188E">
        <w:t xml:space="preserve"> a </w:t>
      </w:r>
      <w:r w:rsidR="000453BC">
        <w:t xml:space="preserve">similar system was deployed in </w:t>
      </w:r>
      <w:r w:rsidR="00B94E10">
        <w:t xml:space="preserve">March this year </w:t>
      </w:r>
      <w:r w:rsidR="000453BC">
        <w:t xml:space="preserve">at ISIS and is </w:t>
      </w:r>
      <w:r w:rsidR="00B33A1E">
        <w:t>be</w:t>
      </w:r>
      <w:r w:rsidR="00657EB7">
        <w:t>ing</w:t>
      </w:r>
      <w:r w:rsidR="00B33A1E">
        <w:t xml:space="preserve"> </w:t>
      </w:r>
      <w:r w:rsidR="00B94E10">
        <w:t xml:space="preserve">rolled </w:t>
      </w:r>
      <w:r w:rsidR="000453BC">
        <w:t>across the instrument suite.</w:t>
      </w:r>
    </w:p>
    <w:p w14:paraId="2BEBFCA9" w14:textId="76AA7438" w:rsidR="00EE5130" w:rsidRDefault="00EE5130"/>
    <w:p w14:paraId="5296EDC1" w14:textId="4AC19281" w:rsidR="002C2E2C" w:rsidRDefault="005A16C1">
      <w:r>
        <w:t>T</w:t>
      </w:r>
      <w:r w:rsidR="00EE5130">
        <w:t xml:space="preserve">he system </w:t>
      </w:r>
      <w:r w:rsidR="00B94E10">
        <w:t>kicks</w:t>
      </w:r>
      <w:r w:rsidR="00EE5130">
        <w:t xml:space="preserve"> off data reduction</w:t>
      </w:r>
      <w:r>
        <w:t xml:space="preserve"> job</w:t>
      </w:r>
      <w:r w:rsidR="00F71EF7">
        <w:t>s</w:t>
      </w:r>
      <w:r w:rsidR="00EE5130">
        <w:t xml:space="preserve"> </w:t>
      </w:r>
      <w:r w:rsidR="00AF5E83">
        <w:t xml:space="preserve">as soon as </w:t>
      </w:r>
      <w:r w:rsidR="00EE5130">
        <w:t>runs a</w:t>
      </w:r>
      <w:r w:rsidR="00B94E10">
        <w:t xml:space="preserve">re completed on </w:t>
      </w:r>
      <w:r>
        <w:t>an instrument</w:t>
      </w:r>
      <w:r w:rsidR="00EE5130">
        <w:t>.</w:t>
      </w:r>
      <w:r>
        <w:t xml:space="preserve"> Job management is performed using message queues and a central message broker.  The data reduction jobs are</w:t>
      </w:r>
      <w:r w:rsidR="0071039C">
        <w:t xml:space="preserve"> pre-</w:t>
      </w:r>
      <w:r w:rsidR="00887A4E">
        <w:t>defined</w:t>
      </w:r>
      <w:r>
        <w:t xml:space="preserve"> user editable python scripts </w:t>
      </w:r>
      <w:r w:rsidR="00AF5E83">
        <w:t>with access to many software libraries, including</w:t>
      </w:r>
      <w:r>
        <w:t xml:space="preserve"> Mantid.</w:t>
      </w:r>
      <w:r w:rsidR="00EE5130">
        <w:t xml:space="preserve"> </w:t>
      </w:r>
      <w:r w:rsidR="00657EB7">
        <w:t>A</w:t>
      </w:r>
      <w:r w:rsidR="00EE5130">
        <w:t xml:space="preserve"> </w:t>
      </w:r>
      <w:r w:rsidR="0071039C">
        <w:t>mobile friendly</w:t>
      </w:r>
      <w:r w:rsidR="00B94E10">
        <w:t xml:space="preserve"> web </w:t>
      </w:r>
      <w:r w:rsidR="00AF5E83">
        <w:t>interface,</w:t>
      </w:r>
      <w:r w:rsidR="00B94E10">
        <w:t xml:space="preserve"> </w:t>
      </w:r>
      <w:r w:rsidR="00AF5E83">
        <w:t>which can be accessed anywhere, enables</w:t>
      </w:r>
      <w:r w:rsidR="0071039C">
        <w:t xml:space="preserve"> </w:t>
      </w:r>
      <w:r w:rsidR="00237586">
        <w:t xml:space="preserve">access to </w:t>
      </w:r>
      <w:r w:rsidR="00EE5130">
        <w:t>view</w:t>
      </w:r>
      <w:r w:rsidR="0071039C">
        <w:t>ing</w:t>
      </w:r>
      <w:r w:rsidR="00EE5130">
        <w:t xml:space="preserve"> </w:t>
      </w:r>
      <w:r w:rsidR="00D138F2">
        <w:t>reduction results</w:t>
      </w:r>
      <w:r w:rsidR="00D21AAC">
        <w:t xml:space="preserve">. </w:t>
      </w:r>
      <w:r w:rsidR="00237586">
        <w:t>T</w:t>
      </w:r>
      <w:r w:rsidR="00D21AAC">
        <w:t>he</w:t>
      </w:r>
      <w:r w:rsidR="002C2E2C">
        <w:t xml:space="preserve"> interface allows data reduction</w:t>
      </w:r>
      <w:r w:rsidR="00D138F2">
        <w:t xml:space="preserve"> </w:t>
      </w:r>
      <w:r w:rsidR="0071039C">
        <w:t xml:space="preserve">to be rerun </w:t>
      </w:r>
      <w:r w:rsidR="002C2E2C">
        <w:t xml:space="preserve">with different parameters, </w:t>
      </w:r>
      <w:r w:rsidR="00C63DCC">
        <w:t xml:space="preserve">parameters </w:t>
      </w:r>
      <w:r w:rsidR="0071039C">
        <w:t xml:space="preserve">to be set </w:t>
      </w:r>
      <w:r w:rsidR="00C63DCC">
        <w:t xml:space="preserve">for future runs </w:t>
      </w:r>
      <w:r w:rsidR="0071039C">
        <w:t xml:space="preserve">as well as monitoring the </w:t>
      </w:r>
      <w:r w:rsidR="002C2E2C">
        <w:t>pro</w:t>
      </w:r>
      <w:r w:rsidR="0071039C">
        <w:t>gr</w:t>
      </w:r>
      <w:r w:rsidR="002C2E2C">
        <w:t xml:space="preserve">ess of </w:t>
      </w:r>
      <w:r w:rsidR="0071039C">
        <w:t xml:space="preserve">your </w:t>
      </w:r>
      <w:r w:rsidR="002C2E2C">
        <w:t>jobs.</w:t>
      </w:r>
      <w:r w:rsidR="00C63DCC">
        <w:t xml:space="preserve"> </w:t>
      </w:r>
    </w:p>
    <w:p w14:paraId="00C5C03D" w14:textId="54FACE8D" w:rsidR="00132F74" w:rsidRDefault="00132F74"/>
    <w:p w14:paraId="17F0F11F" w14:textId="51647455" w:rsidR="00231E2A" w:rsidRDefault="0088231B">
      <w:r>
        <w:t xml:space="preserve">This new system will be demonstrated using ISIS data and </w:t>
      </w:r>
      <w:r w:rsidR="0008282C">
        <w:t xml:space="preserve">using </w:t>
      </w:r>
      <w:r>
        <w:t>Mantid data reduction</w:t>
      </w:r>
      <w:r w:rsidR="0008282C">
        <w:t>,</w:t>
      </w:r>
      <w:r w:rsidR="00237586">
        <w:t xml:space="preserve"> </w:t>
      </w:r>
      <w:r w:rsidR="00AB63CD">
        <w:t>to give</w:t>
      </w:r>
      <w:r w:rsidR="0071039C">
        <w:t xml:space="preserve"> </w:t>
      </w:r>
      <w:r w:rsidR="00237586">
        <w:t xml:space="preserve">an </w:t>
      </w:r>
      <w:r>
        <w:t xml:space="preserve">overview of </w:t>
      </w:r>
      <w:r w:rsidR="00237586">
        <w:t>its benefits and</w:t>
      </w:r>
      <w:r w:rsidR="0071039C">
        <w:t xml:space="preserve"> insight into </w:t>
      </w:r>
      <w:r>
        <w:t>how the system works under the bonnet.</w:t>
      </w:r>
    </w:p>
    <w:p w14:paraId="1F90FAC4" w14:textId="77777777" w:rsidR="00231E2A" w:rsidRDefault="00231E2A"/>
    <w:p w14:paraId="26FE6CC5" w14:textId="77777777" w:rsidR="00672CC8" w:rsidRPr="00EC1D72" w:rsidRDefault="00672CC8" w:rsidP="00672CC8">
      <w:pPr>
        <w:jc w:val="both"/>
        <w:rPr>
          <w:b/>
          <w:sz w:val="22"/>
          <w:szCs w:val="22"/>
        </w:rPr>
      </w:pPr>
      <w:r w:rsidRPr="00EC1D72">
        <w:rPr>
          <w:b/>
          <w:sz w:val="22"/>
          <w:szCs w:val="22"/>
        </w:rPr>
        <w:t>References</w:t>
      </w:r>
    </w:p>
    <w:p w14:paraId="309E1FD0" w14:textId="77777777" w:rsidR="00672CC8" w:rsidRPr="0088231B" w:rsidRDefault="00672CC8">
      <w:pPr>
        <w:rPr>
          <w:rFonts w:asciiTheme="majorHAnsi" w:hAnsiTheme="majorHAnsi"/>
          <w:sz w:val="22"/>
          <w:szCs w:val="22"/>
        </w:rPr>
      </w:pPr>
    </w:p>
    <w:p w14:paraId="7F0DDA49" w14:textId="517C10AA" w:rsidR="0088231B" w:rsidRPr="0088231B" w:rsidRDefault="0088231B">
      <w:pPr>
        <w:rPr>
          <w:rFonts w:asciiTheme="majorHAnsi" w:hAnsiTheme="majorHAnsi"/>
          <w:sz w:val="22"/>
          <w:szCs w:val="22"/>
        </w:rPr>
      </w:pPr>
      <w:r w:rsidRPr="0088231B">
        <w:rPr>
          <w:rFonts w:asciiTheme="majorHAnsi" w:hAnsiTheme="majorHAnsi" w:cs="Arial"/>
          <w:sz w:val="22"/>
          <w:szCs w:val="22"/>
        </w:rPr>
        <w:t xml:space="preserve">[1] </w:t>
      </w:r>
      <w:hyperlink r:id="rId6" w:history="1">
        <w:r w:rsidRPr="0088231B">
          <w:rPr>
            <w:rStyle w:val="Hyperlink"/>
            <w:rFonts w:asciiTheme="majorHAnsi" w:hAnsiTheme="majorHAnsi" w:cs="Arial"/>
            <w:sz w:val="22"/>
            <w:szCs w:val="22"/>
          </w:rPr>
          <w:t>www.mantidproject.org</w:t>
        </w:r>
      </w:hyperlink>
    </w:p>
    <w:p w14:paraId="1ECB79D6" w14:textId="77777777" w:rsidR="0088231B" w:rsidRPr="0088231B" w:rsidRDefault="0088231B">
      <w:pPr>
        <w:rPr>
          <w:rFonts w:asciiTheme="majorHAnsi" w:hAnsiTheme="majorHAnsi"/>
          <w:sz w:val="22"/>
          <w:szCs w:val="22"/>
        </w:rPr>
      </w:pPr>
    </w:p>
    <w:p w14:paraId="4C4DF335" w14:textId="77777777" w:rsidR="000453BC" w:rsidRDefault="008A2A23" w:rsidP="000453BC">
      <w:pPr>
        <w:pStyle w:val="PlainText"/>
        <w:rPr>
          <w:rFonts w:asciiTheme="majorHAnsi" w:hAnsiTheme="majorHAnsi"/>
          <w:szCs w:val="22"/>
        </w:rPr>
      </w:pPr>
      <w:r w:rsidRPr="0088231B">
        <w:rPr>
          <w:rFonts w:asciiTheme="majorHAnsi" w:hAnsiTheme="majorHAnsi"/>
          <w:szCs w:val="22"/>
        </w:rPr>
        <w:t xml:space="preserve">[2] O. Arnold, et al., Mantid—Data analysis and visualization package for neutron scattering and </w:t>
      </w:r>
      <w:proofErr w:type="spellStart"/>
      <w:r w:rsidRPr="0088231B">
        <w:rPr>
          <w:rFonts w:asciiTheme="majorHAnsi" w:hAnsiTheme="majorHAnsi"/>
          <w:szCs w:val="22"/>
        </w:rPr>
        <w:t>μSR</w:t>
      </w:r>
      <w:proofErr w:type="spellEnd"/>
      <w:r w:rsidRPr="0088231B">
        <w:rPr>
          <w:rFonts w:asciiTheme="majorHAnsi" w:hAnsiTheme="majorHAnsi"/>
          <w:szCs w:val="22"/>
        </w:rPr>
        <w:t xml:space="preserve"> experiments, Nuclear Instruments and Methods in Physics Research Section A, Volume 764, 11 November 2014, Pages 156-166</w:t>
      </w:r>
    </w:p>
    <w:p w14:paraId="4BEA826A" w14:textId="77777777" w:rsidR="000453BC" w:rsidRDefault="000453BC" w:rsidP="000453BC">
      <w:pPr>
        <w:pStyle w:val="PlainText"/>
        <w:rPr>
          <w:rFonts w:asciiTheme="majorHAnsi" w:hAnsiTheme="majorHAnsi"/>
          <w:szCs w:val="22"/>
        </w:rPr>
      </w:pPr>
    </w:p>
    <w:p w14:paraId="307E3408" w14:textId="15CFC210" w:rsidR="008A2A23" w:rsidRPr="0088231B" w:rsidRDefault="000453BC" w:rsidP="00AB63CD">
      <w:pPr>
        <w:pStyle w:val="PlainText"/>
        <w:rPr>
          <w:rFonts w:asciiTheme="majorHAnsi" w:hAnsiTheme="majorHAnsi"/>
          <w:szCs w:val="22"/>
        </w:rPr>
      </w:pPr>
      <w:r w:rsidRPr="0088231B">
        <w:rPr>
          <w:rFonts w:asciiTheme="majorHAnsi" w:hAnsiTheme="majorHAnsi"/>
          <w:szCs w:val="22"/>
        </w:rPr>
        <w:t>[</w:t>
      </w:r>
      <w:r>
        <w:rPr>
          <w:rFonts w:asciiTheme="majorHAnsi" w:hAnsiTheme="majorHAnsi"/>
          <w:szCs w:val="22"/>
        </w:rPr>
        <w:t>3</w:t>
      </w:r>
      <w:r w:rsidRPr="0088231B">
        <w:rPr>
          <w:rFonts w:asciiTheme="majorHAnsi" w:hAnsiTheme="majorHAnsi"/>
          <w:szCs w:val="22"/>
        </w:rPr>
        <w:t xml:space="preserve">] 2014 IEEE 10th International Conference on </w:t>
      </w:r>
      <w:proofErr w:type="spellStart"/>
      <w:r w:rsidRPr="0088231B">
        <w:rPr>
          <w:rFonts w:asciiTheme="majorHAnsi" w:hAnsiTheme="majorHAnsi"/>
          <w:szCs w:val="22"/>
        </w:rPr>
        <w:t>eScience</w:t>
      </w:r>
      <w:proofErr w:type="spellEnd"/>
      <w:r w:rsidRPr="0088231B">
        <w:rPr>
          <w:rFonts w:asciiTheme="majorHAnsi" w:hAnsiTheme="majorHAnsi"/>
          <w:szCs w:val="22"/>
        </w:rPr>
        <w:t>, DOI 10.1109/eScience.2014.31</w:t>
      </w:r>
    </w:p>
    <w:sectPr w:rsidR="008A2A23" w:rsidRPr="0088231B" w:rsidSect="001A6C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raper, Nick (-,RAL,ISIS)">
    <w15:presenceInfo w15:providerId="AD" w15:userId="S-1-5-21-2030781433-144010450-1310660803-162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C43"/>
    <w:rsid w:val="000010E1"/>
    <w:rsid w:val="000453BC"/>
    <w:rsid w:val="0008282C"/>
    <w:rsid w:val="001048D7"/>
    <w:rsid w:val="00106C2B"/>
    <w:rsid w:val="00132F74"/>
    <w:rsid w:val="00142600"/>
    <w:rsid w:val="00146AE7"/>
    <w:rsid w:val="001612EC"/>
    <w:rsid w:val="001A6C65"/>
    <w:rsid w:val="001C632A"/>
    <w:rsid w:val="00231E2A"/>
    <w:rsid w:val="00232181"/>
    <w:rsid w:val="00237586"/>
    <w:rsid w:val="002379E9"/>
    <w:rsid w:val="002701BD"/>
    <w:rsid w:val="002A3FA1"/>
    <w:rsid w:val="002C2E2C"/>
    <w:rsid w:val="003872AB"/>
    <w:rsid w:val="003C3565"/>
    <w:rsid w:val="00460928"/>
    <w:rsid w:val="00476749"/>
    <w:rsid w:val="00506D9B"/>
    <w:rsid w:val="005A16C1"/>
    <w:rsid w:val="005E09FC"/>
    <w:rsid w:val="00654D00"/>
    <w:rsid w:val="00657EB7"/>
    <w:rsid w:val="00672CC8"/>
    <w:rsid w:val="00693B00"/>
    <w:rsid w:val="006E1007"/>
    <w:rsid w:val="0071039C"/>
    <w:rsid w:val="00720196"/>
    <w:rsid w:val="007B2F0D"/>
    <w:rsid w:val="007C117B"/>
    <w:rsid w:val="007F7C57"/>
    <w:rsid w:val="00804C43"/>
    <w:rsid w:val="0088231B"/>
    <w:rsid w:val="00887A4E"/>
    <w:rsid w:val="008A2A23"/>
    <w:rsid w:val="00905C38"/>
    <w:rsid w:val="00942AC2"/>
    <w:rsid w:val="009A2468"/>
    <w:rsid w:val="009B307C"/>
    <w:rsid w:val="009E7090"/>
    <w:rsid w:val="00A54B1D"/>
    <w:rsid w:val="00A83CB2"/>
    <w:rsid w:val="00AB63CD"/>
    <w:rsid w:val="00AB6768"/>
    <w:rsid w:val="00AC188E"/>
    <w:rsid w:val="00AF5E83"/>
    <w:rsid w:val="00B33A1E"/>
    <w:rsid w:val="00B94E10"/>
    <w:rsid w:val="00BA539C"/>
    <w:rsid w:val="00BD0400"/>
    <w:rsid w:val="00C63DCC"/>
    <w:rsid w:val="00D138F2"/>
    <w:rsid w:val="00D21AAC"/>
    <w:rsid w:val="00D53FB9"/>
    <w:rsid w:val="00DA5294"/>
    <w:rsid w:val="00E22ABC"/>
    <w:rsid w:val="00E2320A"/>
    <w:rsid w:val="00E25FFC"/>
    <w:rsid w:val="00E6364C"/>
    <w:rsid w:val="00EE5130"/>
    <w:rsid w:val="00F30F91"/>
    <w:rsid w:val="00F71EF7"/>
    <w:rsid w:val="00F9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3DBB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72CC8"/>
    <w:rPr>
      <w:color w:val="0000FF"/>
      <w:u w:val="single"/>
    </w:rPr>
  </w:style>
  <w:style w:type="paragraph" w:customStyle="1" w:styleId="LO-Normal">
    <w:name w:val="LO-Normal"/>
    <w:rsid w:val="00506D9B"/>
    <w:pPr>
      <w:widowControl w:val="0"/>
      <w:suppressAutoHyphens/>
    </w:pPr>
    <w:rPr>
      <w:rFonts w:ascii="Liberation Serif" w:eastAsia="Times New Roman" w:hAnsi="Liberation Serif" w:cs="Times New Roman"/>
      <w:szCs w:val="20"/>
      <w:lang w:val="en-US" w:eastAsia="en-GB"/>
    </w:rPr>
  </w:style>
  <w:style w:type="paragraph" w:styleId="PlainText">
    <w:name w:val="Plain Text"/>
    <w:basedOn w:val="Normal"/>
    <w:link w:val="PlainTextChar"/>
    <w:uiPriority w:val="99"/>
    <w:unhideWhenUsed/>
    <w:rsid w:val="00F30F91"/>
    <w:rPr>
      <w:rFonts w:ascii="Calibri" w:eastAsiaTheme="minorHAns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0F91"/>
    <w:rPr>
      <w:rFonts w:ascii="Calibri" w:eastAsiaTheme="minorHAnsi" w:hAnsi="Calibri"/>
      <w:sz w:val="2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E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E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72CC8"/>
    <w:rPr>
      <w:color w:val="0000FF"/>
      <w:u w:val="single"/>
    </w:rPr>
  </w:style>
  <w:style w:type="paragraph" w:customStyle="1" w:styleId="LO-Normal">
    <w:name w:val="LO-Normal"/>
    <w:rsid w:val="00506D9B"/>
    <w:pPr>
      <w:widowControl w:val="0"/>
      <w:suppressAutoHyphens/>
    </w:pPr>
    <w:rPr>
      <w:rFonts w:ascii="Liberation Serif" w:eastAsia="Times New Roman" w:hAnsi="Liberation Serif" w:cs="Times New Roman"/>
      <w:szCs w:val="20"/>
      <w:lang w:val="en-US" w:eastAsia="en-GB"/>
    </w:rPr>
  </w:style>
  <w:style w:type="paragraph" w:styleId="PlainText">
    <w:name w:val="Plain Text"/>
    <w:basedOn w:val="Normal"/>
    <w:link w:val="PlainTextChar"/>
    <w:uiPriority w:val="99"/>
    <w:unhideWhenUsed/>
    <w:rsid w:val="00F30F91"/>
    <w:rPr>
      <w:rFonts w:ascii="Calibri" w:eastAsiaTheme="minorHAns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0F91"/>
    <w:rPr>
      <w:rFonts w:ascii="Calibri" w:eastAsiaTheme="minorHAnsi" w:hAnsi="Calibri"/>
      <w:sz w:val="2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E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E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antidproject.org" TargetMode="External"/><Relationship Id="rId5" Type="http://schemas.openxmlformats.org/officeDocument/2006/relationships/image" Target="media/image1.tif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Tessella</Company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Arnold</dc:creator>
  <cp:lastModifiedBy>ajm64</cp:lastModifiedBy>
  <cp:revision>5</cp:revision>
  <dcterms:created xsi:type="dcterms:W3CDTF">2015-03-13T16:22:00Z</dcterms:created>
  <dcterms:modified xsi:type="dcterms:W3CDTF">2015-03-15T04:51:00Z</dcterms:modified>
</cp:coreProperties>
</file>