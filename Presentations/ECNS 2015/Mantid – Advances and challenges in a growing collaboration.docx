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D4228" w14:textId="77777777" w:rsidR="00DC1719" w:rsidRPr="00DC1719" w:rsidRDefault="00DC1719" w:rsidP="00DC1719">
      <w:pPr>
        <w:jc w:val="both"/>
        <w:rPr>
          <w:rFonts w:ascii="Arial" w:hAnsi="Arial" w:cs="Arial"/>
        </w:rPr>
      </w:pPr>
      <w:bookmarkStart w:id="0" w:name="_GoBack"/>
      <w:bookmarkEnd w:id="0"/>
      <w:r w:rsidRPr="00DC1719">
        <w:rPr>
          <w:rFonts w:ascii="Arial" w:hAnsi="Arial" w:cs="Arial"/>
        </w:rPr>
        <w:t>Title:</w:t>
      </w:r>
      <w:r w:rsidRPr="00DC1719">
        <w:rPr>
          <w:rFonts w:ascii="Arial" w:hAnsi="Arial" w:cs="Arial"/>
        </w:rPr>
        <w:tab/>
        <w:t xml:space="preserve"> Mantid </w:t>
      </w:r>
      <w:r w:rsidR="00D13B9E">
        <w:rPr>
          <w:rFonts w:ascii="Arial" w:hAnsi="Arial" w:cs="Arial"/>
        </w:rPr>
        <w:t>–</w:t>
      </w:r>
      <w:r w:rsidRPr="00DC1719">
        <w:rPr>
          <w:rFonts w:ascii="Arial" w:hAnsi="Arial" w:cs="Arial"/>
        </w:rPr>
        <w:t xml:space="preserve"> </w:t>
      </w:r>
      <w:r w:rsidR="00D13B9E">
        <w:rPr>
          <w:rFonts w:ascii="Arial" w:hAnsi="Arial" w:cs="Arial"/>
        </w:rPr>
        <w:t>Advances and challenges in a growing collaboration</w:t>
      </w:r>
    </w:p>
    <w:p w14:paraId="5A9FC9D4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Topic:</w:t>
      </w:r>
      <w:r w:rsidRPr="00DC1719">
        <w:rPr>
          <w:rFonts w:ascii="Arial" w:hAnsi="Arial" w:cs="Arial"/>
        </w:rPr>
        <w:tab/>
        <w:t xml:space="preserve"> </w:t>
      </w:r>
      <w:r w:rsidR="00ED30A4" w:rsidRPr="00ED30A4">
        <w:rPr>
          <w:rFonts w:ascii="Arial" w:hAnsi="Arial" w:cs="Arial"/>
        </w:rPr>
        <w:t>Neutron Instrumentation, Optics, Sample Environment, Detectors and Software</w:t>
      </w:r>
    </w:p>
    <w:p w14:paraId="3F0EA6ED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Author:</w:t>
      </w:r>
      <w:r w:rsidRPr="00DC1719">
        <w:rPr>
          <w:rFonts w:ascii="Arial" w:hAnsi="Arial" w:cs="Arial"/>
        </w:rPr>
        <w:tab/>
        <w:t xml:space="preserve"> Nicholas Draper</w:t>
      </w:r>
    </w:p>
    <w:p w14:paraId="3026B4EE" w14:textId="77777777" w:rsid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Company:</w:t>
      </w:r>
      <w:r w:rsidRPr="00DC1719">
        <w:rPr>
          <w:rFonts w:ascii="Arial" w:hAnsi="Arial" w:cs="Arial"/>
        </w:rPr>
        <w:tab/>
        <w:t xml:space="preserve"> Tessella</w:t>
      </w:r>
    </w:p>
    <w:p w14:paraId="57F7D857" w14:textId="77777777" w:rsidR="000D5D3B" w:rsidRDefault="00BD6CEC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Preferred</w:t>
      </w:r>
      <w:r w:rsidR="000D5D3B">
        <w:rPr>
          <w:rFonts w:ascii="Arial" w:hAnsi="Arial" w:cs="Arial"/>
        </w:rPr>
        <w:t xml:space="preserve"> type of presentation: Oral</w:t>
      </w:r>
    </w:p>
    <w:p w14:paraId="5A335F31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7FD7AF9E" w14:textId="56E536D3" w:rsidR="00F839B7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The </w:t>
      </w:r>
      <w:proofErr w:type="gramStart"/>
      <w:r w:rsidRPr="00DC1719">
        <w:rPr>
          <w:rFonts w:ascii="Arial" w:hAnsi="Arial" w:cs="Arial"/>
        </w:rPr>
        <w:t>Mantid</w:t>
      </w:r>
      <w:r w:rsidRPr="00DC1719">
        <w:rPr>
          <w:rFonts w:ascii="Arial" w:hAnsi="Arial" w:cs="Arial"/>
          <w:vertAlign w:val="superscript"/>
        </w:rPr>
        <w:t>[</w:t>
      </w:r>
      <w:proofErr w:type="gramEnd"/>
      <w:r w:rsidRPr="00DC1719">
        <w:rPr>
          <w:rFonts w:ascii="Arial" w:hAnsi="Arial" w:cs="Arial"/>
          <w:vertAlign w:val="superscript"/>
        </w:rPr>
        <w:t>1]</w:t>
      </w:r>
      <w:r w:rsidRPr="00DC1719">
        <w:rPr>
          <w:rFonts w:ascii="Arial" w:hAnsi="Arial" w:cs="Arial"/>
        </w:rPr>
        <w:t xml:space="preserve"> project was started by ISIS</w:t>
      </w:r>
      <w:r w:rsidR="00570E48">
        <w:rPr>
          <w:rFonts w:ascii="Arial" w:hAnsi="Arial" w:cs="Arial"/>
        </w:rPr>
        <w:t xml:space="preserve"> (RAL UK)</w:t>
      </w:r>
      <w:r w:rsidRPr="00DC1719">
        <w:rPr>
          <w:rFonts w:ascii="Arial" w:hAnsi="Arial" w:cs="Arial"/>
        </w:rPr>
        <w:t xml:space="preserve"> in 2007 to provide a framework to perform data reduction and analysis for neutron and </w:t>
      </w:r>
      <w:proofErr w:type="spellStart"/>
      <w:r w:rsidRPr="00DC1719">
        <w:rPr>
          <w:rFonts w:ascii="Arial" w:hAnsi="Arial" w:cs="Arial"/>
        </w:rPr>
        <w:t>muon</w:t>
      </w:r>
      <w:proofErr w:type="spellEnd"/>
      <w:r w:rsidRPr="00DC1719">
        <w:rPr>
          <w:rFonts w:ascii="Arial" w:hAnsi="Arial" w:cs="Arial"/>
        </w:rPr>
        <w:t xml:space="preserve"> instruments and</w:t>
      </w:r>
      <w:r w:rsidR="00570E48">
        <w:rPr>
          <w:rFonts w:ascii="Arial" w:hAnsi="Arial" w:cs="Arial"/>
        </w:rPr>
        <w:t xml:space="preserve"> to</w:t>
      </w:r>
      <w:r w:rsidRPr="00DC1719">
        <w:rPr>
          <w:rFonts w:ascii="Arial" w:hAnsi="Arial" w:cs="Arial"/>
        </w:rPr>
        <w:t xml:space="preserve"> accommodate the increasing data volumes from newer instruments</w:t>
      </w:r>
      <w:r w:rsidR="009D7370" w:rsidRPr="00140C81">
        <w:rPr>
          <w:rFonts w:ascii="Arial" w:hAnsi="Arial" w:cs="Arial"/>
          <w:vertAlign w:val="superscript"/>
        </w:rPr>
        <w:t>[2]</w:t>
      </w:r>
      <w:r w:rsidRPr="00DC1719">
        <w:rPr>
          <w:rFonts w:ascii="Arial" w:hAnsi="Arial" w:cs="Arial"/>
        </w:rPr>
        <w:t>.  The</w:t>
      </w:r>
      <w:r w:rsidR="00F839B7">
        <w:rPr>
          <w:rFonts w:ascii="Arial" w:hAnsi="Arial" w:cs="Arial"/>
        </w:rPr>
        <w:t xml:space="preserve"> project has grown into a significant international collaboration, with</w:t>
      </w:r>
      <w:r w:rsidRPr="00DC1719">
        <w:rPr>
          <w:rFonts w:ascii="Arial" w:hAnsi="Arial" w:cs="Arial"/>
        </w:rPr>
        <w:t xml:space="preserve"> SNS and HFIR jo</w:t>
      </w:r>
      <w:r w:rsidR="00F839B7">
        <w:rPr>
          <w:rFonts w:ascii="Arial" w:hAnsi="Arial" w:cs="Arial"/>
        </w:rPr>
        <w:t>ining in 2009, the ESS joining last year and we expect the ILL to become a member this year.</w:t>
      </w:r>
    </w:p>
    <w:p w14:paraId="107931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47CBF0B" w14:textId="426FDC14" w:rsidR="00516712" w:rsidRDefault="00DC1719" w:rsidP="00516712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The scope of data reduction and analysis challenges that Mantid faces, together with the need to create a cross platform solution, fuels the need for Mantid to be developed in collaboration between facilities.  Mantid has</w:t>
      </w:r>
      <w:r w:rsidR="00570E48">
        <w:rPr>
          <w:rFonts w:ascii="Arial" w:hAnsi="Arial" w:cs="Arial"/>
        </w:rPr>
        <w:t>,</w:t>
      </w:r>
      <w:r w:rsidRPr="00DC1719">
        <w:rPr>
          <w:rFonts w:ascii="Arial" w:hAnsi="Arial" w:cs="Arial"/>
        </w:rPr>
        <w:t xml:space="preserve"> from inception</w:t>
      </w:r>
      <w:r w:rsidR="00570E48">
        <w:rPr>
          <w:rFonts w:ascii="Arial" w:hAnsi="Arial" w:cs="Arial"/>
        </w:rPr>
        <w:t>,</w:t>
      </w:r>
      <w:r w:rsidRPr="00DC1719">
        <w:rPr>
          <w:rFonts w:ascii="Arial" w:hAnsi="Arial" w:cs="Arial"/>
        </w:rPr>
        <w:t xml:space="preserve"> been an open source project, and having been built to the flexible enough to be instrument and technique independent, was initially planned to support collaboration with other development teams.</w:t>
      </w:r>
      <w:r w:rsidR="00570E48">
        <w:rPr>
          <w:rFonts w:ascii="Arial" w:hAnsi="Arial" w:cs="Arial"/>
        </w:rPr>
        <w:t xml:space="preserve"> </w:t>
      </w:r>
      <w:r w:rsidRPr="00DC1719">
        <w:rPr>
          <w:rFonts w:ascii="Arial" w:hAnsi="Arial" w:cs="Arial"/>
        </w:rPr>
        <w:t>Through collaboration with the SNS</w:t>
      </w:r>
      <w:r w:rsidR="00570E48">
        <w:rPr>
          <w:rFonts w:ascii="Arial" w:hAnsi="Arial" w:cs="Arial"/>
        </w:rPr>
        <w:t>,</w:t>
      </w:r>
      <w:r w:rsidRPr="00DC1719">
        <w:rPr>
          <w:rFonts w:ascii="Arial" w:hAnsi="Arial" w:cs="Arial"/>
        </w:rPr>
        <w:t xml:space="preserve"> development practices and tools have </w:t>
      </w:r>
      <w:r w:rsidR="00570E48">
        <w:rPr>
          <w:rFonts w:ascii="Arial" w:hAnsi="Arial" w:cs="Arial"/>
        </w:rPr>
        <w:t>evolved</w:t>
      </w:r>
      <w:r w:rsidRPr="00DC1719">
        <w:rPr>
          <w:rFonts w:ascii="Arial" w:hAnsi="Arial" w:cs="Arial"/>
        </w:rPr>
        <w:t xml:space="preserve"> to support the distributed development team in this challenge.</w:t>
      </w:r>
      <w:r w:rsidR="00516712">
        <w:rPr>
          <w:rFonts w:ascii="Arial" w:hAnsi="Arial" w:cs="Arial"/>
        </w:rPr>
        <w:t xml:space="preserve">  These new members have added development capacity, invaluable experience and significant improvements to the project, both in direct functionality </w:t>
      </w:r>
      <w:r w:rsidR="00516712" w:rsidRPr="00DC1719">
        <w:rPr>
          <w:rFonts w:ascii="Arial" w:hAnsi="Arial" w:cs="Arial"/>
        </w:rPr>
        <w:t xml:space="preserve">adding world leading event processing and </w:t>
      </w:r>
      <w:r w:rsidR="00516712">
        <w:rPr>
          <w:rFonts w:ascii="Arial" w:hAnsi="Arial" w:cs="Arial"/>
        </w:rPr>
        <w:t>multi-dimensional visualization, and improvements to the project and development infrastructure.</w:t>
      </w:r>
    </w:p>
    <w:p w14:paraId="10B9C518" w14:textId="77777777" w:rsidR="00DC1719" w:rsidRDefault="00DC1719" w:rsidP="00DC1719">
      <w:pPr>
        <w:jc w:val="both"/>
        <w:rPr>
          <w:rFonts w:ascii="Arial" w:hAnsi="Arial" w:cs="Arial"/>
        </w:rPr>
      </w:pPr>
    </w:p>
    <w:p w14:paraId="41CAD0C2" w14:textId="77777777" w:rsidR="00516712" w:rsidRDefault="00516712" w:rsidP="00DC171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Mantid continues to face many challenging requirements both from developments within its existing facilities and additional challenges from new and prospective members.  Some of these include extending </w:t>
      </w:r>
      <w:proofErr w:type="spellStart"/>
      <w:r>
        <w:rPr>
          <w:rFonts w:ascii="Arial" w:hAnsi="Arial" w:cs="Arial"/>
        </w:rPr>
        <w:t>Mantid’s</w:t>
      </w:r>
      <w:proofErr w:type="spellEnd"/>
      <w:r>
        <w:rPr>
          <w:rFonts w:ascii="Arial" w:hAnsi="Arial" w:cs="Arial"/>
        </w:rPr>
        <w:t xml:space="preserve"> multi-dimensional visualisation to support imaging techniques, improving the handling of moving instruments to better support triple axis spectrometry. Providing </w:t>
      </w:r>
      <w:r w:rsidR="00BD6CEC">
        <w:rPr>
          <w:rFonts w:ascii="Arial" w:hAnsi="Arial" w:cs="Arial"/>
        </w:rPr>
        <w:t>‘</w:t>
      </w:r>
      <w:r>
        <w:rPr>
          <w:rFonts w:ascii="Arial" w:hAnsi="Arial" w:cs="Arial"/>
        </w:rPr>
        <w:t>l</w:t>
      </w:r>
      <w:r w:rsidR="00BD6CEC">
        <w:rPr>
          <w:rFonts w:ascii="Arial" w:hAnsi="Arial" w:cs="Arial"/>
        </w:rPr>
        <w:t>i</w:t>
      </w:r>
      <w:r>
        <w:rPr>
          <w:rFonts w:ascii="Arial" w:hAnsi="Arial" w:cs="Arial"/>
        </w:rPr>
        <w:t>ve</w:t>
      </w:r>
      <w:r w:rsidR="00BD6CEC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access to reduced data during the experiment</w:t>
      </w:r>
      <w:r w:rsidR="00BD6CEC">
        <w:rPr>
          <w:rFonts w:ascii="Arial" w:hAnsi="Arial" w:cs="Arial"/>
        </w:rPr>
        <w:t>, even in the extreme cases of large excitations experiments.</w:t>
      </w:r>
    </w:p>
    <w:p w14:paraId="1CB76E4E" w14:textId="77777777" w:rsidR="00516712" w:rsidRPr="00DC1719" w:rsidRDefault="00516712" w:rsidP="00DC1719">
      <w:pPr>
        <w:jc w:val="both"/>
        <w:rPr>
          <w:rFonts w:ascii="Arial" w:hAnsi="Arial" w:cs="Arial"/>
        </w:rPr>
      </w:pPr>
    </w:p>
    <w:p w14:paraId="440F7948" w14:textId="585AD3B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This talk will highlight </w:t>
      </w:r>
      <w:r w:rsidR="00BD6CEC">
        <w:rPr>
          <w:rFonts w:ascii="Arial" w:hAnsi="Arial" w:cs="Arial"/>
        </w:rPr>
        <w:t>some of the</w:t>
      </w:r>
      <w:r w:rsidRPr="00DC1719">
        <w:rPr>
          <w:rFonts w:ascii="Arial" w:hAnsi="Arial" w:cs="Arial"/>
        </w:rPr>
        <w:t xml:space="preserve"> current capabilities </w:t>
      </w:r>
      <w:r w:rsidR="00BD6CEC">
        <w:rPr>
          <w:rFonts w:ascii="Arial" w:hAnsi="Arial" w:cs="Arial"/>
        </w:rPr>
        <w:t>and developments within</w:t>
      </w:r>
      <w:r w:rsidRPr="00DC1719">
        <w:rPr>
          <w:rFonts w:ascii="Arial" w:hAnsi="Arial" w:cs="Arial"/>
        </w:rPr>
        <w:t xml:space="preserve"> Mantid, and </w:t>
      </w:r>
      <w:r w:rsidR="00BD6CEC">
        <w:rPr>
          <w:rFonts w:ascii="Arial" w:hAnsi="Arial" w:cs="Arial"/>
        </w:rPr>
        <w:t>present</w:t>
      </w:r>
      <w:r w:rsidRPr="00DC1719">
        <w:rPr>
          <w:rFonts w:ascii="Arial" w:hAnsi="Arial" w:cs="Arial"/>
        </w:rPr>
        <w:t xml:space="preserve"> plans for Mantid in the future.</w:t>
      </w:r>
    </w:p>
    <w:p w14:paraId="20AC9BEB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18E65B44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584811D3" w14:textId="77777777" w:rsidR="00DC1719" w:rsidRPr="00DC1719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>References</w:t>
      </w:r>
    </w:p>
    <w:p w14:paraId="5FE0A87D" w14:textId="77777777" w:rsidR="00DC1719" w:rsidRPr="00DC1719" w:rsidRDefault="00DC1719" w:rsidP="00DC1719">
      <w:pPr>
        <w:jc w:val="both"/>
        <w:rPr>
          <w:rFonts w:ascii="Arial" w:hAnsi="Arial" w:cs="Arial"/>
        </w:rPr>
      </w:pPr>
    </w:p>
    <w:p w14:paraId="48AC9F46" w14:textId="77777777" w:rsidR="0013532F" w:rsidRDefault="00DC1719" w:rsidP="00DC1719">
      <w:pPr>
        <w:jc w:val="both"/>
        <w:rPr>
          <w:rFonts w:ascii="Arial" w:hAnsi="Arial" w:cs="Arial"/>
        </w:rPr>
      </w:pPr>
      <w:r w:rsidRPr="00DC1719">
        <w:rPr>
          <w:rFonts w:ascii="Arial" w:hAnsi="Arial" w:cs="Arial"/>
        </w:rPr>
        <w:t xml:space="preserve"> </w:t>
      </w:r>
      <w:r w:rsidR="00570E48">
        <w:rPr>
          <w:rFonts w:ascii="Arial" w:hAnsi="Arial" w:cs="Arial"/>
        </w:rPr>
        <w:t xml:space="preserve">[1] </w:t>
      </w:r>
      <w:hyperlink r:id="rId5" w:history="1">
        <w:r w:rsidR="00901D6F" w:rsidRPr="00F20D01">
          <w:rPr>
            <w:rStyle w:val="Hyperlink"/>
            <w:rFonts w:ascii="Arial" w:hAnsi="Arial" w:cs="Arial"/>
          </w:rPr>
          <w:t>www.mantidproject.org</w:t>
        </w:r>
      </w:hyperlink>
    </w:p>
    <w:p w14:paraId="5B0D1723" w14:textId="77777777" w:rsidR="009D7370" w:rsidRDefault="009D7370" w:rsidP="00DC1719">
      <w:pPr>
        <w:jc w:val="both"/>
        <w:rPr>
          <w:sz w:val="22"/>
          <w:szCs w:val="22"/>
        </w:rPr>
      </w:pPr>
    </w:p>
    <w:p w14:paraId="203D750E" w14:textId="70C05DAB" w:rsidR="009D7370" w:rsidRDefault="009D7370" w:rsidP="009D7370">
      <w:pPr>
        <w:pStyle w:val="LO-Normal"/>
      </w:pPr>
      <w:r>
        <w:t xml:space="preserve"> [2] O. Arnold, et al., Mantid—Data analysis and visualization package for neutron scattering and </w:t>
      </w:r>
      <w:proofErr w:type="spellStart"/>
      <w:r>
        <w:t>μSR</w:t>
      </w:r>
      <w:proofErr w:type="spellEnd"/>
      <w:r>
        <w:t xml:space="preserve"> experiments, Nuclear Instruments and Methods in Physics Research Section A, Volume 764, 11, 156-166 (2014), </w:t>
      </w:r>
      <w:hyperlink r:id="rId6" w:history="1">
        <w:r>
          <w:rPr>
            <w:rStyle w:val="Hyperlink"/>
          </w:rPr>
          <w:t>http://dx.doi.org/10.1016/j.nima.2014.07.029</w:t>
        </w:r>
      </w:hyperlink>
    </w:p>
    <w:p w14:paraId="21670E6F" w14:textId="77777777" w:rsidR="00901D6F" w:rsidRPr="008F5CB7" w:rsidRDefault="003E49CF" w:rsidP="00DC1719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09A16F2D" wp14:editId="1132C354">
            <wp:simplePos x="1144402" y="8274479"/>
            <wp:positionH relativeFrom="margin">
              <wp:align>right</wp:align>
            </wp:positionH>
            <wp:positionV relativeFrom="margin">
              <wp:align>top</wp:align>
            </wp:positionV>
            <wp:extent cx="2022122" cy="1480991"/>
            <wp:effectExtent l="0" t="0" r="0" b="5080"/>
            <wp:wrapSquare wrapText="bothSides"/>
            <wp:docPr id="1" name="Picture 1" descr="C:\Users\rrc79113\Desktop\MantidSplash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rc79113\Desktop\MantidSplash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122" cy="148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01D6F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2F"/>
    <w:rsid w:val="00000ACA"/>
    <w:rsid w:val="00005F68"/>
    <w:rsid w:val="000331A9"/>
    <w:rsid w:val="000D5D3B"/>
    <w:rsid w:val="0013532F"/>
    <w:rsid w:val="00140C81"/>
    <w:rsid w:val="001D582A"/>
    <w:rsid w:val="00232002"/>
    <w:rsid w:val="002E5C41"/>
    <w:rsid w:val="002F0671"/>
    <w:rsid w:val="00375512"/>
    <w:rsid w:val="003E49CF"/>
    <w:rsid w:val="00400D75"/>
    <w:rsid w:val="0043003C"/>
    <w:rsid w:val="00516607"/>
    <w:rsid w:val="00516712"/>
    <w:rsid w:val="00570E48"/>
    <w:rsid w:val="005D612D"/>
    <w:rsid w:val="006B6C0A"/>
    <w:rsid w:val="007C50FD"/>
    <w:rsid w:val="008F5CB7"/>
    <w:rsid w:val="00901D6F"/>
    <w:rsid w:val="009D7370"/>
    <w:rsid w:val="00A32E2D"/>
    <w:rsid w:val="00A41732"/>
    <w:rsid w:val="00A430E2"/>
    <w:rsid w:val="00B72254"/>
    <w:rsid w:val="00BD4658"/>
    <w:rsid w:val="00BD6CEC"/>
    <w:rsid w:val="00BF65DF"/>
    <w:rsid w:val="00D13B9E"/>
    <w:rsid w:val="00D452AD"/>
    <w:rsid w:val="00DC1719"/>
    <w:rsid w:val="00ED30A4"/>
    <w:rsid w:val="00F839B7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D97BB"/>
  <w15:docId w15:val="{99FD8880-B024-437C-9B53-3EDBAA9F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  <w:style w:type="paragraph" w:styleId="BalloonText">
    <w:name w:val="Balloon Text"/>
    <w:basedOn w:val="Normal"/>
    <w:link w:val="BalloonTextChar"/>
    <w:semiHidden/>
    <w:unhideWhenUsed/>
    <w:rsid w:val="00570E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70E48"/>
    <w:rPr>
      <w:rFonts w:ascii="Lucida Grande" w:hAnsi="Lucida Grande" w:cs="Lucida Grande"/>
      <w:sz w:val="18"/>
      <w:szCs w:val="18"/>
      <w:lang w:eastAsia="ko-KR"/>
    </w:rPr>
  </w:style>
  <w:style w:type="character" w:styleId="FollowedHyperlink">
    <w:name w:val="FollowedHyperlink"/>
    <w:basedOn w:val="DefaultParagraphFont"/>
    <w:semiHidden/>
    <w:unhideWhenUsed/>
    <w:rsid w:val="00570E48"/>
    <w:rPr>
      <w:color w:val="800080" w:themeColor="followedHyperlink"/>
      <w:u w:val="single"/>
    </w:rPr>
  </w:style>
  <w:style w:type="paragraph" w:customStyle="1" w:styleId="LO-Normal">
    <w:name w:val="LO-Normal"/>
    <w:rsid w:val="009D7370"/>
    <w:pPr>
      <w:widowControl w:val="0"/>
      <w:suppressAutoHyphens/>
    </w:pPr>
    <w:rPr>
      <w:rFonts w:ascii="Liberation Serif" w:eastAsia="Times New Roman" w:hAnsi="Liberation Serif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6/j.nima.2014.07.029" TargetMode="External"/><Relationship Id="rId5" Type="http://schemas.openxmlformats.org/officeDocument/2006/relationships/hyperlink" Target="http://www.mantidproj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2533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Draper, Nick (-,RAL,ISIS)</cp:lastModifiedBy>
  <cp:revision>10</cp:revision>
  <cp:lastPrinted>2010-02-08T16:09:00Z</cp:lastPrinted>
  <dcterms:created xsi:type="dcterms:W3CDTF">2015-03-03T10:30:00Z</dcterms:created>
  <dcterms:modified xsi:type="dcterms:W3CDTF">2015-03-10T11:32:00Z</dcterms:modified>
</cp:coreProperties>
</file>