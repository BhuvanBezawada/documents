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A556A" w14:textId="77777777" w:rsidR="004A2AFD" w:rsidRPr="007A5C80" w:rsidRDefault="00E56DDF" w:rsidP="004F273F">
      <w:pPr>
        <w:jc w:val="center"/>
        <w:rPr>
          <w:rFonts w:ascii="Times New Roman" w:hAnsi="Times New Roman" w:cs="Times New Roman"/>
          <w:b/>
          <w:sz w:val="24"/>
        </w:rPr>
      </w:pPr>
      <w:r>
        <w:rPr>
          <w:rFonts w:ascii="Times New Roman" w:hAnsi="Times New Roman" w:cs="Times New Roman"/>
          <w:b/>
          <w:sz w:val="24"/>
        </w:rPr>
        <w:t xml:space="preserve">Data Reduction and Simulation for Novel Detector Geometries in </w:t>
      </w:r>
      <w:proofErr w:type="spellStart"/>
      <w:r>
        <w:rPr>
          <w:rFonts w:ascii="Times New Roman" w:hAnsi="Times New Roman" w:cs="Times New Roman"/>
          <w:b/>
          <w:sz w:val="24"/>
        </w:rPr>
        <w:t>Mantid</w:t>
      </w:r>
      <w:proofErr w:type="spellEnd"/>
    </w:p>
    <w:p w14:paraId="2E1BB733" w14:textId="77777777" w:rsidR="004F273F" w:rsidRPr="007A5C80" w:rsidRDefault="004F273F" w:rsidP="004F273F">
      <w:pPr>
        <w:jc w:val="center"/>
        <w:rPr>
          <w:rFonts w:ascii="Times New Roman" w:hAnsi="Times New Roman" w:cs="Times New Roman"/>
          <w:sz w:val="20"/>
        </w:rPr>
      </w:pPr>
      <w:r w:rsidRPr="00B82504">
        <w:rPr>
          <w:rFonts w:ascii="Times New Roman" w:hAnsi="Times New Roman" w:cs="Times New Roman"/>
          <w:sz w:val="20"/>
          <w:u w:val="single"/>
        </w:rPr>
        <w:t>L. Moore</w:t>
      </w:r>
      <w:r w:rsidRPr="007A5C80">
        <w:rPr>
          <w:rFonts w:ascii="Times New Roman" w:hAnsi="Times New Roman" w:cs="Times New Roman"/>
          <w:sz w:val="20"/>
          <w:vertAlign w:val="superscript"/>
        </w:rPr>
        <w:t>1</w:t>
      </w:r>
      <w:r w:rsidRPr="007A5C80">
        <w:rPr>
          <w:rFonts w:ascii="Times New Roman" w:hAnsi="Times New Roman" w:cs="Times New Roman"/>
          <w:sz w:val="20"/>
        </w:rPr>
        <w:t>, O. Arnold</w:t>
      </w:r>
      <w:r w:rsidRPr="007A5C80">
        <w:rPr>
          <w:rFonts w:ascii="Times New Roman" w:hAnsi="Times New Roman" w:cs="Times New Roman"/>
          <w:sz w:val="20"/>
          <w:vertAlign w:val="superscript"/>
        </w:rPr>
        <w:t>1</w:t>
      </w:r>
      <w:proofErr w:type="gramStart"/>
      <w:r w:rsidR="007A5C80" w:rsidRPr="007A5C80">
        <w:rPr>
          <w:rFonts w:ascii="Times New Roman" w:hAnsi="Times New Roman" w:cs="Times New Roman"/>
          <w:sz w:val="20"/>
          <w:vertAlign w:val="superscript"/>
        </w:rPr>
        <w:t>,2</w:t>
      </w:r>
      <w:proofErr w:type="gramEnd"/>
      <w:r w:rsidRPr="007A5C80">
        <w:rPr>
          <w:rFonts w:ascii="Times New Roman" w:hAnsi="Times New Roman" w:cs="Times New Roman"/>
          <w:sz w:val="20"/>
        </w:rPr>
        <w:t>, K. Kanaki</w:t>
      </w:r>
      <w:r w:rsidR="007A5C80" w:rsidRPr="007A5C80">
        <w:rPr>
          <w:rFonts w:ascii="Times New Roman" w:hAnsi="Times New Roman" w:cs="Times New Roman"/>
          <w:sz w:val="20"/>
          <w:vertAlign w:val="superscript"/>
        </w:rPr>
        <w:t>3</w:t>
      </w:r>
      <w:r w:rsidRPr="007A5C80">
        <w:rPr>
          <w:rFonts w:ascii="Times New Roman" w:hAnsi="Times New Roman" w:cs="Times New Roman"/>
          <w:sz w:val="20"/>
        </w:rPr>
        <w:t xml:space="preserve">, </w:t>
      </w:r>
      <w:r w:rsidR="00F615EE" w:rsidRPr="007A5C80">
        <w:rPr>
          <w:rFonts w:ascii="Times New Roman" w:hAnsi="Times New Roman" w:cs="Times New Roman"/>
          <w:sz w:val="20"/>
        </w:rPr>
        <w:t>T. Nielsen</w:t>
      </w:r>
      <w:r w:rsidR="007A5C80" w:rsidRPr="007A5C80">
        <w:rPr>
          <w:rFonts w:ascii="Times New Roman" w:hAnsi="Times New Roman" w:cs="Times New Roman"/>
          <w:sz w:val="20"/>
          <w:vertAlign w:val="superscript"/>
        </w:rPr>
        <w:t>3</w:t>
      </w:r>
      <w:r w:rsidR="00F615EE" w:rsidRPr="007A5C80">
        <w:rPr>
          <w:rFonts w:ascii="Times New Roman" w:hAnsi="Times New Roman" w:cs="Times New Roman"/>
          <w:sz w:val="20"/>
        </w:rPr>
        <w:t xml:space="preserve">, </w:t>
      </w:r>
      <w:r w:rsidRPr="007A5C80">
        <w:rPr>
          <w:rFonts w:ascii="Times New Roman" w:hAnsi="Times New Roman" w:cs="Times New Roman"/>
          <w:sz w:val="20"/>
        </w:rPr>
        <w:t>J. Taylor</w:t>
      </w:r>
      <w:r w:rsidR="007A5C80" w:rsidRPr="007A5C80">
        <w:rPr>
          <w:rFonts w:ascii="Times New Roman" w:hAnsi="Times New Roman" w:cs="Times New Roman"/>
          <w:sz w:val="20"/>
          <w:vertAlign w:val="superscript"/>
        </w:rPr>
        <w:t>3</w:t>
      </w:r>
      <w:r w:rsidRPr="007A5C80">
        <w:rPr>
          <w:rFonts w:ascii="Times New Roman" w:hAnsi="Times New Roman" w:cs="Times New Roman"/>
          <w:sz w:val="20"/>
        </w:rPr>
        <w:t>, M. Hart</w:t>
      </w:r>
      <w:r w:rsidRPr="007A5C80">
        <w:rPr>
          <w:rFonts w:ascii="Times New Roman" w:hAnsi="Times New Roman" w:cs="Times New Roman"/>
          <w:sz w:val="20"/>
          <w:vertAlign w:val="superscript"/>
        </w:rPr>
        <w:t>1</w:t>
      </w:r>
    </w:p>
    <w:p w14:paraId="784FE462" w14:textId="77777777" w:rsidR="007A5C80" w:rsidRPr="007A5C80" w:rsidRDefault="007A5C80" w:rsidP="007A5C80">
      <w:pPr>
        <w:jc w:val="center"/>
        <w:rPr>
          <w:rFonts w:ascii="Times New Roman" w:hAnsi="Times New Roman" w:cs="Times New Roman"/>
          <w:i/>
          <w:sz w:val="18"/>
        </w:rPr>
      </w:pPr>
      <w:r w:rsidRPr="009A06C0">
        <w:rPr>
          <w:rFonts w:ascii="Times New Roman" w:hAnsi="Times New Roman" w:cs="Times New Roman"/>
          <w:sz w:val="18"/>
          <w:vertAlign w:val="superscript"/>
        </w:rPr>
        <w:t>1</w:t>
      </w:r>
      <w:r w:rsidR="004F273F" w:rsidRPr="007A5C80">
        <w:rPr>
          <w:rFonts w:ascii="Times New Roman" w:hAnsi="Times New Roman" w:cs="Times New Roman"/>
          <w:i/>
          <w:sz w:val="18"/>
        </w:rPr>
        <w:t>ISIS Facility, Rutherford Appleton Laboratory, Didcot, UK</w:t>
      </w:r>
    </w:p>
    <w:p w14:paraId="2BF98108" w14:textId="77777777" w:rsidR="007A5C80" w:rsidRPr="007A5C80" w:rsidRDefault="007A5C80" w:rsidP="007A5C80">
      <w:pPr>
        <w:jc w:val="center"/>
        <w:rPr>
          <w:rFonts w:ascii="Times New Roman" w:hAnsi="Times New Roman" w:cs="Times New Roman"/>
          <w:i/>
          <w:sz w:val="18"/>
        </w:rPr>
      </w:pPr>
      <w:r w:rsidRPr="009A06C0">
        <w:rPr>
          <w:rFonts w:ascii="Times New Roman" w:hAnsi="Times New Roman" w:cs="Times New Roman"/>
          <w:sz w:val="18"/>
          <w:vertAlign w:val="superscript"/>
        </w:rPr>
        <w:t>2</w:t>
      </w:r>
      <w:r w:rsidRPr="007A5C80">
        <w:rPr>
          <w:rFonts w:ascii="Times New Roman" w:hAnsi="Times New Roman" w:cs="Times New Roman"/>
          <w:i/>
          <w:sz w:val="18"/>
        </w:rPr>
        <w:t>Tessella plc, Abingdon, Oxfordshire, UK</w:t>
      </w:r>
    </w:p>
    <w:p w14:paraId="1DD7EC72" w14:textId="77777777" w:rsidR="004F273F" w:rsidRPr="0030416A" w:rsidRDefault="007A5C80" w:rsidP="0030416A">
      <w:pPr>
        <w:jc w:val="center"/>
        <w:rPr>
          <w:rFonts w:ascii="Times New Roman" w:hAnsi="Times New Roman" w:cs="Times New Roman"/>
          <w:i/>
          <w:sz w:val="18"/>
        </w:rPr>
      </w:pPr>
      <w:r w:rsidRPr="009A06C0">
        <w:rPr>
          <w:rFonts w:ascii="Times New Roman" w:hAnsi="Times New Roman" w:cs="Times New Roman"/>
          <w:sz w:val="18"/>
          <w:vertAlign w:val="superscript"/>
        </w:rPr>
        <w:t>3</w:t>
      </w:r>
      <w:r w:rsidR="004F273F" w:rsidRPr="007A5C80">
        <w:rPr>
          <w:rFonts w:ascii="Times New Roman" w:hAnsi="Times New Roman" w:cs="Times New Roman"/>
          <w:i/>
          <w:sz w:val="18"/>
        </w:rPr>
        <w:t>European Spallation Source, Lund, Sweden</w:t>
      </w:r>
    </w:p>
    <w:p w14:paraId="7F969166" w14:textId="77777777" w:rsidR="004F273F" w:rsidRPr="007A5C80" w:rsidRDefault="004F273F">
      <w:pPr>
        <w:rPr>
          <w:rFonts w:ascii="Times New Roman" w:hAnsi="Times New Roman" w:cs="Times New Roman"/>
          <w:sz w:val="20"/>
        </w:rPr>
      </w:pPr>
      <w:r w:rsidRPr="007A5C80">
        <w:rPr>
          <w:rFonts w:ascii="Times New Roman" w:hAnsi="Times New Roman" w:cs="Times New Roman"/>
          <w:sz w:val="20"/>
        </w:rPr>
        <w:t>The LOKI instrument</w:t>
      </w:r>
      <w:ins w:id="0" w:author="Owen Arnold" w:date="2016-06-28T16:21:00Z">
        <w:r w:rsidR="0084336E">
          <w:rPr>
            <w:rFonts w:ascii="Times New Roman" w:hAnsi="Times New Roman" w:cs="Times New Roman"/>
            <w:sz w:val="20"/>
          </w:rPr>
          <w:t>,</w:t>
        </w:r>
      </w:ins>
      <w:r w:rsidR="00E56DDF">
        <w:rPr>
          <w:rFonts w:ascii="Times New Roman" w:hAnsi="Times New Roman" w:cs="Times New Roman"/>
          <w:sz w:val="20"/>
        </w:rPr>
        <w:t xml:space="preserve"> for broadband Small Angle Neutron Scattering</w:t>
      </w:r>
      <w:ins w:id="1" w:author="Owen Arnold" w:date="2016-06-28T16:21:00Z">
        <w:r w:rsidR="0084336E">
          <w:rPr>
            <w:rFonts w:ascii="Times New Roman" w:hAnsi="Times New Roman" w:cs="Times New Roman"/>
            <w:sz w:val="20"/>
          </w:rPr>
          <w:t>,</w:t>
        </w:r>
      </w:ins>
      <w:r w:rsidRPr="007A5C80">
        <w:rPr>
          <w:rFonts w:ascii="Times New Roman" w:hAnsi="Times New Roman" w:cs="Times New Roman"/>
          <w:sz w:val="20"/>
        </w:rPr>
        <w:t xml:space="preserve"> is currently under development </w:t>
      </w:r>
      <w:r w:rsidR="00E56DDF">
        <w:rPr>
          <w:rFonts w:ascii="Times New Roman" w:hAnsi="Times New Roman" w:cs="Times New Roman"/>
          <w:sz w:val="20"/>
        </w:rPr>
        <w:t>for the</w:t>
      </w:r>
      <w:r w:rsidRPr="007A5C80">
        <w:rPr>
          <w:rFonts w:ascii="Times New Roman" w:hAnsi="Times New Roman" w:cs="Times New Roman"/>
          <w:sz w:val="20"/>
        </w:rPr>
        <w:t xml:space="preserve"> E</w:t>
      </w:r>
      <w:r w:rsidR="00E56DDF">
        <w:rPr>
          <w:rFonts w:ascii="Times New Roman" w:hAnsi="Times New Roman" w:cs="Times New Roman"/>
          <w:sz w:val="20"/>
        </w:rPr>
        <w:t>uropean Spallation Source in Lund, Sweden</w:t>
      </w:r>
      <w:r w:rsidRPr="007A5C80">
        <w:rPr>
          <w:rFonts w:ascii="Times New Roman" w:hAnsi="Times New Roman" w:cs="Times New Roman"/>
          <w:sz w:val="20"/>
        </w:rPr>
        <w:t xml:space="preserve">. This instrument </w:t>
      </w:r>
      <w:r w:rsidR="00E56DDF">
        <w:rPr>
          <w:rFonts w:ascii="Times New Roman" w:hAnsi="Times New Roman" w:cs="Times New Roman"/>
          <w:sz w:val="20"/>
        </w:rPr>
        <w:t>is planned to use</w:t>
      </w:r>
      <w:r w:rsidRPr="007A5C80">
        <w:rPr>
          <w:rFonts w:ascii="Times New Roman" w:hAnsi="Times New Roman" w:cs="Times New Roman"/>
          <w:sz w:val="20"/>
        </w:rPr>
        <w:t xml:space="preserve"> </w:t>
      </w:r>
      <w:r w:rsidR="0030416A">
        <w:rPr>
          <w:rFonts w:ascii="Times New Roman" w:hAnsi="Times New Roman" w:cs="Times New Roman"/>
          <w:sz w:val="20"/>
        </w:rPr>
        <w:t xml:space="preserve">a trapezoidal array </w:t>
      </w:r>
      <w:r w:rsidR="00677D78">
        <w:rPr>
          <w:rFonts w:ascii="Times New Roman" w:hAnsi="Times New Roman" w:cs="Times New Roman"/>
          <w:sz w:val="20"/>
        </w:rPr>
        <w:t xml:space="preserve">of </w:t>
      </w:r>
      <w:r w:rsidRPr="007A5C80">
        <w:rPr>
          <w:rFonts w:ascii="Times New Roman" w:hAnsi="Times New Roman" w:cs="Times New Roman"/>
          <w:sz w:val="20"/>
        </w:rPr>
        <w:t>Band</w:t>
      </w:r>
      <w:r w:rsidR="002B6189" w:rsidRPr="007A5C80">
        <w:rPr>
          <w:rFonts w:ascii="Times New Roman" w:hAnsi="Times New Roman" w:cs="Times New Roman"/>
          <w:sz w:val="20"/>
        </w:rPr>
        <w:t>-</w:t>
      </w:r>
      <w:r w:rsidR="00B74F08">
        <w:rPr>
          <w:rFonts w:ascii="Times New Roman" w:hAnsi="Times New Roman" w:cs="Times New Roman"/>
          <w:sz w:val="20"/>
        </w:rPr>
        <w:t xml:space="preserve">Gem (Boron </w:t>
      </w:r>
      <w:r w:rsidRPr="007A5C80">
        <w:rPr>
          <w:rFonts w:ascii="Times New Roman" w:hAnsi="Times New Roman" w:cs="Times New Roman"/>
          <w:sz w:val="20"/>
        </w:rPr>
        <w:t>Ar</w:t>
      </w:r>
      <w:r w:rsidR="00B74F08">
        <w:rPr>
          <w:rFonts w:ascii="Times New Roman" w:hAnsi="Times New Roman" w:cs="Times New Roman"/>
          <w:sz w:val="20"/>
        </w:rPr>
        <w:t>ra</w:t>
      </w:r>
      <w:r w:rsidRPr="007A5C80">
        <w:rPr>
          <w:rFonts w:ascii="Times New Roman" w:hAnsi="Times New Roman" w:cs="Times New Roman"/>
          <w:sz w:val="20"/>
        </w:rPr>
        <w:t xml:space="preserve">y Neutron Detectors, Gas </w:t>
      </w:r>
      <w:r w:rsidR="002B6189" w:rsidRPr="007A5C80">
        <w:rPr>
          <w:rFonts w:ascii="Times New Roman" w:hAnsi="Times New Roman" w:cs="Times New Roman"/>
          <w:sz w:val="20"/>
        </w:rPr>
        <w:t>E</w:t>
      </w:r>
      <w:r w:rsidR="00B74F08">
        <w:rPr>
          <w:rFonts w:ascii="Times New Roman" w:hAnsi="Times New Roman" w:cs="Times New Roman"/>
          <w:sz w:val="20"/>
        </w:rPr>
        <w:t>lectron</w:t>
      </w:r>
      <w:r w:rsidR="002B6189" w:rsidRPr="007A5C80">
        <w:rPr>
          <w:rFonts w:ascii="Times New Roman" w:hAnsi="Times New Roman" w:cs="Times New Roman"/>
          <w:sz w:val="20"/>
        </w:rPr>
        <w:t xml:space="preserve"> M</w:t>
      </w:r>
      <w:r w:rsidR="00B74F08">
        <w:rPr>
          <w:rFonts w:ascii="Times New Roman" w:hAnsi="Times New Roman" w:cs="Times New Roman"/>
          <w:sz w:val="20"/>
        </w:rPr>
        <w:t>ultiplier</w:t>
      </w:r>
      <w:r w:rsidR="002B6189" w:rsidRPr="007A5C80">
        <w:rPr>
          <w:rFonts w:ascii="Times New Roman" w:hAnsi="Times New Roman" w:cs="Times New Roman"/>
          <w:sz w:val="20"/>
        </w:rPr>
        <w:t xml:space="preserve">) </w:t>
      </w:r>
      <w:r w:rsidRPr="007A5C80">
        <w:rPr>
          <w:rFonts w:ascii="Times New Roman" w:hAnsi="Times New Roman" w:cs="Times New Roman"/>
          <w:sz w:val="20"/>
        </w:rPr>
        <w:t xml:space="preserve">detectors </w:t>
      </w:r>
      <w:r w:rsidR="002B6189" w:rsidRPr="007A5C80">
        <w:rPr>
          <w:rFonts w:ascii="Times New Roman" w:hAnsi="Times New Roman" w:cs="Times New Roman"/>
          <w:sz w:val="20"/>
        </w:rPr>
        <w:t>i</w:t>
      </w:r>
      <w:r w:rsidR="006C7CC4" w:rsidRPr="007A5C80">
        <w:rPr>
          <w:rFonts w:ascii="Times New Roman" w:hAnsi="Times New Roman" w:cs="Times New Roman"/>
          <w:sz w:val="20"/>
        </w:rPr>
        <w:t>n a large irr</w:t>
      </w:r>
      <w:r w:rsidR="0030416A">
        <w:rPr>
          <w:rFonts w:ascii="Times New Roman" w:hAnsi="Times New Roman" w:cs="Times New Roman"/>
          <w:sz w:val="20"/>
        </w:rPr>
        <w:t>egular grid pattern. The assembly gives</w:t>
      </w:r>
      <w:r w:rsidR="006C7CC4" w:rsidRPr="007A5C80">
        <w:rPr>
          <w:rFonts w:ascii="Times New Roman" w:hAnsi="Times New Roman" w:cs="Times New Roman"/>
          <w:sz w:val="20"/>
        </w:rPr>
        <w:t xml:space="preserve"> </w:t>
      </w:r>
      <w:r w:rsidR="0030416A">
        <w:rPr>
          <w:rFonts w:ascii="Times New Roman" w:hAnsi="Times New Roman" w:cs="Times New Roman"/>
          <w:sz w:val="20"/>
        </w:rPr>
        <w:t>higher pixilation</w:t>
      </w:r>
      <w:r w:rsidR="006C7CC4" w:rsidRPr="007A5C80">
        <w:rPr>
          <w:rFonts w:ascii="Times New Roman" w:hAnsi="Times New Roman" w:cs="Times New Roman"/>
          <w:sz w:val="20"/>
        </w:rPr>
        <w:t xml:space="preserve"> </w:t>
      </w:r>
      <w:r w:rsidR="0030416A">
        <w:rPr>
          <w:rFonts w:ascii="Times New Roman" w:hAnsi="Times New Roman" w:cs="Times New Roman"/>
          <w:sz w:val="20"/>
        </w:rPr>
        <w:t xml:space="preserve">at low scattering angles, with increasing size at larger scattering angles. </w:t>
      </w:r>
      <w:r w:rsidR="00F615EE" w:rsidRPr="007A5C80">
        <w:rPr>
          <w:rFonts w:ascii="Times New Roman" w:hAnsi="Times New Roman" w:cs="Times New Roman"/>
          <w:sz w:val="20"/>
        </w:rPr>
        <w:t xml:space="preserve">Each detector panel will be separated into 8 sectors each of which contain between 500-1000 individual (uniquely shaped) detectors. There will be three panels in total which translates to circa 2700 detectors. </w:t>
      </w:r>
    </w:p>
    <w:p w14:paraId="4E54FAE7" w14:textId="77777777" w:rsidR="0089526F" w:rsidRDefault="006C7CC4">
      <w:pPr>
        <w:rPr>
          <w:rFonts w:ascii="Times New Roman" w:hAnsi="Times New Roman" w:cs="Times New Roman"/>
          <w:sz w:val="20"/>
        </w:rPr>
      </w:pPr>
      <w:r w:rsidRPr="007A5C80">
        <w:rPr>
          <w:rFonts w:ascii="Times New Roman" w:hAnsi="Times New Roman" w:cs="Times New Roman"/>
          <w:sz w:val="20"/>
        </w:rPr>
        <w:t xml:space="preserve">Presently, the LOKI instrument is in its concept stage with many development iterations of a proposed implementation of the physical BAND-GEM detector network and associated hardware. There have also been efforts on the part of the detector group at the ESS in prototyping instrument behaviour using </w:t>
      </w:r>
      <w:proofErr w:type="spellStart"/>
      <w:r w:rsidRPr="007A5C80">
        <w:rPr>
          <w:rFonts w:ascii="Times New Roman" w:hAnsi="Times New Roman" w:cs="Times New Roman"/>
          <w:sz w:val="20"/>
        </w:rPr>
        <w:t>McStas</w:t>
      </w:r>
      <w:proofErr w:type="spellEnd"/>
      <w:r w:rsidRPr="007A5C80">
        <w:rPr>
          <w:rFonts w:ascii="Times New Roman" w:hAnsi="Times New Roman" w:cs="Times New Roman"/>
          <w:sz w:val="20"/>
        </w:rPr>
        <w:t xml:space="preserve"> simulations.</w:t>
      </w:r>
      <w:r w:rsidR="00677D78">
        <w:rPr>
          <w:rFonts w:ascii="Times New Roman" w:hAnsi="Times New Roman" w:cs="Times New Roman"/>
          <w:sz w:val="20"/>
        </w:rPr>
        <w:t xml:space="preserve"> </w:t>
      </w:r>
      <w:proofErr w:type="spellStart"/>
      <w:r w:rsidR="00677D78">
        <w:rPr>
          <w:rFonts w:ascii="Times New Roman" w:hAnsi="Times New Roman" w:cs="Times New Roman"/>
          <w:sz w:val="20"/>
        </w:rPr>
        <w:t>Mc</w:t>
      </w:r>
      <w:r w:rsidR="0030416A">
        <w:rPr>
          <w:rFonts w:ascii="Times New Roman" w:hAnsi="Times New Roman" w:cs="Times New Roman"/>
          <w:sz w:val="20"/>
        </w:rPr>
        <w:t>Stas</w:t>
      </w:r>
      <w:proofErr w:type="spellEnd"/>
      <w:r w:rsidR="0030416A">
        <w:rPr>
          <w:rFonts w:ascii="Times New Roman" w:hAnsi="Times New Roman" w:cs="Times New Roman"/>
          <w:sz w:val="20"/>
        </w:rPr>
        <w:t xml:space="preserve"> is a neutron ray-tracing simulation tool for neutron scattering instruments and experiments.</w:t>
      </w:r>
      <w:r w:rsidRPr="007A5C80">
        <w:rPr>
          <w:rFonts w:ascii="Times New Roman" w:hAnsi="Times New Roman" w:cs="Times New Roman"/>
          <w:sz w:val="20"/>
        </w:rPr>
        <w:t xml:space="preserve"> The </w:t>
      </w:r>
      <w:r w:rsidR="003C21D1" w:rsidRPr="007A5C80">
        <w:rPr>
          <w:rFonts w:ascii="Times New Roman" w:hAnsi="Times New Roman" w:cs="Times New Roman"/>
          <w:sz w:val="20"/>
        </w:rPr>
        <w:t>outputs of these simulations have</w:t>
      </w:r>
      <w:r w:rsidRPr="007A5C80">
        <w:rPr>
          <w:rFonts w:ascii="Times New Roman" w:hAnsi="Times New Roman" w:cs="Times New Roman"/>
          <w:sz w:val="20"/>
        </w:rPr>
        <w:t xml:space="preserve"> provided a basis for development work on prototyping the data reduction workflow for this instrument. This allows the DMSC (Data Management and Software Centre), along with in-kind </w:t>
      </w:r>
      <w:r w:rsidR="00F615EE" w:rsidRPr="007A5C80">
        <w:rPr>
          <w:rFonts w:ascii="Times New Roman" w:hAnsi="Times New Roman" w:cs="Times New Roman"/>
          <w:sz w:val="20"/>
        </w:rPr>
        <w:t>contributors</w:t>
      </w:r>
      <w:r w:rsidRPr="007A5C80">
        <w:rPr>
          <w:rFonts w:ascii="Times New Roman" w:hAnsi="Times New Roman" w:cs="Times New Roman"/>
          <w:sz w:val="20"/>
        </w:rPr>
        <w:t xml:space="preserve"> to develop and test the data reduction process in the absence of a physical instrument.</w:t>
      </w:r>
      <w:r w:rsidR="0089526F">
        <w:rPr>
          <w:rFonts w:ascii="Times New Roman" w:hAnsi="Times New Roman" w:cs="Times New Roman"/>
          <w:sz w:val="20"/>
        </w:rPr>
        <w:t xml:space="preserve"> </w:t>
      </w:r>
    </w:p>
    <w:p w14:paraId="2D2A4BB5" w14:textId="77777777" w:rsidR="006C7CC4" w:rsidRPr="007A5C80" w:rsidRDefault="0089526F">
      <w:pPr>
        <w:rPr>
          <w:rFonts w:ascii="Times New Roman" w:hAnsi="Times New Roman" w:cs="Times New Roman"/>
          <w:sz w:val="20"/>
        </w:rPr>
      </w:pPr>
      <w:r>
        <w:rPr>
          <w:rFonts w:ascii="Times New Roman" w:hAnsi="Times New Roman" w:cs="Times New Roman"/>
          <w:sz w:val="20"/>
        </w:rPr>
        <w:t xml:space="preserve">The </w:t>
      </w:r>
      <w:proofErr w:type="spellStart"/>
      <w:r>
        <w:rPr>
          <w:rFonts w:ascii="Times New Roman" w:hAnsi="Times New Roman" w:cs="Times New Roman"/>
          <w:sz w:val="20"/>
        </w:rPr>
        <w:t>Mantid</w:t>
      </w:r>
      <w:proofErr w:type="spellEnd"/>
      <w:r>
        <w:rPr>
          <w:rFonts w:ascii="Times New Roman" w:hAnsi="Times New Roman" w:cs="Times New Roman"/>
          <w:sz w:val="20"/>
        </w:rPr>
        <w:t xml:space="preserve"> framework has been chosen by the ESS to be the main data reduction service. This is currently in use at ISIS, SNS and ILL. </w:t>
      </w:r>
      <w:commentRangeStart w:id="2"/>
      <w:proofErr w:type="spellStart"/>
      <w:r w:rsidR="00442EED">
        <w:rPr>
          <w:rFonts w:ascii="Times New Roman" w:hAnsi="Times New Roman" w:cs="Times New Roman"/>
          <w:sz w:val="20"/>
        </w:rPr>
        <w:t>Mantid</w:t>
      </w:r>
      <w:proofErr w:type="spellEnd"/>
      <w:r w:rsidR="00442EED">
        <w:rPr>
          <w:rFonts w:ascii="Times New Roman" w:hAnsi="Times New Roman" w:cs="Times New Roman"/>
          <w:sz w:val="20"/>
        </w:rPr>
        <w:t xml:space="preserve"> uses an XML definition of instruments known as instrument definition files (IDFs). These</w:t>
      </w:r>
      <w:r w:rsidR="00677D78">
        <w:rPr>
          <w:rFonts w:ascii="Times New Roman" w:hAnsi="Times New Roman" w:cs="Times New Roman"/>
          <w:sz w:val="20"/>
        </w:rPr>
        <w:t xml:space="preserve"> virtual instruments</w:t>
      </w:r>
      <w:r w:rsidR="00442EED">
        <w:rPr>
          <w:rFonts w:ascii="Times New Roman" w:hAnsi="Times New Roman" w:cs="Times New Roman"/>
          <w:sz w:val="20"/>
        </w:rPr>
        <w:t xml:space="preserve"> can be embedded within </w:t>
      </w:r>
      <w:r w:rsidR="00677D78">
        <w:rPr>
          <w:rFonts w:ascii="Times New Roman" w:hAnsi="Times New Roman" w:cs="Times New Roman"/>
          <w:sz w:val="20"/>
        </w:rPr>
        <w:t>Nexus Files</w:t>
      </w:r>
      <w:r w:rsidR="00442EED">
        <w:rPr>
          <w:rFonts w:ascii="Times New Roman" w:hAnsi="Times New Roman" w:cs="Times New Roman"/>
          <w:sz w:val="20"/>
        </w:rPr>
        <w:t xml:space="preserve"> in order to have a visual representation of the data distribution across the surface of an </w:t>
      </w:r>
      <w:r w:rsidR="00677D78">
        <w:rPr>
          <w:rFonts w:ascii="Times New Roman" w:hAnsi="Times New Roman" w:cs="Times New Roman"/>
          <w:sz w:val="20"/>
        </w:rPr>
        <w:t>instrument</w:t>
      </w:r>
      <w:r w:rsidR="00203526">
        <w:rPr>
          <w:rFonts w:ascii="Times New Roman" w:hAnsi="Times New Roman" w:cs="Times New Roman"/>
          <w:sz w:val="20"/>
        </w:rPr>
        <w:t xml:space="preserve"> within the </w:t>
      </w:r>
      <w:proofErr w:type="spellStart"/>
      <w:r w:rsidR="00203526">
        <w:rPr>
          <w:rFonts w:ascii="Times New Roman" w:hAnsi="Times New Roman" w:cs="Times New Roman"/>
          <w:sz w:val="20"/>
        </w:rPr>
        <w:t>Mantid</w:t>
      </w:r>
      <w:proofErr w:type="spellEnd"/>
      <w:r w:rsidR="00203526">
        <w:rPr>
          <w:rFonts w:ascii="Times New Roman" w:hAnsi="Times New Roman" w:cs="Times New Roman"/>
          <w:sz w:val="20"/>
        </w:rPr>
        <w:t xml:space="preserve"> instrument view tool</w:t>
      </w:r>
      <w:r w:rsidR="00677D78">
        <w:rPr>
          <w:rFonts w:ascii="Times New Roman" w:hAnsi="Times New Roman" w:cs="Times New Roman"/>
          <w:sz w:val="20"/>
        </w:rPr>
        <w:t xml:space="preserve">. ESS will be using this tool as part of the live data reduction chain. </w:t>
      </w:r>
      <w:commentRangeEnd w:id="2"/>
      <w:r w:rsidR="0084336E">
        <w:rPr>
          <w:rStyle w:val="CommentReference"/>
        </w:rPr>
        <w:commentReference w:id="2"/>
      </w:r>
      <w:commentRangeStart w:id="3"/>
      <w:r w:rsidR="00677D78">
        <w:rPr>
          <w:rFonts w:ascii="Times New Roman" w:hAnsi="Times New Roman" w:cs="Times New Roman"/>
          <w:sz w:val="20"/>
        </w:rPr>
        <w:t>There</w:t>
      </w:r>
      <w:commentRangeEnd w:id="3"/>
      <w:r w:rsidR="0084336E">
        <w:rPr>
          <w:rStyle w:val="CommentReference"/>
        </w:rPr>
        <w:commentReference w:id="3"/>
      </w:r>
      <w:r>
        <w:rPr>
          <w:rFonts w:ascii="Times New Roman" w:hAnsi="Times New Roman" w:cs="Times New Roman"/>
          <w:sz w:val="20"/>
        </w:rPr>
        <w:t xml:space="preserve"> has also been considerable effort in the past to ensure interoperability between </w:t>
      </w:r>
      <w:proofErr w:type="spellStart"/>
      <w:r>
        <w:rPr>
          <w:rFonts w:ascii="Times New Roman" w:hAnsi="Times New Roman" w:cs="Times New Roman"/>
          <w:sz w:val="20"/>
        </w:rPr>
        <w:t>McStas</w:t>
      </w:r>
      <w:proofErr w:type="spellEnd"/>
      <w:r>
        <w:rPr>
          <w:rFonts w:ascii="Times New Roman" w:hAnsi="Times New Roman" w:cs="Times New Roman"/>
          <w:sz w:val="20"/>
        </w:rPr>
        <w:t xml:space="preserve"> and </w:t>
      </w:r>
      <w:proofErr w:type="spellStart"/>
      <w:r>
        <w:rPr>
          <w:rFonts w:ascii="Times New Roman" w:hAnsi="Times New Roman" w:cs="Times New Roman"/>
          <w:sz w:val="20"/>
        </w:rPr>
        <w:t>Mantid</w:t>
      </w:r>
      <w:proofErr w:type="spellEnd"/>
      <w:r>
        <w:rPr>
          <w:rFonts w:ascii="Times New Roman" w:hAnsi="Times New Roman" w:cs="Times New Roman"/>
          <w:sz w:val="20"/>
        </w:rPr>
        <w:t xml:space="preserve">, with existing capability allowing the export of </w:t>
      </w:r>
      <w:proofErr w:type="spellStart"/>
      <w:r>
        <w:rPr>
          <w:rFonts w:ascii="Times New Roman" w:hAnsi="Times New Roman" w:cs="Times New Roman"/>
          <w:sz w:val="20"/>
        </w:rPr>
        <w:t>McStas</w:t>
      </w:r>
      <w:proofErr w:type="spellEnd"/>
      <w:r>
        <w:rPr>
          <w:rFonts w:ascii="Times New Roman" w:hAnsi="Times New Roman" w:cs="Times New Roman"/>
          <w:sz w:val="20"/>
        </w:rPr>
        <w:t xml:space="preserve"> data and instrume</w:t>
      </w:r>
      <w:r w:rsidR="00F75BE9">
        <w:rPr>
          <w:rFonts w:ascii="Times New Roman" w:hAnsi="Times New Roman" w:cs="Times New Roman"/>
          <w:sz w:val="20"/>
        </w:rPr>
        <w:t xml:space="preserve">nts to </w:t>
      </w:r>
      <w:proofErr w:type="spellStart"/>
      <w:r w:rsidR="00F75BE9">
        <w:rPr>
          <w:rFonts w:ascii="Times New Roman" w:hAnsi="Times New Roman" w:cs="Times New Roman"/>
          <w:sz w:val="20"/>
        </w:rPr>
        <w:t>Mantid</w:t>
      </w:r>
      <w:proofErr w:type="spellEnd"/>
      <w:r w:rsidR="00F75BE9">
        <w:rPr>
          <w:rFonts w:ascii="Times New Roman" w:hAnsi="Times New Roman" w:cs="Times New Roman"/>
          <w:sz w:val="20"/>
        </w:rPr>
        <w:t>-readable formats.</w:t>
      </w:r>
    </w:p>
    <w:p w14:paraId="4AA725C9" w14:textId="77777777" w:rsidR="006C7CC4" w:rsidRPr="007A5C80" w:rsidRDefault="006C7CC4">
      <w:pPr>
        <w:rPr>
          <w:rFonts w:ascii="Times New Roman" w:hAnsi="Times New Roman" w:cs="Times New Roman"/>
          <w:sz w:val="20"/>
        </w:rPr>
      </w:pPr>
      <w:r w:rsidRPr="007A5C80">
        <w:rPr>
          <w:rFonts w:ascii="Times New Roman" w:hAnsi="Times New Roman" w:cs="Times New Roman"/>
          <w:sz w:val="20"/>
        </w:rPr>
        <w:t>One of the major</w:t>
      </w:r>
      <w:r w:rsidR="00F615EE" w:rsidRPr="007A5C80">
        <w:rPr>
          <w:rFonts w:ascii="Times New Roman" w:hAnsi="Times New Roman" w:cs="Times New Roman"/>
          <w:sz w:val="20"/>
        </w:rPr>
        <w:t xml:space="preserve"> drawbacks towards the design of the data reduction workflow</w:t>
      </w:r>
      <w:r w:rsidR="007A5C80" w:rsidRPr="007A5C80">
        <w:rPr>
          <w:rFonts w:ascii="Times New Roman" w:hAnsi="Times New Roman" w:cs="Times New Roman"/>
          <w:sz w:val="20"/>
        </w:rPr>
        <w:t xml:space="preserve"> was</w:t>
      </w:r>
      <w:r w:rsidR="007A5C80">
        <w:rPr>
          <w:rFonts w:ascii="Times New Roman" w:hAnsi="Times New Roman" w:cs="Times New Roman"/>
          <w:sz w:val="20"/>
        </w:rPr>
        <w:t xml:space="preserve"> LOKI’s</w:t>
      </w:r>
      <w:r w:rsidR="007A5C80" w:rsidRPr="007A5C80">
        <w:rPr>
          <w:rFonts w:ascii="Times New Roman" w:hAnsi="Times New Roman" w:cs="Times New Roman"/>
          <w:sz w:val="20"/>
        </w:rPr>
        <w:t xml:space="preserve"> </w:t>
      </w:r>
      <w:r w:rsidRPr="007A5C80">
        <w:rPr>
          <w:rFonts w:ascii="Times New Roman" w:hAnsi="Times New Roman" w:cs="Times New Roman"/>
          <w:sz w:val="20"/>
        </w:rPr>
        <w:t xml:space="preserve">irregular </w:t>
      </w:r>
      <w:r w:rsidR="00442EED">
        <w:rPr>
          <w:rFonts w:ascii="Times New Roman" w:hAnsi="Times New Roman" w:cs="Times New Roman"/>
          <w:sz w:val="20"/>
        </w:rPr>
        <w:t>geometry</w:t>
      </w:r>
      <w:r w:rsidR="003C21D1" w:rsidRPr="007A5C80">
        <w:rPr>
          <w:rFonts w:ascii="Times New Roman" w:hAnsi="Times New Roman" w:cs="Times New Roman"/>
          <w:sz w:val="20"/>
        </w:rPr>
        <w:t xml:space="preserve"> for</w:t>
      </w:r>
      <w:r w:rsidRPr="007A5C80">
        <w:rPr>
          <w:rFonts w:ascii="Times New Roman" w:hAnsi="Times New Roman" w:cs="Times New Roman"/>
          <w:sz w:val="20"/>
        </w:rPr>
        <w:t xml:space="preserve"> which </w:t>
      </w:r>
      <w:r w:rsidR="003C21D1" w:rsidRPr="007A5C80">
        <w:rPr>
          <w:rFonts w:ascii="Times New Roman" w:hAnsi="Times New Roman" w:cs="Times New Roman"/>
          <w:sz w:val="20"/>
        </w:rPr>
        <w:t>there was no sensible compatibil</w:t>
      </w:r>
      <w:r w:rsidR="00F5738B">
        <w:rPr>
          <w:rFonts w:ascii="Times New Roman" w:hAnsi="Times New Roman" w:cs="Times New Roman"/>
          <w:sz w:val="20"/>
        </w:rPr>
        <w:t xml:space="preserve">ity within the </w:t>
      </w:r>
      <w:proofErr w:type="spellStart"/>
      <w:r w:rsidR="00F5738B">
        <w:rPr>
          <w:rFonts w:ascii="Times New Roman" w:hAnsi="Times New Roman" w:cs="Times New Roman"/>
          <w:sz w:val="20"/>
        </w:rPr>
        <w:t>Mantid</w:t>
      </w:r>
      <w:proofErr w:type="spellEnd"/>
      <w:r w:rsidR="00F5738B">
        <w:rPr>
          <w:rFonts w:ascii="Times New Roman" w:hAnsi="Times New Roman" w:cs="Times New Roman"/>
          <w:sz w:val="20"/>
        </w:rPr>
        <w:t xml:space="preserve"> framework</w:t>
      </w:r>
      <w:r w:rsidR="007A5C80" w:rsidRPr="007A5C80">
        <w:rPr>
          <w:rFonts w:ascii="Times New Roman" w:hAnsi="Times New Roman" w:cs="Times New Roman"/>
          <w:sz w:val="20"/>
        </w:rPr>
        <w:t xml:space="preserve">. </w:t>
      </w:r>
      <w:r w:rsidR="00442EED">
        <w:rPr>
          <w:rFonts w:ascii="Times New Roman" w:hAnsi="Times New Roman" w:cs="Times New Roman"/>
          <w:sz w:val="20"/>
        </w:rPr>
        <w:t xml:space="preserve">Naïve LOKI IDF implementations, based on a historical approach to defining detectors, resulted in major performance issues, and practically made </w:t>
      </w:r>
      <w:proofErr w:type="spellStart"/>
      <w:r w:rsidR="00442EED">
        <w:rPr>
          <w:rFonts w:ascii="Times New Roman" w:hAnsi="Times New Roman" w:cs="Times New Roman"/>
          <w:sz w:val="20"/>
        </w:rPr>
        <w:t>Ma</w:t>
      </w:r>
      <w:r w:rsidR="00F5738B">
        <w:rPr>
          <w:rFonts w:ascii="Times New Roman" w:hAnsi="Times New Roman" w:cs="Times New Roman"/>
          <w:sz w:val="20"/>
        </w:rPr>
        <w:t>ntid</w:t>
      </w:r>
      <w:proofErr w:type="spellEnd"/>
      <w:r w:rsidR="00F5738B">
        <w:rPr>
          <w:rFonts w:ascii="Times New Roman" w:hAnsi="Times New Roman" w:cs="Times New Roman"/>
          <w:sz w:val="20"/>
        </w:rPr>
        <w:t xml:space="preserve"> unusable for this proposed </w:t>
      </w:r>
      <w:r w:rsidR="00442EED">
        <w:rPr>
          <w:rFonts w:ascii="Times New Roman" w:hAnsi="Times New Roman" w:cs="Times New Roman"/>
          <w:sz w:val="20"/>
        </w:rPr>
        <w:t>geometry. Amongst many incremental improvements, a</w:t>
      </w:r>
      <w:r w:rsidR="003C21D1" w:rsidRPr="007A5C80">
        <w:rPr>
          <w:rFonts w:ascii="Times New Roman" w:hAnsi="Times New Roman" w:cs="Times New Roman"/>
          <w:sz w:val="20"/>
        </w:rPr>
        <w:t xml:space="preserve"> new design </w:t>
      </w:r>
      <w:r w:rsidR="00677D78">
        <w:rPr>
          <w:rFonts w:ascii="Times New Roman" w:hAnsi="Times New Roman" w:cs="Times New Roman"/>
          <w:sz w:val="20"/>
        </w:rPr>
        <w:t xml:space="preserve">for topologically regular, but geometrically irregular detector geometries has been provided. This arrangement is known as the </w:t>
      </w:r>
      <w:proofErr w:type="spellStart"/>
      <w:r w:rsidR="003C21D1" w:rsidRPr="007A5C80">
        <w:rPr>
          <w:rFonts w:ascii="Times New Roman" w:hAnsi="Times New Roman" w:cs="Times New Roman"/>
          <w:sz w:val="20"/>
        </w:rPr>
        <w:t>StructuredDetector</w:t>
      </w:r>
      <w:proofErr w:type="spellEnd"/>
      <w:r w:rsidR="003C21D1" w:rsidRPr="007A5C80">
        <w:rPr>
          <w:rFonts w:ascii="Times New Roman" w:hAnsi="Times New Roman" w:cs="Times New Roman"/>
          <w:sz w:val="20"/>
        </w:rPr>
        <w:t xml:space="preserve"> </w:t>
      </w:r>
      <w:r w:rsidR="00677D78">
        <w:rPr>
          <w:rFonts w:ascii="Times New Roman" w:hAnsi="Times New Roman" w:cs="Times New Roman"/>
          <w:sz w:val="20"/>
        </w:rPr>
        <w:t>and</w:t>
      </w:r>
      <w:r w:rsidR="007A5C80">
        <w:rPr>
          <w:rFonts w:ascii="Times New Roman" w:hAnsi="Times New Roman" w:cs="Times New Roman"/>
          <w:sz w:val="20"/>
        </w:rPr>
        <w:t xml:space="preserve"> </w:t>
      </w:r>
      <w:r w:rsidR="00677D78">
        <w:rPr>
          <w:rFonts w:ascii="Times New Roman" w:hAnsi="Times New Roman" w:cs="Times New Roman"/>
          <w:sz w:val="20"/>
        </w:rPr>
        <w:t>enables</w:t>
      </w:r>
      <w:r w:rsidR="003C21D1" w:rsidRPr="007A5C80">
        <w:rPr>
          <w:rFonts w:ascii="Times New Roman" w:hAnsi="Times New Roman" w:cs="Times New Roman"/>
          <w:sz w:val="20"/>
        </w:rPr>
        <w:t xml:space="preserve"> faster, more efficient loading and navigation of LOKI </w:t>
      </w:r>
      <w:r w:rsidR="00677D78">
        <w:rPr>
          <w:rFonts w:ascii="Times New Roman" w:hAnsi="Times New Roman" w:cs="Times New Roman"/>
          <w:sz w:val="20"/>
        </w:rPr>
        <w:t xml:space="preserve">virtual instrument in </w:t>
      </w:r>
      <w:proofErr w:type="spellStart"/>
      <w:r w:rsidR="00677D78">
        <w:rPr>
          <w:rFonts w:ascii="Times New Roman" w:hAnsi="Times New Roman" w:cs="Times New Roman"/>
          <w:sz w:val="20"/>
        </w:rPr>
        <w:t>Mantid</w:t>
      </w:r>
      <w:proofErr w:type="spellEnd"/>
      <w:r w:rsidR="003C21D1" w:rsidRPr="007A5C80">
        <w:rPr>
          <w:rFonts w:ascii="Times New Roman" w:hAnsi="Times New Roman" w:cs="Times New Roman"/>
          <w:sz w:val="20"/>
        </w:rPr>
        <w:t>.</w:t>
      </w:r>
      <w:r w:rsidR="007A5C80">
        <w:rPr>
          <w:rFonts w:ascii="Times New Roman" w:hAnsi="Times New Roman" w:cs="Times New Roman"/>
          <w:sz w:val="20"/>
        </w:rPr>
        <w:t xml:space="preserve"> </w:t>
      </w:r>
    </w:p>
    <w:p w14:paraId="0961715B" w14:textId="77777777" w:rsidR="003C21D1" w:rsidRPr="007A5C80" w:rsidRDefault="003C21D1">
      <w:pPr>
        <w:rPr>
          <w:rFonts w:ascii="Times New Roman" w:hAnsi="Times New Roman" w:cs="Times New Roman"/>
          <w:sz w:val="20"/>
        </w:rPr>
      </w:pPr>
      <w:r w:rsidRPr="007A5C80">
        <w:rPr>
          <w:rFonts w:ascii="Times New Roman" w:hAnsi="Times New Roman" w:cs="Times New Roman"/>
          <w:sz w:val="20"/>
        </w:rPr>
        <w:t xml:space="preserve">This poster will highlight the changes to the </w:t>
      </w:r>
      <w:proofErr w:type="spellStart"/>
      <w:r w:rsidRPr="007A5C80">
        <w:rPr>
          <w:rFonts w:ascii="Times New Roman" w:hAnsi="Times New Roman" w:cs="Times New Roman"/>
          <w:sz w:val="20"/>
        </w:rPr>
        <w:t>Mantid</w:t>
      </w:r>
      <w:proofErr w:type="spellEnd"/>
      <w:r w:rsidRPr="007A5C80">
        <w:rPr>
          <w:rFonts w:ascii="Times New Roman" w:hAnsi="Times New Roman" w:cs="Times New Roman"/>
          <w:sz w:val="20"/>
        </w:rPr>
        <w:t xml:space="preserve"> </w:t>
      </w:r>
      <w:proofErr w:type="gramStart"/>
      <w:r w:rsidRPr="007A5C80">
        <w:rPr>
          <w:rFonts w:ascii="Times New Roman" w:hAnsi="Times New Roman" w:cs="Times New Roman"/>
          <w:sz w:val="20"/>
        </w:rPr>
        <w:t>Framework which</w:t>
      </w:r>
      <w:proofErr w:type="gramEnd"/>
      <w:r w:rsidRPr="007A5C80">
        <w:rPr>
          <w:rFonts w:ascii="Times New Roman" w:hAnsi="Times New Roman" w:cs="Times New Roman"/>
          <w:sz w:val="20"/>
        </w:rPr>
        <w:t xml:space="preserve"> enabled the inclusion of th</w:t>
      </w:r>
      <w:r w:rsidR="00F5738B">
        <w:rPr>
          <w:rFonts w:ascii="Times New Roman" w:hAnsi="Times New Roman" w:cs="Times New Roman"/>
          <w:sz w:val="20"/>
        </w:rPr>
        <w:t xml:space="preserve">is additional </w:t>
      </w:r>
      <w:commentRangeStart w:id="4"/>
      <w:r w:rsidR="00F5738B">
        <w:rPr>
          <w:rFonts w:ascii="Times New Roman" w:hAnsi="Times New Roman" w:cs="Times New Roman"/>
          <w:sz w:val="20"/>
        </w:rPr>
        <w:t>geometry</w:t>
      </w:r>
      <w:commentRangeEnd w:id="4"/>
      <w:r w:rsidR="0084336E">
        <w:rPr>
          <w:rStyle w:val="CommentReference"/>
        </w:rPr>
        <w:commentReference w:id="4"/>
      </w:r>
      <w:r w:rsidR="00F5738B">
        <w:rPr>
          <w:rFonts w:ascii="Times New Roman" w:hAnsi="Times New Roman" w:cs="Times New Roman"/>
          <w:sz w:val="20"/>
        </w:rPr>
        <w:t xml:space="preserve"> type and</w:t>
      </w:r>
      <w:r w:rsidR="007A5C80">
        <w:rPr>
          <w:rFonts w:ascii="Times New Roman" w:hAnsi="Times New Roman" w:cs="Times New Roman"/>
          <w:sz w:val="20"/>
        </w:rPr>
        <w:t xml:space="preserve"> the success </w:t>
      </w:r>
      <w:r w:rsidR="00F5738B">
        <w:rPr>
          <w:rFonts w:ascii="Times New Roman" w:hAnsi="Times New Roman" w:cs="Times New Roman"/>
          <w:sz w:val="20"/>
        </w:rPr>
        <w:t xml:space="preserve">of </w:t>
      </w:r>
      <w:r w:rsidR="00677D78">
        <w:rPr>
          <w:rFonts w:ascii="Times New Roman" w:hAnsi="Times New Roman" w:cs="Times New Roman"/>
          <w:sz w:val="20"/>
        </w:rPr>
        <w:t>initial processing of LOKI geometries quickly and efficiently</w:t>
      </w:r>
      <w:r w:rsidR="00F5738B">
        <w:rPr>
          <w:rFonts w:ascii="Times New Roman" w:hAnsi="Times New Roman" w:cs="Times New Roman"/>
          <w:sz w:val="20"/>
        </w:rPr>
        <w:t xml:space="preserve">. We will also discuss further work undertaken to increase interoperability between the </w:t>
      </w:r>
      <w:proofErr w:type="spellStart"/>
      <w:r w:rsidR="00F5738B">
        <w:rPr>
          <w:rFonts w:ascii="Times New Roman" w:hAnsi="Times New Roman" w:cs="Times New Roman"/>
          <w:sz w:val="20"/>
        </w:rPr>
        <w:t>Mantid</w:t>
      </w:r>
      <w:proofErr w:type="spellEnd"/>
      <w:r w:rsidR="00F5738B">
        <w:rPr>
          <w:rFonts w:ascii="Times New Roman" w:hAnsi="Times New Roman" w:cs="Times New Roman"/>
          <w:sz w:val="20"/>
        </w:rPr>
        <w:t xml:space="preserve"> and </w:t>
      </w:r>
      <w:proofErr w:type="spellStart"/>
      <w:r w:rsidR="00F5738B">
        <w:rPr>
          <w:rFonts w:ascii="Times New Roman" w:hAnsi="Times New Roman" w:cs="Times New Roman"/>
          <w:sz w:val="20"/>
        </w:rPr>
        <w:t>McStas</w:t>
      </w:r>
      <w:proofErr w:type="spellEnd"/>
      <w:r w:rsidR="00F5738B">
        <w:rPr>
          <w:rFonts w:ascii="Times New Roman" w:hAnsi="Times New Roman" w:cs="Times New Roman"/>
          <w:sz w:val="20"/>
        </w:rPr>
        <w:t xml:space="preserve"> frameworks</w:t>
      </w:r>
      <w:r w:rsidR="006B0DBA">
        <w:rPr>
          <w:rFonts w:ascii="Times New Roman" w:hAnsi="Times New Roman" w:cs="Times New Roman"/>
          <w:sz w:val="20"/>
        </w:rPr>
        <w:t xml:space="preserve"> in order to bridge the gap between the simulations and the data reduction processes</w:t>
      </w:r>
      <w:r w:rsidR="00C40B4C">
        <w:rPr>
          <w:rFonts w:ascii="Times New Roman" w:hAnsi="Times New Roman" w:cs="Times New Roman"/>
          <w:sz w:val="20"/>
        </w:rPr>
        <w:t xml:space="preserve">, and how these processes function together. </w:t>
      </w:r>
    </w:p>
    <w:p w14:paraId="7A4661A8" w14:textId="77777777" w:rsidR="00F615EE" w:rsidRDefault="0030416A">
      <w:pPr>
        <w:rPr>
          <w:rFonts w:ascii="Times New Roman" w:hAnsi="Times New Roman" w:cs="Times New Roman"/>
          <w:b/>
          <w:sz w:val="18"/>
        </w:rPr>
      </w:pPr>
      <w:r w:rsidRPr="0030416A">
        <w:rPr>
          <w:rFonts w:ascii="Times New Roman" w:hAnsi="Times New Roman" w:cs="Times New Roman"/>
          <w:b/>
          <w:sz w:val="18"/>
        </w:rPr>
        <w:t>References</w:t>
      </w:r>
    </w:p>
    <w:commentRangeStart w:id="6"/>
    <w:p w14:paraId="791D73AC" w14:textId="77777777" w:rsidR="0030416A" w:rsidRPr="0030416A" w:rsidRDefault="0084336E" w:rsidP="0030416A">
      <w:pPr>
        <w:pStyle w:val="ListParagraph"/>
        <w:numPr>
          <w:ilvl w:val="0"/>
          <w:numId w:val="2"/>
        </w:numPr>
        <w:rPr>
          <w:rFonts w:ascii="Times New Roman" w:hAnsi="Times New Roman" w:cs="Times New Roman"/>
          <w:sz w:val="18"/>
        </w:rPr>
      </w:pPr>
      <w:r>
        <w:fldChar w:fldCharType="begin"/>
      </w:r>
      <w:r>
        <w:instrText xml:space="preserve"> HYPERLINK "http://cerncourier.com/cws/article/cern/27921" </w:instrText>
      </w:r>
      <w:r>
        <w:fldChar w:fldCharType="separate"/>
      </w:r>
      <w:r w:rsidR="0030416A" w:rsidRPr="0030416A">
        <w:rPr>
          <w:rFonts w:ascii="Times New Roman" w:hAnsi="Times New Roman" w:cs="Times New Roman"/>
          <w:sz w:val="18"/>
        </w:rPr>
        <w:t>http://cerncourier.com/cws/article/cern/27921</w:t>
      </w:r>
      <w:r>
        <w:rPr>
          <w:rFonts w:ascii="Times New Roman" w:hAnsi="Times New Roman" w:cs="Times New Roman"/>
          <w:sz w:val="18"/>
        </w:rPr>
        <w:fldChar w:fldCharType="end"/>
      </w:r>
      <w:commentRangeEnd w:id="6"/>
      <w:r>
        <w:rPr>
          <w:rStyle w:val="CommentReference"/>
        </w:rPr>
        <w:commentReference w:id="6"/>
      </w:r>
    </w:p>
    <w:p w14:paraId="79EB813F" w14:textId="77777777" w:rsidR="0030416A" w:rsidRDefault="0084336E" w:rsidP="0030416A">
      <w:pPr>
        <w:pStyle w:val="ListParagraph"/>
        <w:numPr>
          <w:ilvl w:val="0"/>
          <w:numId w:val="2"/>
        </w:numPr>
        <w:rPr>
          <w:rFonts w:ascii="Times New Roman" w:hAnsi="Times New Roman" w:cs="Times New Roman"/>
          <w:sz w:val="18"/>
        </w:rPr>
      </w:pPr>
      <w:hyperlink r:id="rId7" w:history="1">
        <w:r w:rsidR="0030416A" w:rsidRPr="0030416A">
          <w:rPr>
            <w:rFonts w:ascii="Times New Roman" w:hAnsi="Times New Roman" w:cs="Times New Roman"/>
            <w:sz w:val="18"/>
          </w:rPr>
          <w:t>http://www.mcstas.org/</w:t>
        </w:r>
      </w:hyperlink>
      <w:r w:rsidR="0030416A" w:rsidRPr="0030416A">
        <w:rPr>
          <w:rFonts w:ascii="Times New Roman" w:hAnsi="Times New Roman" w:cs="Times New Roman"/>
          <w:sz w:val="18"/>
        </w:rPr>
        <w:t xml:space="preserve"> </w:t>
      </w:r>
    </w:p>
    <w:p w14:paraId="5ACA4027" w14:textId="77777777" w:rsidR="0030416A" w:rsidRPr="0030416A" w:rsidRDefault="0030416A" w:rsidP="0030416A">
      <w:pPr>
        <w:pStyle w:val="ListParagraph"/>
        <w:numPr>
          <w:ilvl w:val="0"/>
          <w:numId w:val="2"/>
        </w:numPr>
        <w:rPr>
          <w:rFonts w:ascii="Times New Roman" w:hAnsi="Times New Roman" w:cs="Times New Roman"/>
          <w:sz w:val="18"/>
        </w:rPr>
      </w:pPr>
      <w:r w:rsidRPr="0030416A">
        <w:rPr>
          <w:rFonts w:ascii="Times New Roman" w:hAnsi="Times New Roman" w:cs="Times New Roman"/>
          <w:sz w:val="18"/>
        </w:rPr>
        <w:t>http://www.mantidproject.org/</w:t>
      </w:r>
    </w:p>
    <w:p w14:paraId="1C0BF229" w14:textId="77777777" w:rsidR="00F615EE" w:rsidRPr="00A8282C" w:rsidRDefault="00F615EE">
      <w:pPr>
        <w:rPr>
          <w:rFonts w:ascii="Times New Roman" w:hAnsi="Times New Roman" w:cs="Times New Roman"/>
          <w:sz w:val="18"/>
        </w:rPr>
      </w:pPr>
      <w:r w:rsidRPr="00A8282C">
        <w:rPr>
          <w:rFonts w:ascii="Times New Roman" w:hAnsi="Times New Roman" w:cs="Times New Roman"/>
          <w:sz w:val="18"/>
        </w:rPr>
        <w:t>Email: lamar.moore@stfc.ac.uk</w:t>
      </w:r>
    </w:p>
    <w:p w14:paraId="1155C825" w14:textId="77777777" w:rsidR="00F615EE" w:rsidRPr="00A8282C" w:rsidRDefault="00F615EE">
      <w:pPr>
        <w:rPr>
          <w:rFonts w:ascii="Times New Roman" w:hAnsi="Times New Roman" w:cs="Times New Roman"/>
          <w:sz w:val="18"/>
        </w:rPr>
      </w:pPr>
      <w:r w:rsidRPr="00A8282C">
        <w:rPr>
          <w:rFonts w:ascii="Times New Roman" w:hAnsi="Times New Roman" w:cs="Times New Roman"/>
          <w:sz w:val="18"/>
        </w:rPr>
        <w:t xml:space="preserve">Preference: Poster </w:t>
      </w:r>
    </w:p>
    <w:sectPr w:rsidR="00F615EE" w:rsidRPr="00A828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wen Arnold" w:date="2016-06-28T16:25:00Z" w:initials="OA">
    <w:p w14:paraId="22EBDE3A" w14:textId="77777777" w:rsidR="0084336E" w:rsidRDefault="0084336E">
      <w:pPr>
        <w:pStyle w:val="CommentText"/>
      </w:pPr>
      <w:r>
        <w:rPr>
          <w:rStyle w:val="CommentReference"/>
        </w:rPr>
        <w:annotationRef/>
      </w:r>
      <w:r>
        <w:t>The Visualisation is not the main purpose of the Instrument. The Instrument allows geometry to be separated and corrected separately to the collected data. Amongst other core features, the Instrument is critical to run-time unit conversions.</w:t>
      </w:r>
    </w:p>
  </w:comment>
  <w:comment w:id="3" w:author="Owen Arnold" w:date="2016-06-28T16:29:00Z" w:initials="OA">
    <w:p w14:paraId="4DB9260B" w14:textId="77777777" w:rsidR="0084336E" w:rsidRDefault="0084336E">
      <w:pPr>
        <w:pStyle w:val="CommentText"/>
      </w:pPr>
      <w:r>
        <w:rPr>
          <w:rStyle w:val="CommentReference"/>
        </w:rPr>
        <w:annotationRef/>
      </w:r>
      <w:r>
        <w:t>I think this should read something like: “</w:t>
      </w:r>
      <w:proofErr w:type="spellStart"/>
      <w:r>
        <w:t>Mantid</w:t>
      </w:r>
      <w:proofErr w:type="spellEnd"/>
      <w:r>
        <w:t xml:space="preserve"> has an in-memory virtual instrument</w:t>
      </w:r>
      <w:proofErr w:type="gramStart"/>
      <w:r>
        <w:t>,  which</w:t>
      </w:r>
      <w:proofErr w:type="gramEnd"/>
      <w:r>
        <w:t xml:space="preserve"> supports geometric calculations critical to time-of-flight neutron data reduction. </w:t>
      </w:r>
      <w:proofErr w:type="spellStart"/>
      <w:r>
        <w:rPr>
          <w:rFonts w:ascii="Times New Roman" w:hAnsi="Times New Roman" w:cs="Times New Roman"/>
        </w:rPr>
        <w:t>Mantid</w:t>
      </w:r>
      <w:proofErr w:type="spellEnd"/>
      <w:r>
        <w:rPr>
          <w:rFonts w:ascii="Times New Roman" w:hAnsi="Times New Roman" w:cs="Times New Roman"/>
        </w:rPr>
        <w:t xml:space="preserve"> uses an XML definition of instruments known as instrument definition files (IDFs)</w:t>
      </w:r>
      <w:r>
        <w:rPr>
          <w:rFonts w:ascii="Times New Roman" w:hAnsi="Times New Roman" w:cs="Times New Roman"/>
        </w:rPr>
        <w:t xml:space="preserve"> to store configurations on disk</w:t>
      </w:r>
      <w:r>
        <w:rPr>
          <w:rFonts w:ascii="Times New Roman" w:hAnsi="Times New Roman" w:cs="Times New Roman"/>
        </w:rPr>
        <w:t>.</w:t>
      </w:r>
      <w:r>
        <w:rPr>
          <w:rFonts w:ascii="Times New Roman" w:hAnsi="Times New Roman" w:cs="Times New Roman"/>
        </w:rPr>
        <w:t>”</w:t>
      </w:r>
    </w:p>
  </w:comment>
  <w:comment w:id="4" w:author="Owen Arnold" w:date="2016-06-28T16:29:00Z" w:initials="OA">
    <w:p w14:paraId="52F55F11" w14:textId="77777777" w:rsidR="0084336E" w:rsidRDefault="0084336E">
      <w:pPr>
        <w:pStyle w:val="CommentText"/>
      </w:pPr>
      <w:r>
        <w:rPr>
          <w:rStyle w:val="CommentReference"/>
        </w:rPr>
        <w:annotationRef/>
      </w:r>
      <w:r>
        <w:t xml:space="preserve">This is </w:t>
      </w:r>
      <w:r>
        <w:t>good!</w:t>
      </w:r>
      <w:bookmarkStart w:id="5" w:name="_GoBack"/>
      <w:bookmarkEnd w:id="5"/>
    </w:p>
  </w:comment>
  <w:comment w:id="6" w:author="Owen Arnold" w:date="2016-06-28T16:23:00Z" w:initials="OA">
    <w:p w14:paraId="2A4CFEAC" w14:textId="77777777" w:rsidR="0084336E" w:rsidRDefault="0084336E">
      <w:pPr>
        <w:pStyle w:val="CommentText"/>
      </w:pPr>
      <w:r>
        <w:rPr>
          <w:rStyle w:val="CommentReference"/>
        </w:rPr>
        <w:annotationRef/>
      </w:r>
      <w:r>
        <w:t>These don’t look like they’ve been referenced above properly.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C3C54"/>
    <w:multiLevelType w:val="hybridMultilevel"/>
    <w:tmpl w:val="AE58D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D11A8E"/>
    <w:multiLevelType w:val="hybridMultilevel"/>
    <w:tmpl w:val="F38C01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73F"/>
    <w:rsid w:val="000B21BA"/>
    <w:rsid w:val="00203526"/>
    <w:rsid w:val="00287A4A"/>
    <w:rsid w:val="002B6189"/>
    <w:rsid w:val="0030416A"/>
    <w:rsid w:val="003C21D1"/>
    <w:rsid w:val="00442EED"/>
    <w:rsid w:val="004A2AFD"/>
    <w:rsid w:val="004F273F"/>
    <w:rsid w:val="00615FF0"/>
    <w:rsid w:val="0067780D"/>
    <w:rsid w:val="00677D78"/>
    <w:rsid w:val="006B0DBA"/>
    <w:rsid w:val="006C7CC4"/>
    <w:rsid w:val="007A5C80"/>
    <w:rsid w:val="0084336E"/>
    <w:rsid w:val="0089526F"/>
    <w:rsid w:val="009A06C0"/>
    <w:rsid w:val="00A8282C"/>
    <w:rsid w:val="00B74F08"/>
    <w:rsid w:val="00B82504"/>
    <w:rsid w:val="00C40B4C"/>
    <w:rsid w:val="00E56DDF"/>
    <w:rsid w:val="00F5738B"/>
    <w:rsid w:val="00F615EE"/>
    <w:rsid w:val="00F75BE9"/>
    <w:rsid w:val="00FD08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B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FF0"/>
    <w:rPr>
      <w:sz w:val="16"/>
      <w:szCs w:val="16"/>
    </w:rPr>
  </w:style>
  <w:style w:type="paragraph" w:styleId="CommentText">
    <w:name w:val="annotation text"/>
    <w:basedOn w:val="Normal"/>
    <w:link w:val="CommentTextChar"/>
    <w:uiPriority w:val="99"/>
    <w:semiHidden/>
    <w:unhideWhenUsed/>
    <w:rsid w:val="00615FF0"/>
    <w:pPr>
      <w:spacing w:line="240" w:lineRule="auto"/>
    </w:pPr>
    <w:rPr>
      <w:sz w:val="20"/>
      <w:szCs w:val="20"/>
    </w:rPr>
  </w:style>
  <w:style w:type="character" w:customStyle="1" w:styleId="CommentTextChar">
    <w:name w:val="Comment Text Char"/>
    <w:basedOn w:val="DefaultParagraphFont"/>
    <w:link w:val="CommentText"/>
    <w:uiPriority w:val="99"/>
    <w:semiHidden/>
    <w:rsid w:val="00615FF0"/>
    <w:rPr>
      <w:sz w:val="20"/>
      <w:szCs w:val="20"/>
    </w:rPr>
  </w:style>
  <w:style w:type="paragraph" w:styleId="CommentSubject">
    <w:name w:val="annotation subject"/>
    <w:basedOn w:val="CommentText"/>
    <w:next w:val="CommentText"/>
    <w:link w:val="CommentSubjectChar"/>
    <w:uiPriority w:val="99"/>
    <w:semiHidden/>
    <w:unhideWhenUsed/>
    <w:rsid w:val="00615FF0"/>
    <w:rPr>
      <w:b/>
      <w:bCs/>
    </w:rPr>
  </w:style>
  <w:style w:type="character" w:customStyle="1" w:styleId="CommentSubjectChar">
    <w:name w:val="Comment Subject Char"/>
    <w:basedOn w:val="CommentTextChar"/>
    <w:link w:val="CommentSubject"/>
    <w:uiPriority w:val="99"/>
    <w:semiHidden/>
    <w:rsid w:val="00615FF0"/>
    <w:rPr>
      <w:b/>
      <w:bCs/>
      <w:sz w:val="20"/>
      <w:szCs w:val="20"/>
    </w:rPr>
  </w:style>
  <w:style w:type="paragraph" w:styleId="BalloonText">
    <w:name w:val="Balloon Text"/>
    <w:basedOn w:val="Normal"/>
    <w:link w:val="BalloonTextChar"/>
    <w:uiPriority w:val="99"/>
    <w:semiHidden/>
    <w:unhideWhenUsed/>
    <w:rsid w:val="0061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F0"/>
    <w:rPr>
      <w:rFonts w:ascii="Tahoma" w:hAnsi="Tahoma" w:cs="Tahoma"/>
      <w:sz w:val="16"/>
      <w:szCs w:val="16"/>
    </w:rPr>
  </w:style>
  <w:style w:type="paragraph" w:styleId="ListParagraph">
    <w:name w:val="List Paragraph"/>
    <w:basedOn w:val="Normal"/>
    <w:uiPriority w:val="34"/>
    <w:qFormat/>
    <w:rsid w:val="0030416A"/>
    <w:pPr>
      <w:ind w:left="720"/>
      <w:contextualSpacing/>
    </w:pPr>
  </w:style>
  <w:style w:type="character" w:styleId="Hyperlink">
    <w:name w:val="Hyperlink"/>
    <w:basedOn w:val="DefaultParagraphFont"/>
    <w:uiPriority w:val="99"/>
    <w:unhideWhenUsed/>
    <w:rsid w:val="003041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5FF0"/>
    <w:rPr>
      <w:sz w:val="16"/>
      <w:szCs w:val="16"/>
    </w:rPr>
  </w:style>
  <w:style w:type="paragraph" w:styleId="CommentText">
    <w:name w:val="annotation text"/>
    <w:basedOn w:val="Normal"/>
    <w:link w:val="CommentTextChar"/>
    <w:uiPriority w:val="99"/>
    <w:semiHidden/>
    <w:unhideWhenUsed/>
    <w:rsid w:val="00615FF0"/>
    <w:pPr>
      <w:spacing w:line="240" w:lineRule="auto"/>
    </w:pPr>
    <w:rPr>
      <w:sz w:val="20"/>
      <w:szCs w:val="20"/>
    </w:rPr>
  </w:style>
  <w:style w:type="character" w:customStyle="1" w:styleId="CommentTextChar">
    <w:name w:val="Comment Text Char"/>
    <w:basedOn w:val="DefaultParagraphFont"/>
    <w:link w:val="CommentText"/>
    <w:uiPriority w:val="99"/>
    <w:semiHidden/>
    <w:rsid w:val="00615FF0"/>
    <w:rPr>
      <w:sz w:val="20"/>
      <w:szCs w:val="20"/>
    </w:rPr>
  </w:style>
  <w:style w:type="paragraph" w:styleId="CommentSubject">
    <w:name w:val="annotation subject"/>
    <w:basedOn w:val="CommentText"/>
    <w:next w:val="CommentText"/>
    <w:link w:val="CommentSubjectChar"/>
    <w:uiPriority w:val="99"/>
    <w:semiHidden/>
    <w:unhideWhenUsed/>
    <w:rsid w:val="00615FF0"/>
    <w:rPr>
      <w:b/>
      <w:bCs/>
    </w:rPr>
  </w:style>
  <w:style w:type="character" w:customStyle="1" w:styleId="CommentSubjectChar">
    <w:name w:val="Comment Subject Char"/>
    <w:basedOn w:val="CommentTextChar"/>
    <w:link w:val="CommentSubject"/>
    <w:uiPriority w:val="99"/>
    <w:semiHidden/>
    <w:rsid w:val="00615FF0"/>
    <w:rPr>
      <w:b/>
      <w:bCs/>
      <w:sz w:val="20"/>
      <w:szCs w:val="20"/>
    </w:rPr>
  </w:style>
  <w:style w:type="paragraph" w:styleId="BalloonText">
    <w:name w:val="Balloon Text"/>
    <w:basedOn w:val="Normal"/>
    <w:link w:val="BalloonTextChar"/>
    <w:uiPriority w:val="99"/>
    <w:semiHidden/>
    <w:unhideWhenUsed/>
    <w:rsid w:val="00615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F0"/>
    <w:rPr>
      <w:rFonts w:ascii="Tahoma" w:hAnsi="Tahoma" w:cs="Tahoma"/>
      <w:sz w:val="16"/>
      <w:szCs w:val="16"/>
    </w:rPr>
  </w:style>
  <w:style w:type="paragraph" w:styleId="ListParagraph">
    <w:name w:val="List Paragraph"/>
    <w:basedOn w:val="Normal"/>
    <w:uiPriority w:val="34"/>
    <w:qFormat/>
    <w:rsid w:val="0030416A"/>
    <w:pPr>
      <w:ind w:left="720"/>
      <w:contextualSpacing/>
    </w:pPr>
  </w:style>
  <w:style w:type="character" w:styleId="Hyperlink">
    <w:name w:val="Hyperlink"/>
    <w:basedOn w:val="DefaultParagraphFont"/>
    <w:uiPriority w:val="99"/>
    <w:unhideWhenUsed/>
    <w:rsid w:val="00304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mcsta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560</Words>
  <Characters>3195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Lamar (STFC,RAL,ISIS)</dc:creator>
  <cp:lastModifiedBy>Owen Arnold</cp:lastModifiedBy>
  <cp:revision>14</cp:revision>
  <dcterms:created xsi:type="dcterms:W3CDTF">2016-06-28T09:30:00Z</dcterms:created>
  <dcterms:modified xsi:type="dcterms:W3CDTF">2016-06-28T15:29:00Z</dcterms:modified>
</cp:coreProperties>
</file>