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FB91F" w14:textId="77777777" w:rsidR="0013532F" w:rsidRPr="00FC6BC6" w:rsidRDefault="0013532F">
      <w:pPr>
        <w:rPr>
          <w:rFonts w:ascii="Arial" w:hAnsi="Arial" w:cs="Arial"/>
        </w:rPr>
      </w:pPr>
    </w:p>
    <w:p w14:paraId="644D996D" w14:textId="77777777" w:rsidR="0013532F" w:rsidRPr="008F5CB7" w:rsidRDefault="003D79DB" w:rsidP="0013532F">
      <w:pPr>
        <w:jc w:val="center"/>
        <w:rPr>
          <w:b/>
          <w:sz w:val="28"/>
          <w:szCs w:val="28"/>
        </w:rPr>
      </w:pPr>
      <w:r w:rsidRPr="003D79DB">
        <w:rPr>
          <w:b/>
          <w:sz w:val="28"/>
          <w:szCs w:val="28"/>
        </w:rPr>
        <w:t xml:space="preserve">Advanced visualization and </w:t>
      </w:r>
      <w:r w:rsidR="00481A07">
        <w:rPr>
          <w:b/>
          <w:sz w:val="28"/>
          <w:szCs w:val="28"/>
        </w:rPr>
        <w:t>analysis</w:t>
      </w:r>
      <w:r w:rsidRPr="003D79DB">
        <w:rPr>
          <w:b/>
          <w:sz w:val="28"/>
          <w:szCs w:val="28"/>
        </w:rPr>
        <w:t xml:space="preserve"> of neutron data</w:t>
      </w:r>
    </w:p>
    <w:p w14:paraId="1003C929" w14:textId="77777777" w:rsidR="0013532F" w:rsidRPr="008F5CB7" w:rsidRDefault="0013532F" w:rsidP="0013532F"/>
    <w:p w14:paraId="4017F2BE" w14:textId="7310CC11" w:rsidR="001C74C4" w:rsidRPr="00C62ADF" w:rsidRDefault="00C62ADF" w:rsidP="00C62ADF">
      <w:pPr>
        <w:jc w:val="center"/>
        <w:rPr>
          <w:sz w:val="22"/>
          <w:szCs w:val="22"/>
          <w:u w:val="single"/>
        </w:rPr>
      </w:pPr>
      <w:r w:rsidRPr="006727DF">
        <w:rPr>
          <w:sz w:val="22"/>
          <w:szCs w:val="22"/>
          <w:u w:val="single"/>
        </w:rPr>
        <w:t>Owen Arnold</w:t>
      </w:r>
      <w:r w:rsidR="006727DF" w:rsidRPr="006727DF">
        <w:rPr>
          <w:sz w:val="22"/>
          <w:szCs w:val="22"/>
          <w:u w:val="single"/>
          <w:vertAlign w:val="superscript"/>
        </w:rPr>
        <w:t>1</w:t>
      </w:r>
      <w:proofErr w:type="gramStart"/>
      <w:r w:rsidR="001A5507">
        <w:rPr>
          <w:sz w:val="22"/>
          <w:szCs w:val="22"/>
          <w:u w:val="single"/>
          <w:vertAlign w:val="superscript"/>
        </w:rPr>
        <w:t>,2</w:t>
      </w:r>
      <w:proofErr w:type="gramEnd"/>
      <w:r w:rsidRPr="00C62ADF">
        <w:rPr>
          <w:sz w:val="22"/>
          <w:szCs w:val="22"/>
        </w:rPr>
        <w:t>,</w:t>
      </w:r>
      <w:r>
        <w:rPr>
          <w:sz w:val="22"/>
          <w:szCs w:val="22"/>
        </w:rPr>
        <w:t xml:space="preserve"> Michael Reuter</w:t>
      </w:r>
      <w:r w:rsidR="006727DF">
        <w:rPr>
          <w:sz w:val="22"/>
          <w:szCs w:val="22"/>
          <w:vertAlign w:val="superscript"/>
        </w:rPr>
        <w:t>3</w:t>
      </w:r>
      <w:r w:rsidRPr="00C62ADF">
        <w:rPr>
          <w:sz w:val="22"/>
          <w:szCs w:val="22"/>
        </w:rPr>
        <w:t xml:space="preserve">, </w:t>
      </w:r>
      <w:r>
        <w:rPr>
          <w:sz w:val="22"/>
          <w:szCs w:val="22"/>
        </w:rPr>
        <w:t>Alex Buts</w:t>
      </w:r>
      <w:r w:rsidR="006727DF">
        <w:rPr>
          <w:sz w:val="22"/>
          <w:szCs w:val="22"/>
          <w:vertAlign w:val="superscript"/>
        </w:rPr>
        <w:t>2</w:t>
      </w:r>
      <w:r w:rsidRPr="00C62ADF">
        <w:rPr>
          <w:sz w:val="22"/>
          <w:szCs w:val="22"/>
        </w:rPr>
        <w:t xml:space="preserve">, </w:t>
      </w:r>
      <w:r w:rsidR="004D3169">
        <w:rPr>
          <w:sz w:val="22"/>
          <w:szCs w:val="22"/>
        </w:rPr>
        <w:t>Martyn Gigg</w:t>
      </w:r>
      <w:r w:rsidR="006727DF">
        <w:rPr>
          <w:sz w:val="22"/>
          <w:szCs w:val="22"/>
          <w:vertAlign w:val="superscript"/>
        </w:rPr>
        <w:t>1</w:t>
      </w:r>
      <w:r w:rsidR="001A5507">
        <w:rPr>
          <w:sz w:val="22"/>
          <w:szCs w:val="22"/>
          <w:vertAlign w:val="superscript"/>
        </w:rPr>
        <w:t>,2</w:t>
      </w:r>
      <w:r w:rsidR="004D3169">
        <w:rPr>
          <w:sz w:val="22"/>
          <w:szCs w:val="22"/>
        </w:rPr>
        <w:t xml:space="preserve">, </w:t>
      </w:r>
      <w:r w:rsidR="001C74C4">
        <w:rPr>
          <w:sz w:val="22"/>
          <w:szCs w:val="22"/>
        </w:rPr>
        <w:t>Andrei Savici</w:t>
      </w:r>
      <w:r w:rsidR="001C74C4" w:rsidRPr="006727DF">
        <w:rPr>
          <w:sz w:val="22"/>
          <w:szCs w:val="22"/>
          <w:vertAlign w:val="superscript"/>
        </w:rPr>
        <w:t>3</w:t>
      </w:r>
      <w:r w:rsidR="001C74C4" w:rsidRPr="006727DF">
        <w:rPr>
          <w:sz w:val="22"/>
          <w:szCs w:val="22"/>
        </w:rPr>
        <w:t>,</w:t>
      </w:r>
      <w:r w:rsidR="001C74C4">
        <w:rPr>
          <w:sz w:val="22"/>
          <w:szCs w:val="22"/>
        </w:rPr>
        <w:t xml:space="preserve"> </w:t>
      </w:r>
      <w:r w:rsidRPr="00C62ADF">
        <w:rPr>
          <w:sz w:val="22"/>
          <w:szCs w:val="22"/>
        </w:rPr>
        <w:t>Nick Draper</w:t>
      </w:r>
      <w:r w:rsidR="006727DF">
        <w:rPr>
          <w:sz w:val="22"/>
          <w:szCs w:val="22"/>
          <w:vertAlign w:val="superscript"/>
        </w:rPr>
        <w:t>1</w:t>
      </w:r>
      <w:r w:rsidR="001A5507">
        <w:rPr>
          <w:sz w:val="22"/>
          <w:szCs w:val="22"/>
          <w:vertAlign w:val="superscript"/>
        </w:rPr>
        <w:t>,2</w:t>
      </w:r>
    </w:p>
    <w:p w14:paraId="13B487ED" w14:textId="54F34CE0" w:rsidR="006727DF" w:rsidRDefault="001C74C4" w:rsidP="001C74C4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</w:t>
      </w:r>
      <w:r w:rsidRPr="006727DF">
        <w:rPr>
          <w:sz w:val="22"/>
          <w:szCs w:val="22"/>
        </w:rPr>
        <w:t>Toby Perring</w:t>
      </w:r>
      <w:r>
        <w:rPr>
          <w:sz w:val="22"/>
          <w:szCs w:val="22"/>
          <w:vertAlign w:val="superscript"/>
        </w:rPr>
        <w:t>2</w:t>
      </w:r>
      <w:r w:rsidRPr="006727DF">
        <w:rPr>
          <w:sz w:val="22"/>
          <w:szCs w:val="22"/>
        </w:rPr>
        <w:t>,</w:t>
      </w:r>
    </w:p>
    <w:p w14:paraId="0FCF4E91" w14:textId="77777777" w:rsidR="006727DF" w:rsidRPr="006727DF" w:rsidRDefault="006727DF" w:rsidP="006727DF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1</w:t>
      </w:r>
      <w:r w:rsidRPr="00C62ADF">
        <w:rPr>
          <w:sz w:val="22"/>
          <w:szCs w:val="22"/>
        </w:rPr>
        <w:t xml:space="preserve">Tessella plc, Abingdon, Oxfordshire, UK </w:t>
      </w:r>
    </w:p>
    <w:p w14:paraId="1F05BE62" w14:textId="77777777" w:rsidR="00C62ADF" w:rsidRPr="00C62ADF" w:rsidRDefault="006727DF" w:rsidP="00C62ADF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 w:rsidR="0049441E">
        <w:rPr>
          <w:sz w:val="22"/>
          <w:szCs w:val="22"/>
          <w:vertAlign w:val="superscript"/>
        </w:rPr>
        <w:t xml:space="preserve"> </w:t>
      </w:r>
      <w:r w:rsidR="002071A7">
        <w:rPr>
          <w:sz w:val="22"/>
          <w:szCs w:val="22"/>
        </w:rPr>
        <w:t>STFC R</w:t>
      </w:r>
      <w:r w:rsidR="001C6DE2" w:rsidRPr="001C6DE2">
        <w:rPr>
          <w:sz w:val="22"/>
          <w:szCs w:val="22"/>
        </w:rPr>
        <w:t xml:space="preserve">utherford Appleton </w:t>
      </w:r>
      <w:proofErr w:type="gramStart"/>
      <w:r w:rsidR="001C6DE2" w:rsidRPr="001C6DE2">
        <w:rPr>
          <w:sz w:val="22"/>
          <w:szCs w:val="22"/>
        </w:rPr>
        <w:t>Laboratory</w:t>
      </w:r>
      <w:proofErr w:type="gramEnd"/>
      <w:r w:rsidR="001C6DE2" w:rsidRPr="001C6DE2">
        <w:rPr>
          <w:sz w:val="22"/>
          <w:szCs w:val="22"/>
        </w:rPr>
        <w:t xml:space="preserve">, Oxfordshire, UK </w:t>
      </w:r>
    </w:p>
    <w:p w14:paraId="707B37D2" w14:textId="77777777" w:rsidR="001C74C4" w:rsidRPr="00C350EA" w:rsidRDefault="00C62ADF" w:rsidP="001C74C4">
      <w:pPr>
        <w:pStyle w:val="authoraffiliation"/>
        <w:rPr>
          <w:sz w:val="22"/>
          <w:szCs w:val="22"/>
          <w:lang w:val="en-GB"/>
        </w:rPr>
      </w:pPr>
      <w:r w:rsidRPr="00C62ADF">
        <w:rPr>
          <w:sz w:val="22"/>
          <w:szCs w:val="22"/>
          <w:vertAlign w:val="superscript"/>
        </w:rPr>
        <w:t>3</w:t>
      </w:r>
      <w:r w:rsidR="0049441E">
        <w:rPr>
          <w:sz w:val="22"/>
          <w:szCs w:val="22"/>
          <w:vertAlign w:val="superscript"/>
        </w:rPr>
        <w:t xml:space="preserve"> </w:t>
      </w:r>
      <w:r w:rsidR="001C74C4" w:rsidRPr="00E401D5">
        <w:rPr>
          <w:i w:val="0"/>
          <w:sz w:val="22"/>
          <w:szCs w:val="22"/>
          <w:lang w:val="en-GB"/>
        </w:rPr>
        <w:t>Neutron</w:t>
      </w:r>
      <w:r w:rsidR="001C74C4" w:rsidRPr="00E401D5">
        <w:rPr>
          <w:i w:val="0"/>
          <w:sz w:val="22"/>
          <w:szCs w:val="22"/>
          <w:vertAlign w:val="superscript"/>
          <w:lang w:val="en-GB"/>
        </w:rPr>
        <w:t xml:space="preserve"> </w:t>
      </w:r>
      <w:r w:rsidR="001C74C4" w:rsidRPr="00E401D5">
        <w:rPr>
          <w:i w:val="0"/>
          <w:sz w:val="22"/>
          <w:szCs w:val="22"/>
          <w:lang w:val="en-GB"/>
        </w:rPr>
        <w:t>Data Analysis and Visualization Division, ORNL, USA</w:t>
      </w:r>
    </w:p>
    <w:p w14:paraId="641780E9" w14:textId="77777777" w:rsidR="00C27A66" w:rsidRDefault="00C27A66" w:rsidP="001C74C4">
      <w:pPr>
        <w:jc w:val="center"/>
        <w:rPr>
          <w:sz w:val="22"/>
          <w:szCs w:val="22"/>
        </w:rPr>
      </w:pPr>
    </w:p>
    <w:p w14:paraId="74B968BF" w14:textId="77777777" w:rsidR="00C27A66" w:rsidRDefault="00C27A66" w:rsidP="004B6EE4">
      <w:pPr>
        <w:jc w:val="both"/>
        <w:rPr>
          <w:sz w:val="22"/>
          <w:szCs w:val="22"/>
        </w:rPr>
      </w:pPr>
    </w:p>
    <w:p w14:paraId="07F45C21" w14:textId="77777777" w:rsidR="004B6EE4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>The VATES project is</w:t>
      </w:r>
      <w:r w:rsidR="00C27A66">
        <w:rPr>
          <w:sz w:val="22"/>
          <w:szCs w:val="22"/>
        </w:rPr>
        <w:t xml:space="preserve"> a collaborative effort</w:t>
      </w:r>
      <w:r w:rsidRPr="004B6EE4">
        <w:rPr>
          <w:sz w:val="22"/>
          <w:szCs w:val="22"/>
        </w:rPr>
        <w:t xml:space="preserve"> aimed at </w:t>
      </w:r>
      <w:r w:rsidR="00C27A66">
        <w:rPr>
          <w:sz w:val="22"/>
          <w:szCs w:val="22"/>
        </w:rPr>
        <w:t>delivering</w:t>
      </w:r>
      <w:r w:rsidRPr="004B6EE4">
        <w:rPr>
          <w:sz w:val="22"/>
          <w:szCs w:val="22"/>
        </w:rPr>
        <w:t xml:space="preserve"> advanced tools for </w:t>
      </w:r>
      <w:r w:rsidR="008A3763">
        <w:rPr>
          <w:sz w:val="22"/>
          <w:szCs w:val="22"/>
        </w:rPr>
        <w:t xml:space="preserve">visualisation and </w:t>
      </w:r>
      <w:r w:rsidR="00C27A66">
        <w:rPr>
          <w:sz w:val="22"/>
          <w:szCs w:val="22"/>
        </w:rPr>
        <w:t>analysis</w:t>
      </w:r>
      <w:r w:rsidR="00D3467B">
        <w:rPr>
          <w:sz w:val="22"/>
          <w:szCs w:val="22"/>
        </w:rPr>
        <w:t xml:space="preserve"> of parameterised models to </w:t>
      </w:r>
      <w:r w:rsidR="00984182">
        <w:rPr>
          <w:sz w:val="22"/>
          <w:szCs w:val="22"/>
        </w:rPr>
        <w:t>huge</w:t>
      </w:r>
      <w:r w:rsidR="00D3467B">
        <w:rPr>
          <w:sz w:val="22"/>
          <w:szCs w:val="22"/>
        </w:rPr>
        <w:t xml:space="preserve"> </w:t>
      </w:r>
      <w:r w:rsidR="008A3763">
        <w:rPr>
          <w:sz w:val="22"/>
          <w:szCs w:val="22"/>
        </w:rPr>
        <w:t>n</w:t>
      </w:r>
      <w:r w:rsidRPr="004B6EE4">
        <w:rPr>
          <w:sz w:val="22"/>
          <w:szCs w:val="22"/>
        </w:rPr>
        <w:t xml:space="preserve">eutron </w:t>
      </w:r>
      <w:r w:rsidR="00D3467B">
        <w:rPr>
          <w:sz w:val="22"/>
          <w:szCs w:val="22"/>
        </w:rPr>
        <w:t xml:space="preserve">scattering </w:t>
      </w:r>
      <w:r w:rsidRPr="004B6EE4">
        <w:rPr>
          <w:sz w:val="22"/>
          <w:szCs w:val="22"/>
        </w:rPr>
        <w:t>data</w:t>
      </w:r>
      <w:r w:rsidR="00D3467B">
        <w:rPr>
          <w:sz w:val="22"/>
          <w:szCs w:val="22"/>
        </w:rPr>
        <w:t xml:space="preserve"> sets</w:t>
      </w:r>
      <w:r w:rsidRPr="004B6EE4">
        <w:rPr>
          <w:sz w:val="22"/>
          <w:szCs w:val="22"/>
        </w:rPr>
        <w:t xml:space="preserve">. </w:t>
      </w:r>
      <w:r w:rsidR="008A3763">
        <w:rPr>
          <w:sz w:val="22"/>
          <w:szCs w:val="22"/>
        </w:rPr>
        <w:t>Increasingly, a full</w:t>
      </w:r>
      <w:r w:rsidRPr="004B6EE4">
        <w:rPr>
          <w:sz w:val="22"/>
          <w:szCs w:val="22"/>
        </w:rPr>
        <w:t xml:space="preserve"> understanding </w:t>
      </w:r>
      <w:r w:rsidR="008A3763">
        <w:rPr>
          <w:sz w:val="22"/>
          <w:szCs w:val="22"/>
        </w:rPr>
        <w:t xml:space="preserve">of </w:t>
      </w:r>
      <w:r w:rsidRPr="004B6EE4">
        <w:rPr>
          <w:sz w:val="22"/>
          <w:szCs w:val="22"/>
        </w:rPr>
        <w:t>the materials of interest to solid state physics, ch</w:t>
      </w:r>
      <w:r w:rsidR="008A3763">
        <w:rPr>
          <w:sz w:val="22"/>
          <w:szCs w:val="22"/>
        </w:rPr>
        <w:t xml:space="preserve">emistry and materials research requires the </w:t>
      </w:r>
      <w:r w:rsidRPr="004B6EE4">
        <w:rPr>
          <w:sz w:val="22"/>
          <w:szCs w:val="22"/>
        </w:rPr>
        <w:t>complete mapping o</w:t>
      </w:r>
      <w:r w:rsidR="008A3763">
        <w:rPr>
          <w:sz w:val="22"/>
          <w:szCs w:val="22"/>
        </w:rPr>
        <w:t xml:space="preserve">f data in an n-dimensional manifold. </w:t>
      </w:r>
    </w:p>
    <w:p w14:paraId="447F1177" w14:textId="77777777" w:rsidR="00C27A66" w:rsidRDefault="00C27A66" w:rsidP="004B6EE4">
      <w:pPr>
        <w:jc w:val="both"/>
        <w:rPr>
          <w:sz w:val="22"/>
          <w:szCs w:val="22"/>
        </w:rPr>
      </w:pPr>
    </w:p>
    <w:p w14:paraId="59CDD3E7" w14:textId="004ADCEA" w:rsidR="00C27A66" w:rsidRDefault="001A5507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Originally developed as an extension to </w:t>
      </w:r>
      <w:proofErr w:type="gramStart"/>
      <w:r>
        <w:rPr>
          <w:sz w:val="22"/>
          <w:szCs w:val="22"/>
        </w:rPr>
        <w:t>Mantid</w:t>
      </w:r>
      <w:r w:rsidRPr="00EC1D72">
        <w:rPr>
          <w:sz w:val="22"/>
          <w:szCs w:val="22"/>
          <w:vertAlign w:val="superscript"/>
        </w:rPr>
        <w:t>[</w:t>
      </w:r>
      <w:proofErr w:type="gramEnd"/>
      <w:r w:rsidRPr="00EC1D72">
        <w:rPr>
          <w:sz w:val="22"/>
          <w:szCs w:val="22"/>
          <w:vertAlign w:val="superscript"/>
        </w:rPr>
        <w:t>1]</w:t>
      </w:r>
      <w:r>
        <w:rPr>
          <w:sz w:val="22"/>
          <w:szCs w:val="22"/>
        </w:rPr>
        <w:t>, t</w:t>
      </w:r>
      <w:r w:rsidR="00A369C7">
        <w:rPr>
          <w:sz w:val="22"/>
          <w:szCs w:val="22"/>
        </w:rPr>
        <w:t xml:space="preserve">he VATES project is now </w:t>
      </w:r>
      <w:r w:rsidR="001C74C4">
        <w:rPr>
          <w:sz w:val="22"/>
          <w:szCs w:val="22"/>
        </w:rPr>
        <w:t>fully integrated</w:t>
      </w:r>
      <w:r w:rsidR="00A369C7">
        <w:rPr>
          <w:sz w:val="22"/>
          <w:szCs w:val="22"/>
        </w:rPr>
        <w:t xml:space="preserve"> within </w:t>
      </w:r>
      <w:proofErr w:type="spellStart"/>
      <w:r w:rsidR="00A369C7" w:rsidRPr="004B6EE4">
        <w:rPr>
          <w:sz w:val="22"/>
          <w:szCs w:val="22"/>
        </w:rPr>
        <w:t>Mantid</w:t>
      </w:r>
      <w:proofErr w:type="spellEnd"/>
      <w:r w:rsidR="001C74C4">
        <w:rPr>
          <w:sz w:val="22"/>
          <w:szCs w:val="22"/>
        </w:rPr>
        <w:t>,</w:t>
      </w:r>
      <w:r w:rsidR="00A369C7">
        <w:rPr>
          <w:sz w:val="22"/>
          <w:szCs w:val="22"/>
        </w:rPr>
        <w:t xml:space="preserve"> our</w:t>
      </w:r>
      <w:r w:rsidR="00A369C7" w:rsidRPr="004B6EE4">
        <w:rPr>
          <w:sz w:val="22"/>
          <w:szCs w:val="22"/>
        </w:rPr>
        <w:t xml:space="preserve"> neutron and </w:t>
      </w:r>
      <w:proofErr w:type="spellStart"/>
      <w:r w:rsidR="00A369C7" w:rsidRPr="004B6EE4">
        <w:rPr>
          <w:sz w:val="22"/>
          <w:szCs w:val="22"/>
        </w:rPr>
        <w:t>muon</w:t>
      </w:r>
      <w:proofErr w:type="spellEnd"/>
      <w:r w:rsidR="00A369C7" w:rsidRPr="004B6EE4">
        <w:rPr>
          <w:sz w:val="22"/>
          <w:szCs w:val="22"/>
        </w:rPr>
        <w:t xml:space="preserve"> data reduction and analysis</w:t>
      </w:r>
      <w:r w:rsidRPr="001A5507">
        <w:rPr>
          <w:sz w:val="22"/>
          <w:szCs w:val="22"/>
        </w:rPr>
        <w:t xml:space="preserve"> </w:t>
      </w:r>
      <w:r>
        <w:rPr>
          <w:sz w:val="22"/>
          <w:szCs w:val="22"/>
        </w:rPr>
        <w:t>framework</w:t>
      </w:r>
      <w:r w:rsidR="00A369C7" w:rsidRPr="004B6EE4">
        <w:rPr>
          <w:sz w:val="22"/>
          <w:szCs w:val="22"/>
        </w:rPr>
        <w:t xml:space="preserve">. </w:t>
      </w:r>
      <w:r w:rsidR="00A369C7">
        <w:rPr>
          <w:sz w:val="22"/>
          <w:szCs w:val="22"/>
        </w:rPr>
        <w:t xml:space="preserve">The project receives support and </w:t>
      </w:r>
      <w:r>
        <w:rPr>
          <w:sz w:val="22"/>
          <w:szCs w:val="22"/>
        </w:rPr>
        <w:t xml:space="preserve">enhancements </w:t>
      </w:r>
      <w:r w:rsidR="00A369C7">
        <w:rPr>
          <w:sz w:val="22"/>
          <w:szCs w:val="22"/>
        </w:rPr>
        <w:t xml:space="preserve">from both ISIS at RAL and the SNS at ORNL. </w:t>
      </w:r>
    </w:p>
    <w:p w14:paraId="48471E4F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6B628AEC" w14:textId="53099D4D" w:rsidR="004B6EE4" w:rsidRPr="004B6EE4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 xml:space="preserve">The </w:t>
      </w:r>
      <w:r w:rsidR="00363A22">
        <w:rPr>
          <w:sz w:val="22"/>
          <w:szCs w:val="22"/>
        </w:rPr>
        <w:t xml:space="preserve">core of the </w:t>
      </w:r>
      <w:r w:rsidRPr="004B6EE4">
        <w:rPr>
          <w:sz w:val="22"/>
          <w:szCs w:val="22"/>
        </w:rPr>
        <w:t xml:space="preserve">project has been heavily focused on </w:t>
      </w:r>
      <w:r w:rsidR="00D3467B">
        <w:rPr>
          <w:sz w:val="22"/>
          <w:szCs w:val="22"/>
        </w:rPr>
        <w:t>creating and manipulating</w:t>
      </w:r>
      <w:r w:rsidRPr="004B6EE4">
        <w:rPr>
          <w:sz w:val="22"/>
          <w:szCs w:val="22"/>
        </w:rPr>
        <w:t xml:space="preserve"> n-dimensional data, and extending the Mantid suite of algorithms to operate on this new format. </w:t>
      </w:r>
      <w:r w:rsidR="001C74C4">
        <w:rPr>
          <w:sz w:val="22"/>
          <w:szCs w:val="22"/>
        </w:rPr>
        <w:t>Our approach</w:t>
      </w:r>
      <w:bookmarkStart w:id="0" w:name="_GoBack"/>
      <w:bookmarkEnd w:id="0"/>
      <w:r w:rsidR="001A5507">
        <w:rPr>
          <w:sz w:val="22"/>
          <w:szCs w:val="22"/>
        </w:rPr>
        <w:t xml:space="preserve"> allows us to </w:t>
      </w:r>
      <w:r w:rsidR="00A11630">
        <w:rPr>
          <w:sz w:val="22"/>
          <w:szCs w:val="22"/>
        </w:rPr>
        <w:t>take account of the sparse nature of data, ensuring efficient storage and processing where possible.</w:t>
      </w:r>
    </w:p>
    <w:p w14:paraId="3E7871DA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2DB48440" w14:textId="77777777" w:rsidR="004B6EE4" w:rsidRPr="004B6EE4" w:rsidRDefault="006727DF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>VATES</w:t>
      </w:r>
      <w:r w:rsidR="00363A22">
        <w:rPr>
          <w:sz w:val="22"/>
          <w:szCs w:val="22"/>
        </w:rPr>
        <w:t xml:space="preserve"> </w:t>
      </w:r>
      <w:r w:rsidR="002A393C">
        <w:rPr>
          <w:sz w:val="22"/>
          <w:szCs w:val="22"/>
        </w:rPr>
        <w:t>provide</w:t>
      </w:r>
      <w:r>
        <w:rPr>
          <w:sz w:val="22"/>
          <w:szCs w:val="22"/>
        </w:rPr>
        <w:t>s</w:t>
      </w:r>
      <w:r w:rsidR="004B6EE4" w:rsidRPr="004B6EE4">
        <w:rPr>
          <w:sz w:val="22"/>
          <w:szCs w:val="22"/>
        </w:rPr>
        <w:t xml:space="preserve"> new opportunities for data discovery and reduction. By using </w:t>
      </w:r>
      <w:proofErr w:type="spellStart"/>
      <w:proofErr w:type="gramStart"/>
      <w:r w:rsidR="00D3467B" w:rsidRPr="004B6EE4">
        <w:rPr>
          <w:sz w:val="22"/>
          <w:szCs w:val="22"/>
        </w:rPr>
        <w:t>ParaView</w:t>
      </w:r>
      <w:proofErr w:type="spellEnd"/>
      <w:r w:rsidR="00D3467B" w:rsidRPr="00831A5B">
        <w:rPr>
          <w:sz w:val="22"/>
          <w:szCs w:val="22"/>
          <w:vertAlign w:val="superscript"/>
        </w:rPr>
        <w:t>[</w:t>
      </w:r>
      <w:proofErr w:type="gramEnd"/>
      <w:r w:rsidR="00D3467B" w:rsidRPr="00831A5B">
        <w:rPr>
          <w:sz w:val="22"/>
          <w:szCs w:val="22"/>
          <w:vertAlign w:val="superscript"/>
        </w:rPr>
        <w:t>2]</w:t>
      </w:r>
      <w:r w:rsidR="00D3467B">
        <w:rPr>
          <w:sz w:val="22"/>
          <w:szCs w:val="22"/>
        </w:rPr>
        <w:t xml:space="preserve"> a</w:t>
      </w:r>
      <w:r w:rsidR="004B6EE4" w:rsidRPr="004B6EE4">
        <w:rPr>
          <w:sz w:val="22"/>
          <w:szCs w:val="22"/>
        </w:rPr>
        <w:t xml:space="preserve">s the visualisation engine, we are able to </w:t>
      </w:r>
      <w:r>
        <w:rPr>
          <w:sz w:val="22"/>
          <w:szCs w:val="22"/>
        </w:rPr>
        <w:t xml:space="preserve">construct complex pipelines and </w:t>
      </w:r>
      <w:r w:rsidR="004B6EE4" w:rsidRPr="004B6EE4">
        <w:rPr>
          <w:sz w:val="22"/>
          <w:szCs w:val="22"/>
        </w:rPr>
        <w:t>provide detailed and flexible representations</w:t>
      </w:r>
      <w:r w:rsidR="00363A22">
        <w:rPr>
          <w:sz w:val="22"/>
          <w:szCs w:val="22"/>
        </w:rPr>
        <w:t xml:space="preserve"> of the data</w:t>
      </w:r>
      <w:r w:rsidR="004B6EE4" w:rsidRPr="004B6EE4">
        <w:rPr>
          <w:sz w:val="22"/>
          <w:szCs w:val="22"/>
        </w:rPr>
        <w:t xml:space="preserve">. Two-way interaction between </w:t>
      </w:r>
      <w:proofErr w:type="spellStart"/>
      <w:r w:rsidR="004B6EE4" w:rsidRPr="004B6EE4">
        <w:rPr>
          <w:sz w:val="22"/>
          <w:szCs w:val="22"/>
        </w:rPr>
        <w:t>ParaView</w:t>
      </w:r>
      <w:proofErr w:type="spellEnd"/>
      <w:r w:rsidR="004B6EE4" w:rsidRPr="004B6EE4">
        <w:rPr>
          <w:sz w:val="22"/>
          <w:szCs w:val="22"/>
        </w:rPr>
        <w:t xml:space="preserve"> and Mantid allows us to </w:t>
      </w:r>
      <w:r>
        <w:rPr>
          <w:sz w:val="22"/>
          <w:szCs w:val="22"/>
        </w:rPr>
        <w:t>offload processing to Mantid</w:t>
      </w:r>
      <w:r w:rsidR="002A393C">
        <w:rPr>
          <w:sz w:val="22"/>
          <w:szCs w:val="22"/>
        </w:rPr>
        <w:t>,</w:t>
      </w:r>
      <w:r>
        <w:rPr>
          <w:sz w:val="22"/>
          <w:szCs w:val="22"/>
        </w:rPr>
        <w:t xml:space="preserve"> in effect, visually driving it. Our Mantid framework additions have provided unexpected opportunities for new methods of visualising and processing data, such as single crystal peak integration.</w:t>
      </w:r>
    </w:p>
    <w:p w14:paraId="01424CBE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6786BF0E" w14:textId="77777777" w:rsidR="0013532F" w:rsidRDefault="00A369C7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are now striving to develop better usability, better end-to-end integration, and continue to extend the tools and techniques for other facilities and scientific areas. </w:t>
      </w:r>
    </w:p>
    <w:p w14:paraId="375C7878" w14:textId="77777777" w:rsidR="00EC1D72" w:rsidRDefault="00EC1D72" w:rsidP="004B6EE4">
      <w:pPr>
        <w:jc w:val="both"/>
        <w:rPr>
          <w:sz w:val="22"/>
          <w:szCs w:val="22"/>
        </w:rPr>
      </w:pPr>
    </w:p>
    <w:p w14:paraId="7186669D" w14:textId="77777777" w:rsidR="00EC1D72" w:rsidRPr="00EC1D72" w:rsidRDefault="00EC1D72" w:rsidP="004B6EE4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4C1B78C4" w14:textId="77777777" w:rsidR="00005F68" w:rsidRDefault="00EC1D72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6" w:history="1">
        <w:r w:rsidR="00831A5B" w:rsidRPr="00191DFB">
          <w:rPr>
            <w:rStyle w:val="Hyperlink"/>
            <w:sz w:val="22"/>
            <w:szCs w:val="22"/>
          </w:rPr>
          <w:t>www.mantidroject.org</w:t>
        </w:r>
      </w:hyperlink>
    </w:p>
    <w:p w14:paraId="54F4C80D" w14:textId="77777777" w:rsidR="00831A5B" w:rsidRPr="008F5CB7" w:rsidRDefault="00831A5B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hyperlink r:id="rId7" w:history="1">
        <w:r w:rsidRPr="00191DFB">
          <w:rPr>
            <w:rStyle w:val="Hyperlink"/>
            <w:sz w:val="22"/>
            <w:szCs w:val="22"/>
          </w:rPr>
          <w:t>www.paraview.org</w:t>
        </w:r>
      </w:hyperlink>
      <w:r>
        <w:rPr>
          <w:sz w:val="22"/>
          <w:szCs w:val="22"/>
        </w:rPr>
        <w:t xml:space="preserve"> </w:t>
      </w:r>
    </w:p>
    <w:p w14:paraId="4DAB7430" w14:textId="77777777" w:rsidR="001D582A" w:rsidRPr="008F5CB7" w:rsidRDefault="001D582A" w:rsidP="00400D75">
      <w:pPr>
        <w:rPr>
          <w:sz w:val="20"/>
          <w:szCs w:val="20"/>
        </w:rPr>
      </w:pP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0C0DE2"/>
    <w:rsid w:val="0013532F"/>
    <w:rsid w:val="001A5507"/>
    <w:rsid w:val="001C6DE2"/>
    <w:rsid w:val="001C74C4"/>
    <w:rsid w:val="001D582A"/>
    <w:rsid w:val="002071A7"/>
    <w:rsid w:val="002A393C"/>
    <w:rsid w:val="002E5C41"/>
    <w:rsid w:val="0032343B"/>
    <w:rsid w:val="00351693"/>
    <w:rsid w:val="00363A22"/>
    <w:rsid w:val="00375512"/>
    <w:rsid w:val="003D79DB"/>
    <w:rsid w:val="00400D75"/>
    <w:rsid w:val="00461F81"/>
    <w:rsid w:val="004645AB"/>
    <w:rsid w:val="00481A07"/>
    <w:rsid w:val="0049441E"/>
    <w:rsid w:val="004B6EE4"/>
    <w:rsid w:val="004D3169"/>
    <w:rsid w:val="00516607"/>
    <w:rsid w:val="006727DF"/>
    <w:rsid w:val="007C50FD"/>
    <w:rsid w:val="007F3C6B"/>
    <w:rsid w:val="00831A5B"/>
    <w:rsid w:val="008A3763"/>
    <w:rsid w:val="008F21C6"/>
    <w:rsid w:val="008F4A35"/>
    <w:rsid w:val="008F5CB7"/>
    <w:rsid w:val="00984182"/>
    <w:rsid w:val="00A11630"/>
    <w:rsid w:val="00A33C38"/>
    <w:rsid w:val="00A369C7"/>
    <w:rsid w:val="00BF65DF"/>
    <w:rsid w:val="00C27A66"/>
    <w:rsid w:val="00C62ADF"/>
    <w:rsid w:val="00D3467B"/>
    <w:rsid w:val="00D452AD"/>
    <w:rsid w:val="00DC48D9"/>
    <w:rsid w:val="00E14044"/>
    <w:rsid w:val="00E401D5"/>
    <w:rsid w:val="00EC1D72"/>
    <w:rsid w:val="00F0791F"/>
    <w:rsid w:val="00FC6BC6"/>
    <w:rsid w:val="00F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15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BalloonText">
    <w:name w:val="Balloon Text"/>
    <w:basedOn w:val="Normal"/>
    <w:link w:val="BalloonTextChar"/>
    <w:rsid w:val="001C74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74C4"/>
    <w:rPr>
      <w:rFonts w:ascii="Lucida Grande" w:hAnsi="Lucida Grande"/>
      <w:sz w:val="18"/>
      <w:szCs w:val="18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BalloonText">
    <w:name w:val="Balloon Text"/>
    <w:basedOn w:val="Normal"/>
    <w:link w:val="BalloonTextChar"/>
    <w:rsid w:val="001C74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74C4"/>
    <w:rPr>
      <w:rFonts w:ascii="Lucida Grande" w:hAnsi="Lucida Grande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ntidroject.org" TargetMode="External"/><Relationship Id="rId7" Type="http://schemas.openxmlformats.org/officeDocument/2006/relationships/hyperlink" Target="http://www.paraview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2070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Owen Arnold</cp:lastModifiedBy>
  <cp:revision>6</cp:revision>
  <cp:lastPrinted>2010-02-08T16:09:00Z</cp:lastPrinted>
  <dcterms:created xsi:type="dcterms:W3CDTF">2014-08-07T11:49:00Z</dcterms:created>
  <dcterms:modified xsi:type="dcterms:W3CDTF">2014-08-08T08:45:00Z</dcterms:modified>
</cp:coreProperties>
</file>