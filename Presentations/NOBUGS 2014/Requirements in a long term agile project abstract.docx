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E74FE" w14:textId="77777777" w:rsidR="0013532F" w:rsidRPr="00FC6BC6" w:rsidRDefault="0013532F">
      <w:pPr>
        <w:rPr>
          <w:rFonts w:ascii="Arial" w:hAnsi="Arial" w:cs="Arial"/>
        </w:rPr>
      </w:pPr>
    </w:p>
    <w:p w14:paraId="228B07AC" w14:textId="77777777" w:rsidR="0013532F" w:rsidRPr="008F5CB7" w:rsidRDefault="00F916CB" w:rsidP="0013532F">
      <w:pPr>
        <w:jc w:val="center"/>
        <w:rPr>
          <w:b/>
          <w:sz w:val="28"/>
          <w:szCs w:val="28"/>
        </w:rPr>
      </w:pPr>
      <w:r>
        <w:rPr>
          <w:b/>
          <w:sz w:val="28"/>
          <w:szCs w:val="28"/>
        </w:rPr>
        <w:t>Requirements in a long term “agile” project</w:t>
      </w:r>
    </w:p>
    <w:p w14:paraId="4AB20B54" w14:textId="77777777" w:rsidR="0013532F" w:rsidRPr="008F5CB7" w:rsidRDefault="0013532F" w:rsidP="0013532F"/>
    <w:p w14:paraId="2B69780C" w14:textId="77777777" w:rsidR="0013532F" w:rsidRPr="00F916CB" w:rsidRDefault="00232002" w:rsidP="0013532F">
      <w:pPr>
        <w:jc w:val="center"/>
        <w:rPr>
          <w:sz w:val="22"/>
          <w:szCs w:val="22"/>
        </w:rPr>
      </w:pPr>
      <w:r>
        <w:rPr>
          <w:sz w:val="22"/>
          <w:szCs w:val="22"/>
          <w:u w:val="single"/>
        </w:rPr>
        <w:t>Nick Draper</w:t>
      </w:r>
      <w:r w:rsidR="0013532F" w:rsidRPr="008F5CB7">
        <w:rPr>
          <w:sz w:val="22"/>
          <w:szCs w:val="22"/>
          <w:vertAlign w:val="superscript"/>
        </w:rPr>
        <w:t>1</w:t>
      </w:r>
      <w:proofErr w:type="gramStart"/>
      <w:r w:rsidR="00C350EA">
        <w:rPr>
          <w:sz w:val="22"/>
          <w:szCs w:val="22"/>
          <w:vertAlign w:val="superscript"/>
        </w:rPr>
        <w:t>,</w:t>
      </w:r>
      <w:r w:rsidR="0087157D">
        <w:rPr>
          <w:sz w:val="22"/>
          <w:szCs w:val="22"/>
          <w:vertAlign w:val="superscript"/>
        </w:rPr>
        <w:t>2</w:t>
      </w:r>
      <w:proofErr w:type="gramEnd"/>
      <w:r w:rsidR="00F916CB">
        <w:rPr>
          <w:sz w:val="22"/>
          <w:szCs w:val="22"/>
        </w:rPr>
        <w:t>, Jon Talyor</w:t>
      </w:r>
      <w:r w:rsidR="00F916CB">
        <w:rPr>
          <w:sz w:val="22"/>
          <w:szCs w:val="22"/>
          <w:vertAlign w:val="superscript"/>
        </w:rPr>
        <w:t>2</w:t>
      </w:r>
      <w:r w:rsidR="00C350EA">
        <w:rPr>
          <w:sz w:val="22"/>
          <w:szCs w:val="22"/>
          <w:vertAlign w:val="superscript"/>
        </w:rPr>
        <w:t>,</w:t>
      </w:r>
      <w:r w:rsidR="0087157D">
        <w:rPr>
          <w:sz w:val="22"/>
          <w:szCs w:val="22"/>
          <w:vertAlign w:val="superscript"/>
        </w:rPr>
        <w:t>3</w:t>
      </w:r>
      <w:r w:rsidR="00F916CB">
        <w:rPr>
          <w:sz w:val="22"/>
          <w:szCs w:val="22"/>
        </w:rPr>
        <w:t>, Garrett Granroth</w:t>
      </w:r>
      <w:r w:rsidR="0087157D" w:rsidRPr="0087157D">
        <w:rPr>
          <w:sz w:val="22"/>
          <w:szCs w:val="22"/>
          <w:vertAlign w:val="superscript"/>
        </w:rPr>
        <w:t>4</w:t>
      </w:r>
    </w:p>
    <w:p w14:paraId="082F38BB" w14:textId="77777777" w:rsidR="00F916CB" w:rsidRPr="008F5CB7" w:rsidRDefault="00F916CB" w:rsidP="00F916CB">
      <w:pPr>
        <w:rPr>
          <w:sz w:val="22"/>
          <w:szCs w:val="22"/>
        </w:rPr>
      </w:pPr>
    </w:p>
    <w:p w14:paraId="16A025A5" w14:textId="77777777" w:rsidR="00CA2AB7" w:rsidRPr="00C350EA" w:rsidRDefault="00F916CB" w:rsidP="00CA2AB7">
      <w:pPr>
        <w:pStyle w:val="authoraffiliation"/>
        <w:rPr>
          <w:sz w:val="22"/>
          <w:szCs w:val="22"/>
          <w:lang w:val="en-GB"/>
        </w:rPr>
      </w:pPr>
      <w:r w:rsidRPr="008F5CB7">
        <w:rPr>
          <w:i w:val="0"/>
          <w:sz w:val="22"/>
          <w:szCs w:val="22"/>
          <w:vertAlign w:val="superscript"/>
          <w:lang w:val="en-GB"/>
        </w:rPr>
        <w:t>1</w:t>
      </w:r>
      <w:r>
        <w:rPr>
          <w:sz w:val="22"/>
          <w:szCs w:val="22"/>
          <w:lang w:val="en-GB"/>
        </w:rPr>
        <w:t>Tessella, 26 The Quadrant, Abingdon, Oxfordshire, UK</w:t>
      </w:r>
    </w:p>
    <w:p w14:paraId="18D0D7E7" w14:textId="77777777" w:rsidR="00F916CB" w:rsidRPr="00F916CB" w:rsidRDefault="00CA2AB7" w:rsidP="00CA2AB7">
      <w:pPr>
        <w:pStyle w:val="authoraffiliation"/>
        <w:rPr>
          <w:sz w:val="22"/>
          <w:szCs w:val="22"/>
          <w:lang w:val="en-GB"/>
        </w:rPr>
      </w:pPr>
      <w:r w:rsidRPr="00CA2AB7">
        <w:rPr>
          <w:sz w:val="22"/>
          <w:szCs w:val="22"/>
          <w:vertAlign w:val="superscript"/>
          <w:lang w:val="en-GB"/>
        </w:rPr>
        <w:t>2</w:t>
      </w:r>
      <w:r w:rsidRPr="00C350EA">
        <w:rPr>
          <w:sz w:val="22"/>
          <w:szCs w:val="22"/>
          <w:lang w:val="en-GB"/>
        </w:rPr>
        <w:t>ISIS, RAL, STFC, UK</w:t>
      </w:r>
    </w:p>
    <w:p w14:paraId="1EF76BCC" w14:textId="77777777" w:rsidR="00C350EA" w:rsidRPr="00C350EA" w:rsidRDefault="00CA2AB7" w:rsidP="00C350EA">
      <w:pPr>
        <w:pStyle w:val="authoraffiliation"/>
        <w:rPr>
          <w:sz w:val="22"/>
          <w:szCs w:val="22"/>
          <w:lang w:val="en-GB"/>
        </w:rPr>
      </w:pPr>
      <w:r>
        <w:rPr>
          <w:i w:val="0"/>
          <w:sz w:val="22"/>
          <w:szCs w:val="22"/>
          <w:vertAlign w:val="superscript"/>
          <w:lang w:val="en-GB"/>
        </w:rPr>
        <w:t>3</w:t>
      </w:r>
      <w:r w:rsidR="00F916CB" w:rsidRPr="00C350EA">
        <w:rPr>
          <w:sz w:val="22"/>
          <w:szCs w:val="22"/>
          <w:lang w:val="en-GB"/>
        </w:rPr>
        <w:t>DMSC, ESS, SE</w:t>
      </w:r>
    </w:p>
    <w:p w14:paraId="14EF3167" w14:textId="77777777" w:rsidR="00C350EA" w:rsidRPr="00C350EA" w:rsidRDefault="00CA2AB7" w:rsidP="00CA2AB7">
      <w:pPr>
        <w:pStyle w:val="authoraffiliation"/>
        <w:rPr>
          <w:sz w:val="22"/>
          <w:szCs w:val="22"/>
          <w:lang w:val="en-GB"/>
        </w:rPr>
      </w:pPr>
      <w:r>
        <w:rPr>
          <w:i w:val="0"/>
          <w:sz w:val="22"/>
          <w:szCs w:val="22"/>
          <w:vertAlign w:val="superscript"/>
          <w:lang w:val="en-GB"/>
        </w:rPr>
        <w:t>4</w:t>
      </w:r>
      <w:r w:rsidR="00C350EA" w:rsidRPr="00C350EA">
        <w:rPr>
          <w:sz w:val="22"/>
          <w:szCs w:val="22"/>
          <w:lang w:val="en-GB"/>
        </w:rPr>
        <w:t>Neutron</w:t>
      </w:r>
      <w:r w:rsidR="00C350EA" w:rsidRPr="00C350EA">
        <w:rPr>
          <w:sz w:val="22"/>
          <w:szCs w:val="22"/>
          <w:vertAlign w:val="superscript"/>
          <w:lang w:val="en-GB"/>
        </w:rPr>
        <w:t xml:space="preserve"> </w:t>
      </w:r>
      <w:r w:rsidR="00C350EA" w:rsidRPr="00C350EA">
        <w:rPr>
          <w:sz w:val="22"/>
          <w:szCs w:val="22"/>
          <w:lang w:val="en-GB"/>
        </w:rPr>
        <w:t>Data Analysis and Visualization Division, ORNL, USA</w:t>
      </w:r>
    </w:p>
    <w:p w14:paraId="3746EA0D" w14:textId="77777777" w:rsidR="0013532F" w:rsidRPr="008F5CB7" w:rsidRDefault="0013532F" w:rsidP="00C350EA">
      <w:pPr>
        <w:pStyle w:val="authoraffiliation"/>
        <w:rPr>
          <w:sz w:val="22"/>
          <w:szCs w:val="22"/>
        </w:rPr>
      </w:pPr>
    </w:p>
    <w:p w14:paraId="368DBFF4" w14:textId="77777777" w:rsidR="007C50FD" w:rsidRPr="008F5CB7" w:rsidRDefault="007C50FD" w:rsidP="0013532F">
      <w:pPr>
        <w:jc w:val="both"/>
        <w:rPr>
          <w:sz w:val="22"/>
          <w:szCs w:val="22"/>
        </w:rPr>
      </w:pPr>
    </w:p>
    <w:p w14:paraId="7709B533" w14:textId="77777777" w:rsidR="00F916CB" w:rsidRDefault="000331A9" w:rsidP="000331A9">
      <w:pPr>
        <w:jc w:val="both"/>
        <w:rPr>
          <w:sz w:val="22"/>
          <w:szCs w:val="22"/>
        </w:rPr>
      </w:pPr>
      <w:r w:rsidRPr="000331A9">
        <w:rPr>
          <w:sz w:val="22"/>
          <w:szCs w:val="22"/>
        </w:rPr>
        <w:t xml:space="preserve">The </w:t>
      </w:r>
      <w:proofErr w:type="gramStart"/>
      <w:r w:rsidRPr="000331A9">
        <w:rPr>
          <w:sz w:val="22"/>
          <w:szCs w:val="22"/>
        </w:rPr>
        <w:t>Mantid</w:t>
      </w:r>
      <w:r w:rsidR="00A41732" w:rsidRPr="00A41732">
        <w:rPr>
          <w:sz w:val="22"/>
          <w:szCs w:val="22"/>
          <w:vertAlign w:val="superscript"/>
        </w:rPr>
        <w:t>[</w:t>
      </w:r>
      <w:proofErr w:type="gramEnd"/>
      <w:r w:rsidR="00A41732" w:rsidRPr="00A41732">
        <w:rPr>
          <w:sz w:val="22"/>
          <w:szCs w:val="22"/>
          <w:vertAlign w:val="superscript"/>
        </w:rPr>
        <w:t>1]</w:t>
      </w:r>
      <w:r w:rsidRPr="000331A9">
        <w:rPr>
          <w:sz w:val="22"/>
          <w:szCs w:val="22"/>
        </w:rPr>
        <w:t xml:space="preserve"> project </w:t>
      </w:r>
      <w:r w:rsidR="004572BE">
        <w:rPr>
          <w:sz w:val="22"/>
          <w:szCs w:val="22"/>
        </w:rPr>
        <w:t>follows and adapted</w:t>
      </w:r>
      <w:r w:rsidR="00F916CB">
        <w:rPr>
          <w:sz w:val="22"/>
          <w:szCs w:val="22"/>
        </w:rPr>
        <w:t xml:space="preserve"> “</w:t>
      </w:r>
      <w:commentRangeStart w:id="0"/>
      <w:r w:rsidR="00F916CB">
        <w:rPr>
          <w:sz w:val="22"/>
          <w:szCs w:val="22"/>
        </w:rPr>
        <w:t>agile</w:t>
      </w:r>
      <w:commentRangeEnd w:id="0"/>
      <w:r w:rsidR="00FD3614">
        <w:rPr>
          <w:rStyle w:val="CommentReference"/>
        </w:rPr>
        <w:commentReference w:id="0"/>
      </w:r>
      <w:r w:rsidR="00F916CB">
        <w:rPr>
          <w:sz w:val="22"/>
          <w:szCs w:val="22"/>
        </w:rPr>
        <w:t xml:space="preserve">” </w:t>
      </w:r>
      <w:r w:rsidR="004572BE">
        <w:rPr>
          <w:sz w:val="22"/>
          <w:szCs w:val="22"/>
        </w:rPr>
        <w:t>methodology</w:t>
      </w:r>
      <w:r w:rsidR="00F916CB">
        <w:rPr>
          <w:sz w:val="22"/>
          <w:szCs w:val="22"/>
        </w:rPr>
        <w:t xml:space="preserve">, </w:t>
      </w:r>
      <w:r w:rsidR="004572BE">
        <w:rPr>
          <w:sz w:val="22"/>
          <w:szCs w:val="22"/>
        </w:rPr>
        <w:t>developing features</w:t>
      </w:r>
      <w:r w:rsidR="00F916CB">
        <w:rPr>
          <w:sz w:val="22"/>
          <w:szCs w:val="22"/>
        </w:rPr>
        <w:t xml:space="preserve"> and </w:t>
      </w:r>
      <w:r w:rsidR="00F662AE">
        <w:rPr>
          <w:sz w:val="22"/>
          <w:szCs w:val="22"/>
        </w:rPr>
        <w:t>enhancements</w:t>
      </w:r>
      <w:r w:rsidR="00F916CB">
        <w:rPr>
          <w:sz w:val="22"/>
          <w:szCs w:val="22"/>
        </w:rPr>
        <w:t xml:space="preserve"> in development iterations with regular releases. This approach is widely accepted and has been shown to be effective at supporting scientific projects and any other environments </w:t>
      </w:r>
      <w:r w:rsidR="004572BE">
        <w:rPr>
          <w:sz w:val="22"/>
          <w:szCs w:val="22"/>
        </w:rPr>
        <w:t>featuring</w:t>
      </w:r>
      <w:r w:rsidR="00F916CB">
        <w:rPr>
          <w:sz w:val="22"/>
          <w:szCs w:val="22"/>
        </w:rPr>
        <w:t xml:space="preserve"> requirements change is a frequent occurrence.  </w:t>
      </w:r>
    </w:p>
    <w:p w14:paraId="4A796342" w14:textId="77777777" w:rsidR="00F916CB" w:rsidRDefault="00F916CB" w:rsidP="000331A9">
      <w:pPr>
        <w:jc w:val="both"/>
        <w:rPr>
          <w:sz w:val="22"/>
          <w:szCs w:val="22"/>
        </w:rPr>
      </w:pPr>
    </w:p>
    <w:p w14:paraId="2DE1AD06" w14:textId="77777777" w:rsidR="00F916CB" w:rsidRDefault="00F916CB" w:rsidP="000331A9">
      <w:pPr>
        <w:jc w:val="both"/>
        <w:rPr>
          <w:sz w:val="22"/>
          <w:szCs w:val="22"/>
        </w:rPr>
      </w:pPr>
      <w:r>
        <w:rPr>
          <w:sz w:val="22"/>
          <w:szCs w:val="22"/>
        </w:rPr>
        <w:t>During the initial development of Mantid the standard agile approaches</w:t>
      </w:r>
      <w:r w:rsidR="004572BE">
        <w:rPr>
          <w:sz w:val="22"/>
          <w:szCs w:val="22"/>
        </w:rPr>
        <w:t>,</w:t>
      </w:r>
      <w:r>
        <w:rPr>
          <w:sz w:val="22"/>
          <w:szCs w:val="22"/>
        </w:rPr>
        <w:t xml:space="preserve"> with the addition of a regular scientific steering committee after each release</w:t>
      </w:r>
      <w:r w:rsidR="004572BE">
        <w:rPr>
          <w:sz w:val="22"/>
          <w:szCs w:val="22"/>
        </w:rPr>
        <w:t>,</w:t>
      </w:r>
      <w:r>
        <w:rPr>
          <w:sz w:val="22"/>
          <w:szCs w:val="22"/>
        </w:rPr>
        <w:t xml:space="preserve"> served the project well. </w:t>
      </w:r>
      <w:r w:rsidR="004572BE">
        <w:rPr>
          <w:sz w:val="22"/>
          <w:szCs w:val="22"/>
        </w:rPr>
        <w:t>This allowed for good communication between key instrument scientists and the development team</w:t>
      </w:r>
      <w:ins w:id="1" w:author="Owen Arnold" w:date="2014-08-08T09:54:00Z">
        <w:r w:rsidR="00DB0961">
          <w:rPr>
            <w:sz w:val="22"/>
            <w:szCs w:val="22"/>
          </w:rPr>
          <w:t>. This supported</w:t>
        </w:r>
      </w:ins>
      <w:del w:id="2" w:author="Owen Arnold" w:date="2014-08-08T09:54:00Z">
        <w:r w:rsidR="004572BE" w:rsidDel="00DB0961">
          <w:rPr>
            <w:sz w:val="22"/>
            <w:szCs w:val="22"/>
          </w:rPr>
          <w:delText>,</w:delText>
        </w:r>
      </w:del>
      <w:r w:rsidR="004572BE">
        <w:rPr>
          <w:sz w:val="22"/>
          <w:szCs w:val="22"/>
        </w:rPr>
        <w:t xml:space="preserve"> </w:t>
      </w:r>
      <w:del w:id="3" w:author="Owen Arnold" w:date="2014-08-08T09:54:00Z">
        <w:r w:rsidR="0039247B" w:rsidDel="00DB0961">
          <w:rPr>
            <w:sz w:val="22"/>
            <w:szCs w:val="22"/>
          </w:rPr>
          <w:delText>supporting</w:delText>
        </w:r>
        <w:r w:rsidR="004572BE" w:rsidDel="00DB0961">
          <w:rPr>
            <w:sz w:val="22"/>
            <w:szCs w:val="22"/>
          </w:rPr>
          <w:delText xml:space="preserve"> </w:delText>
        </w:r>
      </w:del>
      <w:r w:rsidR="004572BE" w:rsidRPr="0039247B">
        <w:rPr>
          <w:sz w:val="22"/>
          <w:szCs w:val="22"/>
        </w:rPr>
        <w:t>r</w:t>
      </w:r>
      <w:r w:rsidR="00F662AE" w:rsidRPr="0039247B">
        <w:rPr>
          <w:sz w:val="22"/>
          <w:szCs w:val="22"/>
        </w:rPr>
        <w:t>apid</w:t>
      </w:r>
      <w:r w:rsidRPr="0039247B">
        <w:rPr>
          <w:sz w:val="22"/>
          <w:szCs w:val="22"/>
        </w:rPr>
        <w:t xml:space="preserve"> progress </w:t>
      </w:r>
      <w:r w:rsidR="00F662AE" w:rsidRPr="0039247B">
        <w:rPr>
          <w:sz w:val="22"/>
          <w:szCs w:val="22"/>
        </w:rPr>
        <w:t xml:space="preserve">reporting </w:t>
      </w:r>
      <w:r w:rsidR="004572BE" w:rsidRPr="0039247B">
        <w:rPr>
          <w:sz w:val="22"/>
          <w:szCs w:val="22"/>
        </w:rPr>
        <w:t>and gathering new and urgent needs for development or additional functionality for upcoming experiments</w:t>
      </w:r>
      <w:r w:rsidRPr="0039247B">
        <w:rPr>
          <w:sz w:val="22"/>
          <w:szCs w:val="22"/>
        </w:rPr>
        <w:t>.</w:t>
      </w:r>
      <w:r>
        <w:rPr>
          <w:sz w:val="22"/>
          <w:szCs w:val="22"/>
        </w:rPr>
        <w:t xml:space="preserve">  </w:t>
      </w:r>
    </w:p>
    <w:p w14:paraId="45B7950C" w14:textId="77777777" w:rsidR="00F916CB" w:rsidRDefault="00F916CB" w:rsidP="000331A9">
      <w:pPr>
        <w:jc w:val="both"/>
        <w:rPr>
          <w:sz w:val="22"/>
          <w:szCs w:val="22"/>
        </w:rPr>
      </w:pPr>
    </w:p>
    <w:p w14:paraId="2EDDCD58" w14:textId="77777777" w:rsidR="00F916CB" w:rsidRDefault="004572BE" w:rsidP="000331A9">
      <w:pPr>
        <w:jc w:val="both"/>
        <w:rPr>
          <w:sz w:val="22"/>
          <w:szCs w:val="22"/>
        </w:rPr>
      </w:pPr>
      <w:r>
        <w:rPr>
          <w:sz w:val="22"/>
          <w:szCs w:val="22"/>
        </w:rPr>
        <w:t>As</w:t>
      </w:r>
      <w:r w:rsidR="00F916CB">
        <w:rPr>
          <w:sz w:val="22"/>
          <w:szCs w:val="22"/>
        </w:rPr>
        <w:t xml:space="preserve"> the project </w:t>
      </w:r>
      <w:r w:rsidR="00F916CB" w:rsidRPr="004572BE">
        <w:rPr>
          <w:sz w:val="22"/>
          <w:szCs w:val="22"/>
        </w:rPr>
        <w:t>matured</w:t>
      </w:r>
      <w:r w:rsidR="00F916CB">
        <w:rPr>
          <w:sz w:val="22"/>
          <w:szCs w:val="22"/>
        </w:rPr>
        <w:t xml:space="preserve">, we discovered that the frequency and nature of this approach led to short term thinking among the </w:t>
      </w:r>
      <w:r w:rsidR="00F662AE">
        <w:rPr>
          <w:sz w:val="22"/>
          <w:szCs w:val="22"/>
        </w:rPr>
        <w:t>scientific steering committee</w:t>
      </w:r>
      <w:ins w:id="4" w:author="Owen Arnold" w:date="2014-08-08T09:54:00Z">
        <w:r w:rsidR="00DB0961">
          <w:rPr>
            <w:sz w:val="22"/>
            <w:szCs w:val="22"/>
          </w:rPr>
          <w:t>.</w:t>
        </w:r>
      </w:ins>
      <w:del w:id="5" w:author="Owen Arnold" w:date="2014-08-08T09:54:00Z">
        <w:r w:rsidR="00F916CB" w:rsidDel="00DB0961">
          <w:rPr>
            <w:sz w:val="22"/>
            <w:szCs w:val="22"/>
          </w:rPr>
          <w:delText>,</w:delText>
        </w:r>
      </w:del>
      <w:r w:rsidR="00F916CB">
        <w:rPr>
          <w:sz w:val="22"/>
          <w:szCs w:val="22"/>
        </w:rPr>
        <w:t xml:space="preserve"> </w:t>
      </w:r>
      <w:ins w:id="6" w:author="Owen Arnold" w:date="2014-08-08T09:54:00Z">
        <w:r w:rsidR="00DB0961">
          <w:rPr>
            <w:sz w:val="22"/>
            <w:szCs w:val="22"/>
          </w:rPr>
          <w:t>A</w:t>
        </w:r>
      </w:ins>
      <w:del w:id="7" w:author="Owen Arnold" w:date="2014-08-08T09:54:00Z">
        <w:r w:rsidR="00F916CB" w:rsidDel="00DB0961">
          <w:rPr>
            <w:sz w:val="22"/>
            <w:szCs w:val="22"/>
          </w:rPr>
          <w:delText>a</w:delText>
        </w:r>
      </w:del>
      <w:r w:rsidR="00F916CB">
        <w:rPr>
          <w:sz w:val="22"/>
          <w:szCs w:val="22"/>
        </w:rPr>
        <w:t xml:space="preserve">sking for input every </w:t>
      </w:r>
      <w:r>
        <w:rPr>
          <w:sz w:val="22"/>
          <w:szCs w:val="22"/>
        </w:rPr>
        <w:t xml:space="preserve">few </w:t>
      </w:r>
      <w:r w:rsidR="00F916CB">
        <w:rPr>
          <w:sz w:val="22"/>
          <w:szCs w:val="22"/>
        </w:rPr>
        <w:t xml:space="preserve">months, only led to </w:t>
      </w:r>
      <w:r>
        <w:rPr>
          <w:sz w:val="22"/>
          <w:szCs w:val="22"/>
        </w:rPr>
        <w:t>requirements</w:t>
      </w:r>
      <w:r w:rsidR="00F916CB">
        <w:rPr>
          <w:sz w:val="22"/>
          <w:szCs w:val="22"/>
        </w:rPr>
        <w:t xml:space="preserve"> with a </w:t>
      </w:r>
      <w:r>
        <w:rPr>
          <w:sz w:val="22"/>
          <w:szCs w:val="22"/>
        </w:rPr>
        <w:t>short time</w:t>
      </w:r>
      <w:r w:rsidR="00F916CB">
        <w:rPr>
          <w:sz w:val="22"/>
          <w:szCs w:val="22"/>
        </w:rPr>
        <w:t xml:space="preserve"> horizon.  In order to mesh our project requirements with </w:t>
      </w:r>
      <w:r>
        <w:rPr>
          <w:sz w:val="22"/>
          <w:szCs w:val="22"/>
        </w:rPr>
        <w:t xml:space="preserve">the scientific computing strategies </w:t>
      </w:r>
      <w:r w:rsidR="00F916CB">
        <w:rPr>
          <w:sz w:val="22"/>
          <w:szCs w:val="22"/>
        </w:rPr>
        <w:t>of our member facilities we needed to gather and plan our developments over a much longer horizon</w:t>
      </w:r>
      <w:ins w:id="8" w:author="Owen Arnold" w:date="2014-08-08T09:54:00Z">
        <w:r w:rsidR="00DB0961">
          <w:rPr>
            <w:sz w:val="22"/>
            <w:szCs w:val="22"/>
          </w:rPr>
          <w:t>. The additional challenge has been to do this</w:t>
        </w:r>
      </w:ins>
      <w:r w:rsidR="00F916CB">
        <w:rPr>
          <w:sz w:val="22"/>
          <w:szCs w:val="22"/>
        </w:rPr>
        <w:t xml:space="preserve"> without losing the </w:t>
      </w:r>
      <w:ins w:id="9" w:author="Owen Arnold" w:date="2014-08-08T09:55:00Z">
        <w:r w:rsidR="00DB0961">
          <w:rPr>
            <w:sz w:val="22"/>
            <w:szCs w:val="22"/>
          </w:rPr>
          <w:t xml:space="preserve">development flexibility </w:t>
        </w:r>
      </w:ins>
      <w:del w:id="10" w:author="Owen Arnold" w:date="2014-08-08T09:55:00Z">
        <w:r w:rsidR="00F916CB" w:rsidDel="00DB0961">
          <w:rPr>
            <w:sz w:val="22"/>
            <w:szCs w:val="22"/>
          </w:rPr>
          <w:delText>science</w:delText>
        </w:r>
        <w:r w:rsidDel="00DB0961">
          <w:rPr>
            <w:sz w:val="22"/>
            <w:szCs w:val="22"/>
          </w:rPr>
          <w:delText xml:space="preserve"> </w:delText>
        </w:r>
      </w:del>
      <w:r>
        <w:rPr>
          <w:sz w:val="22"/>
          <w:szCs w:val="22"/>
        </w:rPr>
        <w:t>and the</w:t>
      </w:r>
      <w:ins w:id="11" w:author="Owen Arnold" w:date="2014-08-08T09:55:00Z">
        <w:r w:rsidR="00DB0961">
          <w:rPr>
            <w:sz w:val="22"/>
            <w:szCs w:val="22"/>
          </w:rPr>
          <w:t xml:space="preserve"> grass-root</w:t>
        </w:r>
      </w:ins>
      <w:r>
        <w:rPr>
          <w:sz w:val="22"/>
          <w:szCs w:val="22"/>
        </w:rPr>
        <w:t xml:space="preserve"> scientists</w:t>
      </w:r>
      <w:r w:rsidR="00F916CB">
        <w:rPr>
          <w:sz w:val="22"/>
          <w:szCs w:val="22"/>
        </w:rPr>
        <w:t xml:space="preserve"> as the driving force behind the project.</w:t>
      </w:r>
      <w:bookmarkStart w:id="12" w:name="_GoBack"/>
      <w:bookmarkEnd w:id="12"/>
    </w:p>
    <w:p w14:paraId="0E1B7699" w14:textId="77777777" w:rsidR="00F916CB" w:rsidRDefault="00F916CB" w:rsidP="000331A9">
      <w:pPr>
        <w:jc w:val="both"/>
        <w:rPr>
          <w:sz w:val="22"/>
          <w:szCs w:val="22"/>
        </w:rPr>
      </w:pPr>
    </w:p>
    <w:p w14:paraId="4EA185F3" w14:textId="77777777" w:rsidR="00232002" w:rsidRPr="008F5CB7" w:rsidRDefault="000331A9" w:rsidP="000331A9">
      <w:pPr>
        <w:jc w:val="both"/>
        <w:rPr>
          <w:sz w:val="22"/>
          <w:szCs w:val="22"/>
        </w:rPr>
      </w:pPr>
      <w:r w:rsidRPr="000331A9">
        <w:rPr>
          <w:sz w:val="22"/>
          <w:szCs w:val="22"/>
        </w:rPr>
        <w:t xml:space="preserve">This talk will </w:t>
      </w:r>
      <w:r w:rsidR="0043003C">
        <w:rPr>
          <w:sz w:val="22"/>
          <w:szCs w:val="22"/>
        </w:rPr>
        <w:t xml:space="preserve">highlight </w:t>
      </w:r>
      <w:r w:rsidR="00F916CB">
        <w:rPr>
          <w:sz w:val="22"/>
          <w:szCs w:val="22"/>
        </w:rPr>
        <w:t>the changes to our approaches to requirements gathering and management in Mantid</w:t>
      </w:r>
      <w:r w:rsidR="0043003C">
        <w:rPr>
          <w:sz w:val="22"/>
          <w:szCs w:val="22"/>
        </w:rPr>
        <w:t xml:space="preserve">, </w:t>
      </w:r>
      <w:r w:rsidR="00F916CB">
        <w:rPr>
          <w:sz w:val="22"/>
          <w:szCs w:val="22"/>
        </w:rPr>
        <w:t>utilising the opportunity not only to gather and level requirements across multiple member facilities, but also to foster collaboration between the science divisions.</w:t>
      </w:r>
    </w:p>
    <w:p w14:paraId="259CA83A" w14:textId="77777777" w:rsidR="0013532F" w:rsidRPr="008F5CB7" w:rsidRDefault="0013532F" w:rsidP="0013532F">
      <w:pPr>
        <w:jc w:val="both"/>
        <w:rPr>
          <w:sz w:val="22"/>
          <w:szCs w:val="22"/>
        </w:rPr>
      </w:pPr>
    </w:p>
    <w:p w14:paraId="05EE7099" w14:textId="77777777" w:rsidR="0013532F" w:rsidRPr="008F5CB7" w:rsidRDefault="0013532F" w:rsidP="0013532F">
      <w:pPr>
        <w:jc w:val="both"/>
        <w:rPr>
          <w:b/>
          <w:sz w:val="20"/>
          <w:szCs w:val="20"/>
        </w:rPr>
      </w:pPr>
      <w:r w:rsidRPr="008F5CB7">
        <w:rPr>
          <w:b/>
          <w:sz w:val="20"/>
          <w:szCs w:val="20"/>
        </w:rPr>
        <w:t>References</w:t>
      </w:r>
    </w:p>
    <w:p w14:paraId="2762418D" w14:textId="77777777" w:rsidR="00FC6BC6" w:rsidRDefault="00A41732" w:rsidP="00A41732">
      <w:pPr>
        <w:jc w:val="both"/>
        <w:rPr>
          <w:sz w:val="20"/>
          <w:szCs w:val="20"/>
        </w:rPr>
      </w:pPr>
      <w:r w:rsidRPr="00A41732">
        <w:rPr>
          <w:sz w:val="20"/>
          <w:szCs w:val="20"/>
        </w:rPr>
        <w:t>1.</w:t>
      </w:r>
      <w:r w:rsidRPr="00A41732">
        <w:rPr>
          <w:sz w:val="20"/>
          <w:szCs w:val="20"/>
        </w:rPr>
        <w:tab/>
        <w:t>www.mantidproject.org</w:t>
      </w:r>
    </w:p>
    <w:p w14:paraId="7F7978E3" w14:textId="77777777" w:rsidR="00F916CB" w:rsidRDefault="00F916CB" w:rsidP="00A41732">
      <w:pPr>
        <w:jc w:val="both"/>
        <w:rPr>
          <w:sz w:val="20"/>
          <w:szCs w:val="20"/>
        </w:rPr>
      </w:pPr>
    </w:p>
    <w:p w14:paraId="721FA548" w14:textId="77777777" w:rsidR="0043003C" w:rsidRPr="008F5CB7" w:rsidRDefault="0043003C" w:rsidP="0013532F">
      <w:pPr>
        <w:jc w:val="both"/>
        <w:rPr>
          <w:sz w:val="20"/>
          <w:szCs w:val="20"/>
        </w:rPr>
      </w:pPr>
    </w:p>
    <w:p w14:paraId="4314AF12" w14:textId="77777777" w:rsidR="00232002" w:rsidRDefault="00516607" w:rsidP="00400D75">
      <w:pPr>
        <w:rPr>
          <w:sz w:val="20"/>
          <w:szCs w:val="20"/>
        </w:rPr>
      </w:pPr>
      <w:r w:rsidRPr="008F5CB7">
        <w:rPr>
          <w:sz w:val="20"/>
          <w:szCs w:val="20"/>
        </w:rPr>
        <w:t xml:space="preserve">Email corresponding author: </w:t>
      </w:r>
      <w:r w:rsidR="00232002">
        <w:rPr>
          <w:sz w:val="20"/>
          <w:szCs w:val="20"/>
        </w:rPr>
        <w:t>nick.draper@stfc.ac.uk</w:t>
      </w:r>
      <w:r w:rsidR="00400D75" w:rsidRPr="008F5CB7">
        <w:rPr>
          <w:sz w:val="20"/>
          <w:szCs w:val="20"/>
        </w:rPr>
        <w:tab/>
      </w:r>
      <w:r w:rsidR="00400D75" w:rsidRPr="008F5CB7">
        <w:rPr>
          <w:sz w:val="20"/>
          <w:szCs w:val="20"/>
        </w:rPr>
        <w:tab/>
        <w:t xml:space="preserve">  </w:t>
      </w:r>
      <w:r w:rsidRPr="008F5CB7">
        <w:rPr>
          <w:sz w:val="20"/>
          <w:szCs w:val="20"/>
        </w:rPr>
        <w:t>Preference: Oral</w:t>
      </w:r>
    </w:p>
    <w:p w14:paraId="0B8D1F62" w14:textId="77777777" w:rsidR="001D582A" w:rsidRPr="008F5CB7" w:rsidRDefault="001D582A" w:rsidP="00400D75">
      <w:pPr>
        <w:rPr>
          <w:sz w:val="20"/>
          <w:szCs w:val="20"/>
        </w:rPr>
      </w:pPr>
      <w:r>
        <w:rPr>
          <w:sz w:val="20"/>
          <w:szCs w:val="20"/>
        </w:rPr>
        <w:t xml:space="preserve">Key theme: </w:t>
      </w:r>
      <w:r w:rsidR="00232002">
        <w:rPr>
          <w:sz w:val="20"/>
          <w:szCs w:val="20"/>
        </w:rPr>
        <w:t>Best Practice in software engineering</w:t>
      </w:r>
      <w:r>
        <w:rPr>
          <w:sz w:val="20"/>
          <w:szCs w:val="20"/>
        </w:rPr>
        <w:t>.</w:t>
      </w:r>
    </w:p>
    <w:sectPr w:rsidR="001D582A" w:rsidRPr="008F5CB7" w:rsidSect="00D452AD">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wen Arnold" w:date="2014-08-08T09:51:00Z" w:initials="OA">
    <w:p w14:paraId="3FF99DE9" w14:textId="77777777" w:rsidR="00DB0961" w:rsidRDefault="00FD3614">
      <w:pPr>
        <w:pStyle w:val="CommentText"/>
      </w:pPr>
      <w:r>
        <w:rPr>
          <w:rStyle w:val="CommentReference"/>
        </w:rPr>
        <w:annotationRef/>
      </w:r>
      <w:r>
        <w:t xml:space="preserve">Agile only relates to the manifesto, so </w:t>
      </w:r>
      <w:proofErr w:type="spellStart"/>
      <w:r>
        <w:t>i</w:t>
      </w:r>
      <w:proofErr w:type="spellEnd"/>
      <w:r>
        <w:t xml:space="preserve"> would perhaps separate out the chosen process model from the fact that the project spirit agile. </w:t>
      </w:r>
    </w:p>
    <w:p w14:paraId="662BCD08" w14:textId="77777777" w:rsidR="00DB0961" w:rsidRDefault="00DB0961">
      <w:pPr>
        <w:pStyle w:val="CommentText"/>
      </w:pPr>
    </w:p>
    <w:p w14:paraId="3965A07F" w14:textId="77777777" w:rsidR="00DB0961" w:rsidRDefault="00DB0961">
      <w:pPr>
        <w:pStyle w:val="CommentText"/>
      </w:pPr>
      <w:r>
        <w:t>We are definitively agile. Working closely with users, frequent delivery, skilled team of developers etc.</w:t>
      </w:r>
    </w:p>
    <w:p w14:paraId="0ACAF3E5" w14:textId="77777777" w:rsidR="00DB0961" w:rsidRDefault="00DB0961">
      <w:pPr>
        <w:pStyle w:val="CommentText"/>
      </w:pPr>
    </w:p>
    <w:p w14:paraId="26FB3DCF" w14:textId="77777777" w:rsidR="00FD3614" w:rsidRDefault="00FD3614">
      <w:pPr>
        <w:pStyle w:val="CommentText"/>
      </w:pPr>
      <w:r>
        <w:t>I have often thought that the ‘Incremental’ process model is the best fit for our process, as it highlights the parallel aspects of our workflow, as well as the way in which the project is constructed core -&gt; upwards.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606BF"/>
    <w:multiLevelType w:val="multilevel"/>
    <w:tmpl w:val="196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useFELayout/>
    <w:compatSetting w:name="compatibilityMode" w:uri="http://schemas.microsoft.com/office/word" w:val="12"/>
  </w:compat>
  <w:rsids>
    <w:rsidRoot w:val="0013532F"/>
    <w:rsid w:val="00000ACA"/>
    <w:rsid w:val="00005F68"/>
    <w:rsid w:val="000331A9"/>
    <w:rsid w:val="0013532F"/>
    <w:rsid w:val="001D582A"/>
    <w:rsid w:val="00232002"/>
    <w:rsid w:val="002E5C41"/>
    <w:rsid w:val="002F0671"/>
    <w:rsid w:val="00375512"/>
    <w:rsid w:val="0039247B"/>
    <w:rsid w:val="00400D75"/>
    <w:rsid w:val="0043003C"/>
    <w:rsid w:val="004572BE"/>
    <w:rsid w:val="00516607"/>
    <w:rsid w:val="005D612D"/>
    <w:rsid w:val="006B6C0A"/>
    <w:rsid w:val="007C50FD"/>
    <w:rsid w:val="0087157D"/>
    <w:rsid w:val="008F5CB7"/>
    <w:rsid w:val="00A41732"/>
    <w:rsid w:val="00B72254"/>
    <w:rsid w:val="00BD4658"/>
    <w:rsid w:val="00BF65DF"/>
    <w:rsid w:val="00C350EA"/>
    <w:rsid w:val="00CA2AB7"/>
    <w:rsid w:val="00D452AD"/>
    <w:rsid w:val="00DB0961"/>
    <w:rsid w:val="00F662AE"/>
    <w:rsid w:val="00F916CB"/>
    <w:rsid w:val="00FC6BC6"/>
    <w:rsid w:val="00FD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BFE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AD"/>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13532F"/>
    <w:pPr>
      <w:jc w:val="center"/>
    </w:pPr>
    <w:rPr>
      <w:rFonts w:eastAsia="Times New Roman"/>
      <w:i/>
      <w:iCs/>
      <w:sz w:val="20"/>
      <w:szCs w:val="20"/>
      <w:lang w:val="fr-FR" w:eastAsia="fr-FR"/>
    </w:rPr>
  </w:style>
  <w:style w:type="character" w:styleId="Hyperlink">
    <w:name w:val="Hyperlink"/>
    <w:basedOn w:val="DefaultParagraphFont"/>
    <w:rsid w:val="0013532F"/>
    <w:rPr>
      <w:color w:val="0000FF"/>
      <w:u w:val="single"/>
    </w:rPr>
  </w:style>
  <w:style w:type="character" w:customStyle="1" w:styleId="citationjournal">
    <w:name w:val="citation journal"/>
    <w:basedOn w:val="DefaultParagraphFont"/>
    <w:rsid w:val="0013532F"/>
  </w:style>
  <w:style w:type="character" w:customStyle="1" w:styleId="z3988">
    <w:name w:val="z3988"/>
    <w:basedOn w:val="DefaultParagraphFont"/>
    <w:rsid w:val="0013532F"/>
  </w:style>
  <w:style w:type="paragraph" w:styleId="ListParagraph">
    <w:name w:val="List Paragraph"/>
    <w:basedOn w:val="Normal"/>
    <w:uiPriority w:val="34"/>
    <w:qFormat/>
    <w:rsid w:val="00F916CB"/>
    <w:pPr>
      <w:ind w:left="720"/>
      <w:contextualSpacing/>
    </w:pPr>
  </w:style>
  <w:style w:type="character" w:styleId="CommentReference">
    <w:name w:val="annotation reference"/>
    <w:basedOn w:val="DefaultParagraphFont"/>
    <w:rsid w:val="00FD3614"/>
    <w:rPr>
      <w:sz w:val="18"/>
      <w:szCs w:val="18"/>
    </w:rPr>
  </w:style>
  <w:style w:type="paragraph" w:styleId="CommentText">
    <w:name w:val="annotation text"/>
    <w:basedOn w:val="Normal"/>
    <w:link w:val="CommentTextChar"/>
    <w:rsid w:val="00FD3614"/>
  </w:style>
  <w:style w:type="character" w:customStyle="1" w:styleId="CommentTextChar">
    <w:name w:val="Comment Text Char"/>
    <w:basedOn w:val="DefaultParagraphFont"/>
    <w:link w:val="CommentText"/>
    <w:rsid w:val="00FD3614"/>
    <w:rPr>
      <w:sz w:val="24"/>
      <w:szCs w:val="24"/>
      <w:lang w:eastAsia="ko-KR"/>
    </w:rPr>
  </w:style>
  <w:style w:type="paragraph" w:styleId="CommentSubject">
    <w:name w:val="annotation subject"/>
    <w:basedOn w:val="CommentText"/>
    <w:next w:val="CommentText"/>
    <w:link w:val="CommentSubjectChar"/>
    <w:rsid w:val="00FD3614"/>
    <w:rPr>
      <w:b/>
      <w:bCs/>
      <w:sz w:val="20"/>
      <w:szCs w:val="20"/>
    </w:rPr>
  </w:style>
  <w:style w:type="character" w:customStyle="1" w:styleId="CommentSubjectChar">
    <w:name w:val="Comment Subject Char"/>
    <w:basedOn w:val="CommentTextChar"/>
    <w:link w:val="CommentSubject"/>
    <w:rsid w:val="00FD3614"/>
    <w:rPr>
      <w:b/>
      <w:bCs/>
      <w:sz w:val="24"/>
      <w:szCs w:val="24"/>
      <w:lang w:eastAsia="ko-KR"/>
    </w:rPr>
  </w:style>
  <w:style w:type="paragraph" w:styleId="BalloonText">
    <w:name w:val="Balloon Text"/>
    <w:basedOn w:val="Normal"/>
    <w:link w:val="BalloonTextChar"/>
    <w:rsid w:val="00FD3614"/>
    <w:rPr>
      <w:rFonts w:ascii="Lucida Grande" w:hAnsi="Lucida Grande"/>
      <w:sz w:val="18"/>
      <w:szCs w:val="18"/>
    </w:rPr>
  </w:style>
  <w:style w:type="character" w:customStyle="1" w:styleId="BalloonTextChar">
    <w:name w:val="Balloon Text Char"/>
    <w:basedOn w:val="DefaultParagraphFont"/>
    <w:link w:val="BalloonText"/>
    <w:rsid w:val="00FD3614"/>
    <w:rPr>
      <w:rFonts w:ascii="Lucida Grande" w:hAnsi="Lucida Grande"/>
      <w:sz w:val="18"/>
      <w:szCs w:val="18"/>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78258">
      <w:bodyDiv w:val="1"/>
      <w:marLeft w:val="0"/>
      <w:marRight w:val="0"/>
      <w:marTop w:val="0"/>
      <w:marBottom w:val="0"/>
      <w:divBdr>
        <w:top w:val="none" w:sz="0" w:space="0" w:color="auto"/>
        <w:left w:val="none" w:sz="0" w:space="0" w:color="auto"/>
        <w:bottom w:val="none" w:sz="0" w:space="0" w:color="auto"/>
        <w:right w:val="none" w:sz="0" w:space="0" w:color="auto"/>
      </w:divBdr>
      <w:divsChild>
        <w:div w:id="196430313">
          <w:marLeft w:val="0"/>
          <w:marRight w:val="0"/>
          <w:marTop w:val="0"/>
          <w:marBottom w:val="0"/>
          <w:divBdr>
            <w:top w:val="none" w:sz="0" w:space="0" w:color="auto"/>
            <w:left w:val="none" w:sz="0" w:space="0" w:color="auto"/>
            <w:bottom w:val="none" w:sz="0" w:space="0" w:color="auto"/>
            <w:right w:val="none" w:sz="0" w:space="0" w:color="auto"/>
          </w:divBdr>
          <w:divsChild>
            <w:div w:id="922951272">
              <w:marLeft w:val="0"/>
              <w:marRight w:val="0"/>
              <w:marTop w:val="0"/>
              <w:marBottom w:val="0"/>
              <w:divBdr>
                <w:top w:val="none" w:sz="0" w:space="0" w:color="auto"/>
                <w:left w:val="none" w:sz="0" w:space="0" w:color="auto"/>
                <w:bottom w:val="none" w:sz="0" w:space="0" w:color="auto"/>
                <w:right w:val="none" w:sz="0" w:space="0" w:color="auto"/>
              </w:divBdr>
              <w:divsChild>
                <w:div w:id="1983077234">
                  <w:marLeft w:val="0"/>
                  <w:marRight w:val="0"/>
                  <w:marTop w:val="0"/>
                  <w:marBottom w:val="0"/>
                  <w:divBdr>
                    <w:top w:val="none" w:sz="0" w:space="0" w:color="auto"/>
                    <w:left w:val="none" w:sz="0" w:space="0" w:color="auto"/>
                    <w:bottom w:val="none" w:sz="0" w:space="0" w:color="auto"/>
                    <w:right w:val="none" w:sz="0" w:space="0" w:color="auto"/>
                  </w:divBdr>
                  <w:divsChild>
                    <w:div w:id="1786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305</Words>
  <Characters>1743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 title of the abstract is placed here with bold font size 14</vt:lpstr>
    </vt:vector>
  </TitlesOfParts>
  <Company>DLS</Company>
  <LinksUpToDate>false</LinksUpToDate>
  <CharactersWithSpaces>2044</CharactersWithSpaces>
  <SharedDoc>false</SharedDoc>
  <HLinks>
    <vt:vector size="12" baseType="variant">
      <vt:variant>
        <vt:i4>3801152</vt:i4>
      </vt:variant>
      <vt:variant>
        <vt:i4>3</vt:i4>
      </vt:variant>
      <vt:variant>
        <vt:i4>0</vt:i4>
      </vt:variant>
      <vt:variant>
        <vt:i4>5</vt:i4>
      </vt:variant>
      <vt:variant>
        <vt:lpwstr>http://en.wikipedia.org/wiki/Physical_Review</vt:lpwstr>
      </vt:variant>
      <vt:variant>
        <vt:lpwstr/>
      </vt:variant>
      <vt:variant>
        <vt:i4>8126569</vt:i4>
      </vt:variant>
      <vt:variant>
        <vt:i4>0</vt:i4>
      </vt:variant>
      <vt:variant>
        <vt:i4>0</vt:i4>
      </vt:variant>
      <vt:variant>
        <vt:i4>5</vt:i4>
      </vt:variant>
      <vt:variant>
        <vt:lpwstr>http://www.xrms10.org/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abstract is placed here with bold font size 14</dc:title>
  <dc:creator>Authorized User</dc:creator>
  <cp:lastModifiedBy>Owen Arnold</cp:lastModifiedBy>
  <cp:revision>8</cp:revision>
  <cp:lastPrinted>2010-02-08T16:09:00Z</cp:lastPrinted>
  <dcterms:created xsi:type="dcterms:W3CDTF">2012-07-03T10:44:00Z</dcterms:created>
  <dcterms:modified xsi:type="dcterms:W3CDTF">2014-08-08T08:56:00Z</dcterms:modified>
</cp:coreProperties>
</file>