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D3" w:rsidRPr="00404923" w:rsidRDefault="009E4AD3" w:rsidP="009E4AD3">
      <w:pPr>
        <w:jc w:val="center"/>
        <w:rPr>
          <w:rFonts w:ascii="Times New Roman" w:hAnsi="Times New Roman"/>
          <w:b/>
          <w:sz w:val="24"/>
          <w:szCs w:val="24"/>
        </w:rPr>
      </w:pPr>
      <w:r w:rsidRPr="00404923">
        <w:rPr>
          <w:rFonts w:ascii="Times New Roman" w:hAnsi="Times New Roman"/>
          <w:b/>
          <w:sz w:val="24"/>
          <w:szCs w:val="24"/>
        </w:rPr>
        <w:t>Memorandum of Understanding</w:t>
      </w:r>
      <w:r w:rsidR="00A75772" w:rsidRPr="00404923">
        <w:rPr>
          <w:rFonts w:ascii="Times New Roman" w:hAnsi="Times New Roman"/>
          <w:b/>
          <w:sz w:val="24"/>
          <w:szCs w:val="24"/>
        </w:rPr>
        <w:t xml:space="preserve"> No. MOU-UTB-2006223</w:t>
      </w:r>
    </w:p>
    <w:p w:rsidR="009E4AD3" w:rsidRPr="00404923" w:rsidRDefault="009E4AD3" w:rsidP="009E4AD3">
      <w:pPr>
        <w:jc w:val="center"/>
        <w:rPr>
          <w:rFonts w:ascii="Times New Roman" w:hAnsi="Times New Roman"/>
          <w:b/>
          <w:sz w:val="24"/>
          <w:szCs w:val="24"/>
        </w:rPr>
      </w:pPr>
      <w:r w:rsidRPr="00404923">
        <w:rPr>
          <w:rFonts w:ascii="Times New Roman" w:hAnsi="Times New Roman"/>
          <w:b/>
          <w:sz w:val="24"/>
          <w:szCs w:val="24"/>
        </w:rPr>
        <w:t>between</w:t>
      </w:r>
    </w:p>
    <w:p w:rsidR="009E4AD3" w:rsidRPr="00404923" w:rsidRDefault="009E4AD3" w:rsidP="009E4AD3">
      <w:pPr>
        <w:jc w:val="center"/>
        <w:rPr>
          <w:rFonts w:ascii="Times New Roman" w:hAnsi="Times New Roman"/>
          <w:b/>
          <w:sz w:val="24"/>
          <w:szCs w:val="24"/>
        </w:rPr>
      </w:pPr>
      <w:r w:rsidRPr="00404923">
        <w:rPr>
          <w:rFonts w:ascii="Times New Roman" w:hAnsi="Times New Roman"/>
          <w:b/>
          <w:sz w:val="24"/>
          <w:szCs w:val="24"/>
        </w:rPr>
        <w:t>UT-Battelle, LLC</w:t>
      </w:r>
    </w:p>
    <w:p w:rsidR="009E4AD3" w:rsidRDefault="00722904" w:rsidP="009E4AD3">
      <w:pPr>
        <w:jc w:val="center"/>
        <w:rPr>
          <w:rFonts w:ascii="Times New Roman" w:hAnsi="Times New Roman"/>
          <w:b/>
          <w:sz w:val="24"/>
          <w:szCs w:val="24"/>
        </w:rPr>
      </w:pPr>
      <w:r>
        <w:rPr>
          <w:rFonts w:ascii="Times New Roman" w:hAnsi="Times New Roman"/>
          <w:b/>
          <w:sz w:val="24"/>
          <w:szCs w:val="24"/>
        </w:rPr>
        <w:t>a</w:t>
      </w:r>
      <w:r w:rsidR="009E4AD3" w:rsidRPr="00404923">
        <w:rPr>
          <w:rFonts w:ascii="Times New Roman" w:hAnsi="Times New Roman"/>
          <w:b/>
          <w:sz w:val="24"/>
          <w:szCs w:val="24"/>
        </w:rPr>
        <w:t>nd</w:t>
      </w:r>
    </w:p>
    <w:p w:rsidR="00722904" w:rsidRDefault="00497B3B" w:rsidP="009E4AD3">
      <w:pPr>
        <w:jc w:val="center"/>
        <w:rPr>
          <w:rFonts w:ascii="Times New Roman" w:hAnsi="Times New Roman"/>
          <w:b/>
          <w:sz w:val="24"/>
          <w:szCs w:val="24"/>
        </w:rPr>
      </w:pPr>
      <w:r>
        <w:rPr>
          <w:rFonts w:ascii="Times New Roman" w:hAnsi="Times New Roman"/>
          <w:b/>
          <w:sz w:val="24"/>
          <w:szCs w:val="24"/>
        </w:rPr>
        <w:t>SCIENCE AND TECHNOLOGY FACILITIES COUNCIL</w:t>
      </w:r>
    </w:p>
    <w:p w:rsidR="00497B3B" w:rsidRPr="00404923" w:rsidRDefault="00497B3B" w:rsidP="009E4AD3">
      <w:pPr>
        <w:jc w:val="center"/>
        <w:rPr>
          <w:rFonts w:ascii="Times New Roman" w:hAnsi="Times New Roman"/>
          <w:b/>
          <w:sz w:val="24"/>
          <w:szCs w:val="24"/>
        </w:rPr>
      </w:pPr>
      <w:r>
        <w:rPr>
          <w:rFonts w:ascii="Times New Roman" w:hAnsi="Times New Roman"/>
          <w:b/>
          <w:sz w:val="24"/>
          <w:szCs w:val="24"/>
        </w:rPr>
        <w:t>(Formerly known as Council of the Central Laboratory of the Research Council</w:t>
      </w:r>
      <w:r w:rsidR="0098113D">
        <w:rPr>
          <w:rFonts w:ascii="Times New Roman" w:hAnsi="Times New Roman"/>
          <w:b/>
          <w:sz w:val="24"/>
          <w:szCs w:val="24"/>
        </w:rPr>
        <w:t>s</w:t>
      </w:r>
      <w:r>
        <w:rPr>
          <w:rFonts w:ascii="Times New Roman" w:hAnsi="Times New Roman"/>
          <w:b/>
          <w:sz w:val="24"/>
          <w:szCs w:val="24"/>
        </w:rPr>
        <w:t>)</w:t>
      </w:r>
    </w:p>
    <w:p w:rsidR="009E4AD3" w:rsidRPr="00404923" w:rsidRDefault="009E4AD3" w:rsidP="009E4AD3">
      <w:pPr>
        <w:jc w:val="center"/>
        <w:rPr>
          <w:rFonts w:ascii="Times New Roman" w:hAnsi="Times New Roman"/>
          <w:b/>
          <w:sz w:val="24"/>
          <w:szCs w:val="24"/>
        </w:rPr>
      </w:pPr>
    </w:p>
    <w:p w:rsidR="009E4AD3" w:rsidRPr="00404923" w:rsidRDefault="009E4AD3" w:rsidP="009E4AD3">
      <w:pPr>
        <w:jc w:val="center"/>
        <w:rPr>
          <w:rFonts w:ascii="Times New Roman" w:hAnsi="Times New Roman"/>
          <w:b/>
          <w:sz w:val="24"/>
          <w:szCs w:val="24"/>
        </w:rPr>
      </w:pPr>
      <w:r w:rsidRPr="00404923">
        <w:rPr>
          <w:rFonts w:ascii="Times New Roman" w:hAnsi="Times New Roman"/>
          <w:b/>
          <w:sz w:val="24"/>
          <w:szCs w:val="24"/>
        </w:rPr>
        <w:t>Concerning the Development and Exploitation of Pulsed Spallation Neutron Sources and Related Infrastructure</w:t>
      </w:r>
    </w:p>
    <w:p w:rsidR="009E4AD3" w:rsidRPr="003847A7" w:rsidRDefault="009E4AD3" w:rsidP="00ED4E8D">
      <w:pPr>
        <w:jc w:val="center"/>
        <w:rPr>
          <w:rFonts w:ascii="Times New Roman" w:hAnsi="Times New Roman"/>
          <w:b/>
          <w:sz w:val="24"/>
          <w:szCs w:val="24"/>
        </w:rPr>
      </w:pPr>
    </w:p>
    <w:p w:rsidR="009E4AD3" w:rsidRPr="003847A7" w:rsidRDefault="009E4AD3" w:rsidP="00ED4E8D">
      <w:pPr>
        <w:jc w:val="center"/>
        <w:rPr>
          <w:rFonts w:ascii="Times New Roman" w:hAnsi="Times New Roman"/>
          <w:b/>
          <w:sz w:val="24"/>
          <w:szCs w:val="24"/>
        </w:rPr>
      </w:pPr>
      <w:r w:rsidRPr="003847A7">
        <w:rPr>
          <w:rFonts w:ascii="Times New Roman" w:hAnsi="Times New Roman"/>
          <w:b/>
          <w:sz w:val="24"/>
          <w:szCs w:val="24"/>
        </w:rPr>
        <w:t>Appendix 1</w:t>
      </w:r>
    </w:p>
    <w:p w:rsidR="0061041C" w:rsidRPr="003847A7" w:rsidRDefault="00ED4E8D" w:rsidP="00ED4E8D">
      <w:pPr>
        <w:jc w:val="center"/>
        <w:rPr>
          <w:rFonts w:ascii="Times New Roman" w:hAnsi="Times New Roman"/>
          <w:b/>
          <w:sz w:val="24"/>
          <w:szCs w:val="24"/>
        </w:rPr>
      </w:pPr>
      <w:r w:rsidRPr="003847A7">
        <w:rPr>
          <w:rFonts w:ascii="Times New Roman" w:hAnsi="Times New Roman"/>
          <w:b/>
          <w:sz w:val="24"/>
          <w:szCs w:val="24"/>
        </w:rPr>
        <w:t xml:space="preserve">Mantid </w:t>
      </w:r>
      <w:r w:rsidR="00084B8F">
        <w:rPr>
          <w:rFonts w:ascii="Times New Roman" w:hAnsi="Times New Roman"/>
          <w:b/>
          <w:sz w:val="24"/>
          <w:szCs w:val="24"/>
        </w:rPr>
        <w:t>P</w:t>
      </w:r>
      <w:r w:rsidRPr="003847A7">
        <w:rPr>
          <w:rFonts w:ascii="Times New Roman" w:hAnsi="Times New Roman"/>
          <w:b/>
          <w:sz w:val="24"/>
          <w:szCs w:val="24"/>
        </w:rPr>
        <w:t>roject – ISIS/</w:t>
      </w:r>
      <w:r w:rsidR="009D0BC7" w:rsidRPr="003847A7">
        <w:rPr>
          <w:rFonts w:ascii="Times New Roman" w:hAnsi="Times New Roman"/>
          <w:b/>
          <w:sz w:val="24"/>
          <w:szCs w:val="24"/>
        </w:rPr>
        <w:t>NScD</w:t>
      </w:r>
      <w:r w:rsidRPr="003847A7">
        <w:rPr>
          <w:rFonts w:ascii="Times New Roman" w:hAnsi="Times New Roman"/>
          <w:b/>
          <w:sz w:val="24"/>
          <w:szCs w:val="24"/>
        </w:rPr>
        <w:t xml:space="preserve"> </w:t>
      </w:r>
      <w:r w:rsidR="00084B8F">
        <w:rPr>
          <w:rFonts w:ascii="Times New Roman" w:hAnsi="Times New Roman"/>
          <w:b/>
          <w:sz w:val="24"/>
          <w:szCs w:val="24"/>
        </w:rPr>
        <w:t>C</w:t>
      </w:r>
      <w:r w:rsidRPr="003847A7">
        <w:rPr>
          <w:rFonts w:ascii="Times New Roman" w:hAnsi="Times New Roman"/>
          <w:b/>
          <w:sz w:val="24"/>
          <w:szCs w:val="24"/>
        </w:rPr>
        <w:t xml:space="preserve">ollaboration </w:t>
      </w:r>
    </w:p>
    <w:p w:rsidR="009E4AD3" w:rsidRPr="003847A7" w:rsidRDefault="009E4AD3" w:rsidP="009E4AD3">
      <w:pPr>
        <w:pStyle w:val="ListParagraph"/>
        <w:ind w:left="66"/>
        <w:rPr>
          <w:rFonts w:ascii="Times New Roman" w:hAnsi="Times New Roman"/>
          <w:sz w:val="24"/>
          <w:szCs w:val="24"/>
        </w:rPr>
      </w:pPr>
      <w:r w:rsidRPr="003847A7">
        <w:rPr>
          <w:rFonts w:ascii="Times New Roman" w:hAnsi="Times New Roman"/>
          <w:sz w:val="24"/>
          <w:szCs w:val="24"/>
        </w:rPr>
        <w:t>This Appendix</w:t>
      </w:r>
      <w:r w:rsidR="00A75772" w:rsidRPr="003847A7">
        <w:rPr>
          <w:rFonts w:ascii="Times New Roman" w:hAnsi="Times New Roman"/>
          <w:sz w:val="24"/>
          <w:szCs w:val="24"/>
        </w:rPr>
        <w:t xml:space="preserve"> No. 1 to MOU-UTB-</w:t>
      </w:r>
      <w:r w:rsidR="003847A7">
        <w:rPr>
          <w:rFonts w:ascii="Times New Roman" w:hAnsi="Times New Roman"/>
          <w:sz w:val="24"/>
          <w:szCs w:val="24"/>
        </w:rPr>
        <w:t>2006223</w:t>
      </w:r>
      <w:r w:rsidRPr="003847A7">
        <w:rPr>
          <w:rFonts w:ascii="Times New Roman" w:hAnsi="Times New Roman"/>
          <w:sz w:val="24"/>
          <w:szCs w:val="24"/>
        </w:rPr>
        <w:t xml:space="preserve"> concerns an</w:t>
      </w:r>
      <w:r w:rsidR="00D92DCB" w:rsidRPr="003847A7">
        <w:rPr>
          <w:rFonts w:ascii="Times New Roman" w:hAnsi="Times New Roman"/>
          <w:sz w:val="24"/>
          <w:szCs w:val="24"/>
        </w:rPr>
        <w:t xml:space="preserve"> ISIS/NScD</w:t>
      </w:r>
      <w:r w:rsidRPr="003847A7">
        <w:rPr>
          <w:rFonts w:ascii="Times New Roman" w:hAnsi="Times New Roman"/>
          <w:sz w:val="24"/>
          <w:szCs w:val="24"/>
        </w:rPr>
        <w:t xml:space="preserve"> </w:t>
      </w:r>
      <w:r w:rsidR="006118E0">
        <w:rPr>
          <w:rFonts w:ascii="Times New Roman" w:hAnsi="Times New Roman"/>
          <w:sz w:val="24"/>
          <w:szCs w:val="24"/>
        </w:rPr>
        <w:t xml:space="preserve">understanding </w:t>
      </w:r>
      <w:r w:rsidRPr="003847A7">
        <w:rPr>
          <w:rFonts w:ascii="Times New Roman" w:hAnsi="Times New Roman"/>
          <w:sz w:val="24"/>
          <w:szCs w:val="24"/>
        </w:rPr>
        <w:t xml:space="preserve">to jointly develop, implement and exploit the software package known as Mantid (originally developed by ISIS). </w:t>
      </w:r>
    </w:p>
    <w:p w:rsidR="009E4AD3" w:rsidRPr="003847A7" w:rsidRDefault="009E4AD3" w:rsidP="009E4AD3">
      <w:pPr>
        <w:pStyle w:val="ListParagraph"/>
        <w:ind w:left="66"/>
        <w:rPr>
          <w:rFonts w:ascii="Times New Roman" w:hAnsi="Times New Roman"/>
          <w:sz w:val="24"/>
          <w:szCs w:val="24"/>
        </w:rPr>
      </w:pPr>
    </w:p>
    <w:p w:rsidR="00ED4E8D" w:rsidRPr="003847A7" w:rsidRDefault="00ED4E8D" w:rsidP="00EE42B7">
      <w:pPr>
        <w:pStyle w:val="ListParagraph"/>
        <w:numPr>
          <w:ilvl w:val="0"/>
          <w:numId w:val="1"/>
        </w:numPr>
        <w:ind w:left="426"/>
        <w:rPr>
          <w:rFonts w:ascii="Times New Roman" w:hAnsi="Times New Roman"/>
          <w:sz w:val="24"/>
          <w:szCs w:val="24"/>
        </w:rPr>
      </w:pPr>
      <w:r w:rsidRPr="003847A7">
        <w:rPr>
          <w:rFonts w:ascii="Times New Roman" w:hAnsi="Times New Roman"/>
          <w:sz w:val="24"/>
          <w:szCs w:val="24"/>
        </w:rPr>
        <w:t xml:space="preserve">Mantid </w:t>
      </w:r>
      <w:r w:rsidR="00A75772" w:rsidRPr="003847A7">
        <w:rPr>
          <w:rFonts w:ascii="Times New Roman" w:hAnsi="Times New Roman"/>
          <w:sz w:val="24"/>
          <w:szCs w:val="24"/>
        </w:rPr>
        <w:t>should</w:t>
      </w:r>
      <w:r w:rsidRPr="003847A7">
        <w:rPr>
          <w:rFonts w:ascii="Times New Roman" w:hAnsi="Times New Roman"/>
          <w:sz w:val="24"/>
          <w:szCs w:val="24"/>
        </w:rPr>
        <w:t xml:space="preserve"> be developed as a single software package</w:t>
      </w:r>
      <w:r w:rsidR="009D0BC7" w:rsidRPr="003847A7">
        <w:rPr>
          <w:rFonts w:ascii="Times New Roman" w:hAnsi="Times New Roman"/>
          <w:sz w:val="24"/>
          <w:szCs w:val="24"/>
        </w:rPr>
        <w:t>. The</w:t>
      </w:r>
      <w:r w:rsidRPr="003847A7">
        <w:rPr>
          <w:rFonts w:ascii="Times New Roman" w:hAnsi="Times New Roman"/>
          <w:sz w:val="24"/>
          <w:szCs w:val="24"/>
        </w:rPr>
        <w:t xml:space="preserve"> release </w:t>
      </w:r>
      <w:r w:rsidR="009D0BC7" w:rsidRPr="003847A7">
        <w:rPr>
          <w:rFonts w:ascii="Times New Roman" w:hAnsi="Times New Roman"/>
          <w:sz w:val="24"/>
          <w:szCs w:val="24"/>
        </w:rPr>
        <w:t xml:space="preserve">strategy </w:t>
      </w:r>
      <w:r w:rsidR="00A75772" w:rsidRPr="003847A7">
        <w:rPr>
          <w:rFonts w:ascii="Times New Roman" w:hAnsi="Times New Roman"/>
          <w:sz w:val="24"/>
          <w:szCs w:val="24"/>
        </w:rPr>
        <w:t>should</w:t>
      </w:r>
      <w:r w:rsidR="009D0BC7" w:rsidRPr="003847A7">
        <w:rPr>
          <w:rFonts w:ascii="Times New Roman" w:hAnsi="Times New Roman"/>
          <w:sz w:val="24"/>
          <w:szCs w:val="24"/>
        </w:rPr>
        <w:t xml:space="preserve"> be agreed by the Project Management Board</w:t>
      </w:r>
      <w:r w:rsidR="001C6BB6" w:rsidRPr="003847A7">
        <w:rPr>
          <w:rFonts w:ascii="Times New Roman" w:hAnsi="Times New Roman"/>
          <w:sz w:val="24"/>
          <w:szCs w:val="24"/>
        </w:rPr>
        <w:t xml:space="preserve"> (described below)</w:t>
      </w:r>
      <w:r w:rsidRPr="003847A7">
        <w:rPr>
          <w:rFonts w:ascii="Times New Roman" w:hAnsi="Times New Roman"/>
          <w:sz w:val="24"/>
          <w:szCs w:val="24"/>
        </w:rPr>
        <w:t xml:space="preserve">. As long as this </w:t>
      </w:r>
      <w:r w:rsidR="003847A7">
        <w:rPr>
          <w:rFonts w:ascii="Times New Roman" w:hAnsi="Times New Roman"/>
          <w:sz w:val="24"/>
          <w:szCs w:val="24"/>
        </w:rPr>
        <w:t>Appendix No. 1 to MOU-UTB-2006223</w:t>
      </w:r>
      <w:r w:rsidR="00497B3B">
        <w:rPr>
          <w:rFonts w:ascii="Times New Roman" w:hAnsi="Times New Roman"/>
          <w:sz w:val="24"/>
          <w:szCs w:val="24"/>
        </w:rPr>
        <w:t xml:space="preserve"> </w:t>
      </w:r>
      <w:r w:rsidRPr="003847A7">
        <w:rPr>
          <w:rFonts w:ascii="Times New Roman" w:hAnsi="Times New Roman"/>
          <w:sz w:val="24"/>
          <w:szCs w:val="24"/>
        </w:rPr>
        <w:t xml:space="preserve">remains in force, neither ISIS nor </w:t>
      </w:r>
      <w:r w:rsidR="009D0BC7" w:rsidRPr="003847A7">
        <w:rPr>
          <w:rFonts w:ascii="Times New Roman" w:hAnsi="Times New Roman"/>
          <w:sz w:val="24"/>
          <w:szCs w:val="24"/>
        </w:rPr>
        <w:t>NScD</w:t>
      </w:r>
      <w:r w:rsidRPr="003847A7">
        <w:rPr>
          <w:rFonts w:ascii="Times New Roman" w:hAnsi="Times New Roman"/>
          <w:sz w:val="24"/>
          <w:szCs w:val="24"/>
        </w:rPr>
        <w:t xml:space="preserve"> </w:t>
      </w:r>
      <w:r w:rsidR="001C6BB6" w:rsidRPr="003847A7">
        <w:rPr>
          <w:rFonts w:ascii="Times New Roman" w:hAnsi="Times New Roman"/>
          <w:sz w:val="24"/>
          <w:szCs w:val="24"/>
        </w:rPr>
        <w:t xml:space="preserve">should </w:t>
      </w:r>
      <w:r w:rsidRPr="003847A7">
        <w:rPr>
          <w:rFonts w:ascii="Times New Roman" w:hAnsi="Times New Roman"/>
          <w:sz w:val="24"/>
          <w:szCs w:val="24"/>
        </w:rPr>
        <w:t xml:space="preserve">release facility specific versions. </w:t>
      </w:r>
    </w:p>
    <w:p w:rsidR="00937A96" w:rsidRPr="003847A7" w:rsidRDefault="008C5998" w:rsidP="00937A96">
      <w:pPr>
        <w:pStyle w:val="ListParagraph"/>
        <w:numPr>
          <w:ilvl w:val="0"/>
          <w:numId w:val="1"/>
        </w:numPr>
        <w:ind w:left="426"/>
        <w:rPr>
          <w:rFonts w:ascii="Times New Roman" w:hAnsi="Times New Roman"/>
          <w:sz w:val="24"/>
          <w:szCs w:val="24"/>
        </w:rPr>
      </w:pPr>
      <w:r w:rsidRPr="003847A7">
        <w:rPr>
          <w:rFonts w:ascii="Times New Roman" w:hAnsi="Times New Roman"/>
          <w:sz w:val="24"/>
          <w:szCs w:val="24"/>
        </w:rPr>
        <w:t xml:space="preserve">Mantid is an open source project </w:t>
      </w:r>
      <w:r w:rsidR="00937A96" w:rsidRPr="003847A7">
        <w:rPr>
          <w:rFonts w:ascii="Times New Roman" w:hAnsi="Times New Roman"/>
          <w:sz w:val="24"/>
          <w:szCs w:val="24"/>
        </w:rPr>
        <w:t xml:space="preserve">developed and released </w:t>
      </w:r>
      <w:r w:rsidRPr="003847A7">
        <w:rPr>
          <w:rFonts w:ascii="Times New Roman" w:hAnsi="Times New Roman"/>
          <w:sz w:val="24"/>
          <w:szCs w:val="24"/>
        </w:rPr>
        <w:t xml:space="preserve">under </w:t>
      </w:r>
      <w:r w:rsidR="00937A96" w:rsidRPr="003847A7">
        <w:rPr>
          <w:rFonts w:ascii="Times New Roman" w:hAnsi="Times New Roman"/>
          <w:sz w:val="24"/>
          <w:szCs w:val="24"/>
        </w:rPr>
        <w:t xml:space="preserve">the GNU General Public License as published by the Free Software Foundation; either version 3 of the License, or </w:t>
      </w:r>
      <w:r w:rsidR="001E3684" w:rsidRPr="003847A7">
        <w:rPr>
          <w:rFonts w:ascii="Times New Roman" w:hAnsi="Times New Roman"/>
          <w:sz w:val="24"/>
          <w:szCs w:val="24"/>
        </w:rPr>
        <w:t>any</w:t>
      </w:r>
      <w:r w:rsidR="00937A96" w:rsidRPr="003847A7">
        <w:rPr>
          <w:rFonts w:ascii="Times New Roman" w:hAnsi="Times New Roman"/>
          <w:sz w:val="24"/>
          <w:szCs w:val="24"/>
        </w:rPr>
        <w:t xml:space="preserve"> later version</w:t>
      </w:r>
      <w:r w:rsidRPr="003847A7">
        <w:rPr>
          <w:rFonts w:ascii="Times New Roman" w:hAnsi="Times New Roman"/>
          <w:sz w:val="24"/>
          <w:szCs w:val="24"/>
        </w:rPr>
        <w:t xml:space="preserve">. </w:t>
      </w:r>
      <w:r w:rsidR="00EE42B7" w:rsidRPr="003847A7">
        <w:rPr>
          <w:rFonts w:ascii="Times New Roman" w:hAnsi="Times New Roman"/>
          <w:sz w:val="24"/>
          <w:szCs w:val="24"/>
        </w:rPr>
        <w:t xml:space="preserve">(License conditions </w:t>
      </w:r>
      <w:r w:rsidR="00937A96" w:rsidRPr="003847A7">
        <w:rPr>
          <w:rFonts w:ascii="Times New Roman" w:hAnsi="Times New Roman"/>
          <w:sz w:val="24"/>
          <w:szCs w:val="24"/>
        </w:rPr>
        <w:t xml:space="preserve">are available at </w:t>
      </w:r>
      <w:hyperlink r:id="rId8" w:history="1">
        <w:r w:rsidR="00937A96" w:rsidRPr="003847A7">
          <w:rPr>
            <w:rStyle w:val="Hyperlink"/>
            <w:rFonts w:ascii="Times New Roman" w:hAnsi="Times New Roman"/>
            <w:sz w:val="24"/>
            <w:szCs w:val="24"/>
          </w:rPr>
          <w:t>http://www.gnu.org/licenses/</w:t>
        </w:r>
      </w:hyperlink>
      <w:r w:rsidR="00EE42B7" w:rsidRPr="003847A7">
        <w:rPr>
          <w:rFonts w:ascii="Times New Roman" w:hAnsi="Times New Roman"/>
          <w:sz w:val="24"/>
          <w:szCs w:val="24"/>
        </w:rPr>
        <w:t>)</w:t>
      </w:r>
      <w:r w:rsidR="00937A96" w:rsidRPr="003847A7">
        <w:rPr>
          <w:rFonts w:ascii="Times New Roman" w:hAnsi="Times New Roman"/>
          <w:sz w:val="24"/>
          <w:szCs w:val="24"/>
        </w:rPr>
        <w:t>.</w:t>
      </w:r>
    </w:p>
    <w:p w:rsidR="00497B3B" w:rsidRDefault="00937A96" w:rsidP="001E3684">
      <w:pPr>
        <w:pStyle w:val="ListParagraph"/>
        <w:numPr>
          <w:ilvl w:val="0"/>
          <w:numId w:val="1"/>
        </w:numPr>
        <w:ind w:left="426"/>
        <w:rPr>
          <w:rFonts w:ascii="Times New Roman" w:hAnsi="Times New Roman"/>
          <w:sz w:val="24"/>
          <w:szCs w:val="24"/>
        </w:rPr>
      </w:pPr>
      <w:r w:rsidRPr="00497B3B">
        <w:rPr>
          <w:rFonts w:ascii="Times New Roman" w:hAnsi="Times New Roman"/>
          <w:sz w:val="24"/>
          <w:szCs w:val="24"/>
        </w:rPr>
        <w:t xml:space="preserve">Both </w:t>
      </w:r>
      <w:r w:rsidR="003847A7" w:rsidRPr="00497B3B">
        <w:rPr>
          <w:rFonts w:ascii="Times New Roman" w:hAnsi="Times New Roman"/>
          <w:sz w:val="24"/>
          <w:szCs w:val="24"/>
        </w:rPr>
        <w:t>Participants</w:t>
      </w:r>
      <w:r w:rsidRPr="00497B3B">
        <w:rPr>
          <w:rFonts w:ascii="Times New Roman" w:hAnsi="Times New Roman"/>
          <w:sz w:val="24"/>
          <w:szCs w:val="24"/>
        </w:rPr>
        <w:t xml:space="preserve"> </w:t>
      </w:r>
      <w:r w:rsidR="00A75772" w:rsidRPr="00497B3B">
        <w:rPr>
          <w:rFonts w:ascii="Times New Roman" w:hAnsi="Times New Roman"/>
          <w:sz w:val="24"/>
          <w:szCs w:val="24"/>
        </w:rPr>
        <w:t>should</w:t>
      </w:r>
      <w:r w:rsidRPr="00497B3B">
        <w:rPr>
          <w:rFonts w:ascii="Times New Roman" w:hAnsi="Times New Roman"/>
          <w:sz w:val="24"/>
          <w:szCs w:val="24"/>
        </w:rPr>
        <w:t xml:space="preserve"> hold dual copyright over the content of the project, and as such </w:t>
      </w:r>
      <w:r w:rsidR="001C6BB6" w:rsidRPr="00497B3B">
        <w:rPr>
          <w:rFonts w:ascii="Times New Roman" w:hAnsi="Times New Roman"/>
          <w:sz w:val="24"/>
          <w:szCs w:val="24"/>
        </w:rPr>
        <w:t>should</w:t>
      </w:r>
      <w:r w:rsidRPr="00497B3B">
        <w:rPr>
          <w:rFonts w:ascii="Times New Roman" w:hAnsi="Times New Roman"/>
          <w:sz w:val="24"/>
          <w:szCs w:val="24"/>
        </w:rPr>
        <w:t xml:space="preserve"> have equal rights in considering any request to use Mantid outside of the GPL license conditions.</w:t>
      </w:r>
      <w:r w:rsidR="00497B3B" w:rsidRPr="00497B3B">
        <w:rPr>
          <w:rFonts w:ascii="Times New Roman" w:hAnsi="Times New Roman"/>
          <w:sz w:val="24"/>
          <w:szCs w:val="24"/>
        </w:rPr>
        <w:t xml:space="preserve"> </w:t>
      </w:r>
    </w:p>
    <w:p w:rsidR="001E3684" w:rsidRPr="00497B3B" w:rsidRDefault="00ED4E8D" w:rsidP="001E3684">
      <w:pPr>
        <w:pStyle w:val="ListParagraph"/>
        <w:numPr>
          <w:ilvl w:val="0"/>
          <w:numId w:val="1"/>
        </w:numPr>
        <w:ind w:left="426"/>
        <w:rPr>
          <w:rFonts w:ascii="Times New Roman" w:hAnsi="Times New Roman"/>
          <w:sz w:val="24"/>
          <w:szCs w:val="24"/>
        </w:rPr>
      </w:pPr>
      <w:r w:rsidRPr="00497B3B">
        <w:rPr>
          <w:rFonts w:ascii="Times New Roman" w:hAnsi="Times New Roman"/>
          <w:sz w:val="24"/>
          <w:szCs w:val="24"/>
        </w:rPr>
        <w:t xml:space="preserve">The development project </w:t>
      </w:r>
      <w:r w:rsidR="00A75772" w:rsidRPr="00497B3B">
        <w:rPr>
          <w:rFonts w:ascii="Times New Roman" w:hAnsi="Times New Roman"/>
          <w:sz w:val="24"/>
          <w:szCs w:val="24"/>
        </w:rPr>
        <w:t>should</w:t>
      </w:r>
      <w:r w:rsidRPr="00497B3B">
        <w:rPr>
          <w:rFonts w:ascii="Times New Roman" w:hAnsi="Times New Roman"/>
          <w:sz w:val="24"/>
          <w:szCs w:val="24"/>
        </w:rPr>
        <w:t xml:space="preserve"> have a prop</w:t>
      </w:r>
      <w:r w:rsidR="001E3684" w:rsidRPr="00497B3B">
        <w:rPr>
          <w:rFonts w:ascii="Times New Roman" w:hAnsi="Times New Roman"/>
          <w:sz w:val="24"/>
          <w:szCs w:val="24"/>
        </w:rPr>
        <w:t>er project management structure:</w:t>
      </w:r>
    </w:p>
    <w:p w:rsidR="001E3684" w:rsidRPr="003847A7" w:rsidRDefault="00ED4E8D"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The project board, </w:t>
      </w:r>
      <w:r w:rsidR="001E3684" w:rsidRPr="003847A7">
        <w:rPr>
          <w:rFonts w:ascii="Times New Roman" w:hAnsi="Times New Roman"/>
          <w:sz w:val="24"/>
          <w:szCs w:val="24"/>
        </w:rPr>
        <w:t xml:space="preserve">which </w:t>
      </w:r>
      <w:r w:rsidR="00A75772" w:rsidRPr="003847A7">
        <w:rPr>
          <w:rFonts w:ascii="Times New Roman" w:hAnsi="Times New Roman"/>
          <w:sz w:val="24"/>
          <w:szCs w:val="24"/>
        </w:rPr>
        <w:t>should</w:t>
      </w:r>
      <w:r w:rsidR="001E3684" w:rsidRPr="003847A7">
        <w:rPr>
          <w:rFonts w:ascii="Times New Roman" w:hAnsi="Times New Roman"/>
          <w:sz w:val="24"/>
          <w:szCs w:val="24"/>
        </w:rPr>
        <w:t xml:space="preserve"> include</w:t>
      </w:r>
      <w:r w:rsidRPr="003847A7">
        <w:rPr>
          <w:rFonts w:ascii="Times New Roman" w:hAnsi="Times New Roman"/>
          <w:sz w:val="24"/>
          <w:szCs w:val="24"/>
        </w:rPr>
        <w:t xml:space="preserve"> representatives of both ISIS and </w:t>
      </w:r>
      <w:r w:rsidR="009D0BC7" w:rsidRPr="003847A7">
        <w:rPr>
          <w:rFonts w:ascii="Times New Roman" w:hAnsi="Times New Roman"/>
          <w:sz w:val="24"/>
          <w:szCs w:val="24"/>
        </w:rPr>
        <w:t>NScD</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meet on a regular basis</w:t>
      </w:r>
      <w:r w:rsidR="00497B3B">
        <w:rPr>
          <w:rFonts w:ascii="Times New Roman" w:hAnsi="Times New Roman"/>
          <w:sz w:val="24"/>
          <w:szCs w:val="24"/>
        </w:rPr>
        <w:t xml:space="preserve"> </w:t>
      </w:r>
      <w:r w:rsidR="0098113D">
        <w:rPr>
          <w:rFonts w:ascii="Times New Roman" w:hAnsi="Times New Roman"/>
          <w:sz w:val="24"/>
          <w:szCs w:val="24"/>
        </w:rPr>
        <w:t xml:space="preserve">(at least once every four months) </w:t>
      </w:r>
      <w:r w:rsidRPr="003847A7">
        <w:rPr>
          <w:rFonts w:ascii="Times New Roman" w:hAnsi="Times New Roman"/>
          <w:sz w:val="24"/>
          <w:szCs w:val="24"/>
        </w:rPr>
        <w:t xml:space="preserve">to review the project status and </w:t>
      </w:r>
      <w:r w:rsidR="001C6BB6" w:rsidRPr="003847A7">
        <w:rPr>
          <w:rFonts w:ascii="Times New Roman" w:hAnsi="Times New Roman"/>
          <w:sz w:val="24"/>
          <w:szCs w:val="24"/>
        </w:rPr>
        <w:t xml:space="preserve">develop </w:t>
      </w:r>
      <w:r w:rsidRPr="003847A7">
        <w:rPr>
          <w:rFonts w:ascii="Times New Roman" w:hAnsi="Times New Roman"/>
          <w:sz w:val="24"/>
          <w:szCs w:val="24"/>
        </w:rPr>
        <w:t xml:space="preserve">the </w:t>
      </w:r>
      <w:r w:rsidR="008C5998" w:rsidRPr="003847A7">
        <w:rPr>
          <w:rFonts w:ascii="Times New Roman" w:hAnsi="Times New Roman"/>
          <w:sz w:val="24"/>
          <w:szCs w:val="24"/>
        </w:rPr>
        <w:t>overall</w:t>
      </w:r>
      <w:r w:rsidRPr="003847A7">
        <w:rPr>
          <w:rFonts w:ascii="Times New Roman" w:hAnsi="Times New Roman"/>
          <w:sz w:val="24"/>
          <w:szCs w:val="24"/>
        </w:rPr>
        <w:t xml:space="preserve"> </w:t>
      </w:r>
      <w:r w:rsidR="008C5998" w:rsidRPr="003847A7">
        <w:rPr>
          <w:rFonts w:ascii="Times New Roman" w:hAnsi="Times New Roman"/>
          <w:sz w:val="24"/>
          <w:szCs w:val="24"/>
        </w:rPr>
        <w:t>development plan</w:t>
      </w:r>
      <w:r w:rsidRPr="003847A7">
        <w:rPr>
          <w:rFonts w:ascii="Times New Roman" w:hAnsi="Times New Roman"/>
          <w:sz w:val="24"/>
          <w:szCs w:val="24"/>
        </w:rPr>
        <w:t xml:space="preserve">, resources required </w:t>
      </w:r>
      <w:r w:rsidR="008C5998" w:rsidRPr="003847A7">
        <w:rPr>
          <w:rFonts w:ascii="Times New Roman" w:hAnsi="Times New Roman"/>
          <w:sz w:val="24"/>
          <w:szCs w:val="24"/>
        </w:rPr>
        <w:t xml:space="preserve">and </w:t>
      </w:r>
      <w:r w:rsidR="0098113D">
        <w:rPr>
          <w:rFonts w:ascii="Times New Roman" w:hAnsi="Times New Roman"/>
          <w:sz w:val="24"/>
          <w:szCs w:val="24"/>
        </w:rPr>
        <w:t>allocat</w:t>
      </w:r>
      <w:r w:rsidR="0098113D" w:rsidRPr="003847A7">
        <w:rPr>
          <w:rFonts w:ascii="Times New Roman" w:hAnsi="Times New Roman"/>
          <w:sz w:val="24"/>
          <w:szCs w:val="24"/>
        </w:rPr>
        <w:t xml:space="preserve">ed </w:t>
      </w:r>
      <w:r w:rsidRPr="003847A7">
        <w:rPr>
          <w:rFonts w:ascii="Times New Roman" w:hAnsi="Times New Roman"/>
          <w:sz w:val="24"/>
          <w:szCs w:val="24"/>
        </w:rPr>
        <w:t xml:space="preserve">etc. </w:t>
      </w:r>
      <w:r w:rsidR="00EE42B7" w:rsidRPr="003847A7">
        <w:rPr>
          <w:rFonts w:ascii="Times New Roman" w:hAnsi="Times New Roman"/>
          <w:sz w:val="24"/>
          <w:szCs w:val="24"/>
        </w:rPr>
        <w:t xml:space="preserve">The chairmanship of the project board </w:t>
      </w:r>
      <w:r w:rsidR="00A75772" w:rsidRPr="003847A7">
        <w:rPr>
          <w:rFonts w:ascii="Times New Roman" w:hAnsi="Times New Roman"/>
          <w:sz w:val="24"/>
          <w:szCs w:val="24"/>
        </w:rPr>
        <w:t>should</w:t>
      </w:r>
      <w:r w:rsidR="00EE42B7" w:rsidRPr="003847A7">
        <w:rPr>
          <w:rFonts w:ascii="Times New Roman" w:hAnsi="Times New Roman"/>
          <w:sz w:val="24"/>
          <w:szCs w:val="24"/>
        </w:rPr>
        <w:t xml:space="preserve"> rotate between the </w:t>
      </w:r>
      <w:r w:rsidR="003847A7">
        <w:rPr>
          <w:rFonts w:ascii="Times New Roman" w:hAnsi="Times New Roman"/>
          <w:sz w:val="24"/>
          <w:szCs w:val="24"/>
        </w:rPr>
        <w:t xml:space="preserve">Participants </w:t>
      </w:r>
      <w:r w:rsidR="00EE42B7" w:rsidRPr="003847A7">
        <w:rPr>
          <w:rFonts w:ascii="Times New Roman" w:hAnsi="Times New Roman"/>
          <w:sz w:val="24"/>
          <w:szCs w:val="24"/>
        </w:rPr>
        <w:t>on an annual basis.</w:t>
      </w:r>
      <w:r w:rsidR="001E3684" w:rsidRPr="003847A7">
        <w:rPr>
          <w:rFonts w:ascii="Times New Roman" w:hAnsi="Times New Roman"/>
          <w:sz w:val="24"/>
          <w:szCs w:val="24"/>
        </w:rPr>
        <w:t xml:space="preserve"> </w:t>
      </w:r>
    </w:p>
    <w:p w:rsidR="00C27A2E" w:rsidRPr="003847A7" w:rsidRDefault="001E3684"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Each </w:t>
      </w:r>
      <w:r w:rsidR="003847A7">
        <w:rPr>
          <w:rFonts w:ascii="Times New Roman" w:hAnsi="Times New Roman"/>
          <w:sz w:val="24"/>
          <w:szCs w:val="24"/>
        </w:rPr>
        <w:t>Participant</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convene a scientific steering group </w:t>
      </w:r>
      <w:r w:rsidR="00071F16" w:rsidRPr="003847A7">
        <w:rPr>
          <w:rFonts w:ascii="Times New Roman" w:hAnsi="Times New Roman"/>
          <w:sz w:val="24"/>
          <w:szCs w:val="24"/>
        </w:rPr>
        <w:t xml:space="preserve">to provide short term feedback to the project working group on (a) issues with the current release and (b) requests for developments in forthcoming releases. The scientific steering groups </w:t>
      </w:r>
      <w:r w:rsidR="00A75772" w:rsidRPr="003847A7">
        <w:rPr>
          <w:rFonts w:ascii="Times New Roman" w:hAnsi="Times New Roman"/>
          <w:sz w:val="24"/>
          <w:szCs w:val="24"/>
        </w:rPr>
        <w:t>should</w:t>
      </w:r>
      <w:r w:rsidR="00071F16" w:rsidRPr="003847A7">
        <w:rPr>
          <w:rFonts w:ascii="Times New Roman" w:hAnsi="Times New Roman"/>
          <w:sz w:val="24"/>
          <w:szCs w:val="24"/>
        </w:rPr>
        <w:t xml:space="preserve"> meet separately </w:t>
      </w:r>
      <w:r w:rsidR="0098113D">
        <w:rPr>
          <w:rFonts w:ascii="Times New Roman" w:hAnsi="Times New Roman"/>
          <w:sz w:val="24"/>
          <w:szCs w:val="24"/>
        </w:rPr>
        <w:t xml:space="preserve">every </w:t>
      </w:r>
      <w:r w:rsidR="00071F16" w:rsidRPr="003847A7">
        <w:rPr>
          <w:rFonts w:ascii="Times New Roman" w:hAnsi="Times New Roman"/>
          <w:sz w:val="24"/>
          <w:szCs w:val="24"/>
        </w:rPr>
        <w:t>month</w:t>
      </w:r>
      <w:del w:id="0" w:author="Nicholas Draper" w:date="2010-11-24T17:24:00Z">
        <w:r w:rsidR="00071F16" w:rsidRPr="003847A7" w:rsidDel="000602DE">
          <w:rPr>
            <w:rFonts w:ascii="Times New Roman" w:hAnsi="Times New Roman"/>
            <w:sz w:val="24"/>
            <w:szCs w:val="24"/>
          </w:rPr>
          <w:delText>l</w:delText>
        </w:r>
      </w:del>
      <w:r w:rsidR="00071F16" w:rsidRPr="003847A7">
        <w:rPr>
          <w:rFonts w:ascii="Times New Roman" w:hAnsi="Times New Roman"/>
          <w:sz w:val="24"/>
          <w:szCs w:val="24"/>
        </w:rPr>
        <w:t xml:space="preserve">, and </w:t>
      </w:r>
      <w:r w:rsidR="00A75772" w:rsidRPr="003847A7">
        <w:rPr>
          <w:rFonts w:ascii="Times New Roman" w:hAnsi="Times New Roman"/>
          <w:sz w:val="24"/>
          <w:szCs w:val="24"/>
        </w:rPr>
        <w:t>should</w:t>
      </w:r>
      <w:r w:rsidR="00071F16" w:rsidRPr="003847A7">
        <w:rPr>
          <w:rFonts w:ascii="Times New Roman" w:hAnsi="Times New Roman"/>
          <w:sz w:val="24"/>
          <w:szCs w:val="24"/>
        </w:rPr>
        <w:t xml:space="preserve"> </w:t>
      </w:r>
      <w:r w:rsidR="0098113D">
        <w:rPr>
          <w:rFonts w:ascii="Times New Roman" w:hAnsi="Times New Roman"/>
          <w:sz w:val="24"/>
          <w:szCs w:val="24"/>
        </w:rPr>
        <w:t xml:space="preserve">have </w:t>
      </w:r>
      <w:r w:rsidR="00071F16" w:rsidRPr="003847A7">
        <w:rPr>
          <w:rFonts w:ascii="Times New Roman" w:hAnsi="Times New Roman"/>
          <w:sz w:val="24"/>
          <w:szCs w:val="24"/>
        </w:rPr>
        <w:t xml:space="preserve">joint </w:t>
      </w:r>
      <w:r w:rsidR="0098113D">
        <w:rPr>
          <w:rFonts w:ascii="Times New Roman" w:hAnsi="Times New Roman"/>
          <w:sz w:val="24"/>
          <w:szCs w:val="24"/>
        </w:rPr>
        <w:t>meetings</w:t>
      </w:r>
      <w:r w:rsidR="00071F16" w:rsidRPr="003847A7">
        <w:rPr>
          <w:rFonts w:ascii="Times New Roman" w:hAnsi="Times New Roman"/>
          <w:sz w:val="24"/>
          <w:szCs w:val="24"/>
        </w:rPr>
        <w:t xml:space="preserve"> preceding </w:t>
      </w:r>
      <w:r w:rsidR="0098113D">
        <w:rPr>
          <w:rFonts w:ascii="Times New Roman" w:hAnsi="Times New Roman"/>
          <w:sz w:val="24"/>
          <w:szCs w:val="24"/>
        </w:rPr>
        <w:t>each</w:t>
      </w:r>
      <w:r w:rsidR="0098113D" w:rsidRPr="003847A7">
        <w:rPr>
          <w:rFonts w:ascii="Times New Roman" w:hAnsi="Times New Roman"/>
          <w:sz w:val="24"/>
          <w:szCs w:val="24"/>
        </w:rPr>
        <w:t xml:space="preserve"> </w:t>
      </w:r>
      <w:r w:rsidR="00071F16" w:rsidRPr="003847A7">
        <w:rPr>
          <w:rFonts w:ascii="Times New Roman" w:hAnsi="Times New Roman"/>
          <w:sz w:val="24"/>
          <w:szCs w:val="24"/>
        </w:rPr>
        <w:t xml:space="preserve">board meeting. </w:t>
      </w:r>
    </w:p>
    <w:p w:rsidR="00C27A2E" w:rsidRPr="003847A7" w:rsidRDefault="00ED4E8D"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lastRenderedPageBreak/>
        <w:t xml:space="preserve">The project working group </w:t>
      </w:r>
      <w:r w:rsidR="00A75772" w:rsidRPr="003847A7">
        <w:rPr>
          <w:rFonts w:ascii="Times New Roman" w:hAnsi="Times New Roman"/>
          <w:sz w:val="24"/>
          <w:szCs w:val="24"/>
        </w:rPr>
        <w:t>should</w:t>
      </w:r>
      <w:r w:rsidR="008C5998" w:rsidRPr="003847A7">
        <w:rPr>
          <w:rFonts w:ascii="Times New Roman" w:hAnsi="Times New Roman"/>
          <w:sz w:val="24"/>
          <w:szCs w:val="24"/>
        </w:rPr>
        <w:t xml:space="preserve"> meet on a regular basis (</w:t>
      </w:r>
      <w:r w:rsidR="001E3684" w:rsidRPr="003847A7">
        <w:rPr>
          <w:rFonts w:ascii="Times New Roman" w:hAnsi="Times New Roman"/>
          <w:sz w:val="24"/>
          <w:szCs w:val="24"/>
        </w:rPr>
        <w:t>weekly)</w:t>
      </w:r>
      <w:r w:rsidR="008C5998" w:rsidRPr="003847A7">
        <w:rPr>
          <w:rFonts w:ascii="Times New Roman" w:hAnsi="Times New Roman"/>
          <w:sz w:val="24"/>
          <w:szCs w:val="24"/>
        </w:rPr>
        <w:t xml:space="preserve"> to agree the distribution of work </w:t>
      </w:r>
      <w:r w:rsidR="0066032C" w:rsidRPr="003847A7">
        <w:rPr>
          <w:rFonts w:ascii="Times New Roman" w:hAnsi="Times New Roman"/>
          <w:sz w:val="24"/>
          <w:szCs w:val="24"/>
        </w:rPr>
        <w:t xml:space="preserve">and monitor its progress, </w:t>
      </w:r>
      <w:r w:rsidR="008C5998" w:rsidRPr="003847A7">
        <w:rPr>
          <w:rFonts w:ascii="Times New Roman" w:hAnsi="Times New Roman"/>
          <w:sz w:val="24"/>
          <w:szCs w:val="24"/>
        </w:rPr>
        <w:t xml:space="preserve">within the </w:t>
      </w:r>
      <w:r w:rsidR="00071F16" w:rsidRPr="003847A7">
        <w:rPr>
          <w:rFonts w:ascii="Times New Roman" w:hAnsi="Times New Roman"/>
          <w:sz w:val="24"/>
          <w:szCs w:val="24"/>
        </w:rPr>
        <w:t>long term</w:t>
      </w:r>
      <w:r w:rsidR="008C5998" w:rsidRPr="003847A7">
        <w:rPr>
          <w:rFonts w:ascii="Times New Roman" w:hAnsi="Times New Roman"/>
          <w:sz w:val="24"/>
          <w:szCs w:val="24"/>
        </w:rPr>
        <w:t xml:space="preserve"> fram</w:t>
      </w:r>
      <w:r w:rsidR="00C27A2E" w:rsidRPr="003847A7">
        <w:rPr>
          <w:rFonts w:ascii="Times New Roman" w:hAnsi="Times New Roman"/>
          <w:sz w:val="24"/>
          <w:szCs w:val="24"/>
        </w:rPr>
        <w:t>ework set by the project board</w:t>
      </w:r>
      <w:r w:rsidR="00071F16" w:rsidRPr="003847A7">
        <w:rPr>
          <w:rFonts w:ascii="Times New Roman" w:hAnsi="Times New Roman"/>
          <w:sz w:val="24"/>
          <w:szCs w:val="24"/>
        </w:rPr>
        <w:t xml:space="preserve"> and the short term priorities raised by the scientific steering groups.</w:t>
      </w:r>
    </w:p>
    <w:p w:rsidR="00071F16" w:rsidRPr="003847A7" w:rsidRDefault="008C5998"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There </w:t>
      </w:r>
      <w:r w:rsidR="00A75772" w:rsidRPr="003847A7">
        <w:rPr>
          <w:rFonts w:ascii="Times New Roman" w:hAnsi="Times New Roman"/>
          <w:sz w:val="24"/>
          <w:szCs w:val="24"/>
        </w:rPr>
        <w:t>should</w:t>
      </w:r>
      <w:r w:rsidRPr="003847A7">
        <w:rPr>
          <w:rFonts w:ascii="Times New Roman" w:hAnsi="Times New Roman"/>
          <w:sz w:val="24"/>
          <w:szCs w:val="24"/>
        </w:rPr>
        <w:t xml:space="preserve"> be a single project manager, though ISIS and </w:t>
      </w:r>
      <w:r w:rsidR="009D0BC7" w:rsidRPr="003847A7">
        <w:rPr>
          <w:rFonts w:ascii="Times New Roman" w:hAnsi="Times New Roman"/>
          <w:sz w:val="24"/>
          <w:szCs w:val="24"/>
        </w:rPr>
        <w:t>NScD</w:t>
      </w:r>
      <w:r w:rsidRPr="003847A7">
        <w:rPr>
          <w:rFonts w:ascii="Times New Roman" w:hAnsi="Times New Roman"/>
          <w:sz w:val="24"/>
          <w:szCs w:val="24"/>
        </w:rPr>
        <w:t xml:space="preserve"> </w:t>
      </w:r>
      <w:r w:rsidR="001E3684" w:rsidRPr="003847A7">
        <w:rPr>
          <w:rFonts w:ascii="Times New Roman" w:hAnsi="Times New Roman"/>
          <w:sz w:val="24"/>
          <w:szCs w:val="24"/>
        </w:rPr>
        <w:t xml:space="preserve">may also </w:t>
      </w:r>
      <w:r w:rsidRPr="003847A7">
        <w:rPr>
          <w:rFonts w:ascii="Times New Roman" w:hAnsi="Times New Roman"/>
          <w:sz w:val="24"/>
          <w:szCs w:val="24"/>
        </w:rPr>
        <w:t>appoint local managers of their activities.</w:t>
      </w:r>
    </w:p>
    <w:p w:rsidR="00071F16" w:rsidRPr="003847A7" w:rsidRDefault="00D03D65"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There </w:t>
      </w:r>
      <w:r w:rsidR="00A75772" w:rsidRPr="003847A7">
        <w:rPr>
          <w:rFonts w:ascii="Times New Roman" w:hAnsi="Times New Roman"/>
          <w:sz w:val="24"/>
          <w:szCs w:val="24"/>
        </w:rPr>
        <w:t>should</w:t>
      </w:r>
      <w:r w:rsidRPr="003847A7">
        <w:rPr>
          <w:rFonts w:ascii="Times New Roman" w:hAnsi="Times New Roman"/>
          <w:sz w:val="24"/>
          <w:szCs w:val="24"/>
        </w:rPr>
        <w:t xml:space="preserve"> be agreed standards for testing, documentation etc. Both </w:t>
      </w:r>
      <w:r w:rsidR="003847A7">
        <w:rPr>
          <w:rFonts w:ascii="Times New Roman" w:hAnsi="Times New Roman"/>
          <w:sz w:val="24"/>
          <w:szCs w:val="24"/>
        </w:rPr>
        <w:t xml:space="preserve">Participants understand </w:t>
      </w:r>
      <w:r w:rsidR="00071F16" w:rsidRPr="003847A7">
        <w:rPr>
          <w:rFonts w:ascii="Times New Roman" w:hAnsi="Times New Roman"/>
          <w:sz w:val="24"/>
          <w:szCs w:val="24"/>
        </w:rPr>
        <w:t xml:space="preserve">that </w:t>
      </w:r>
      <w:r w:rsidR="003847A7">
        <w:rPr>
          <w:rFonts w:ascii="Times New Roman" w:hAnsi="Times New Roman"/>
          <w:sz w:val="24"/>
          <w:szCs w:val="24"/>
        </w:rPr>
        <w:t xml:space="preserve">the </w:t>
      </w:r>
      <w:r w:rsidR="00071F16" w:rsidRPr="003847A7">
        <w:rPr>
          <w:rFonts w:ascii="Times New Roman" w:hAnsi="Times New Roman"/>
          <w:sz w:val="24"/>
          <w:szCs w:val="24"/>
        </w:rPr>
        <w:t>maintenance</w:t>
      </w:r>
      <w:r w:rsidRPr="003847A7">
        <w:rPr>
          <w:rFonts w:ascii="Times New Roman" w:hAnsi="Times New Roman"/>
          <w:sz w:val="24"/>
          <w:szCs w:val="24"/>
        </w:rPr>
        <w:t xml:space="preserve"> </w:t>
      </w:r>
      <w:r w:rsidR="00071F16" w:rsidRPr="003847A7">
        <w:rPr>
          <w:rFonts w:ascii="Times New Roman" w:hAnsi="Times New Roman"/>
          <w:sz w:val="24"/>
          <w:szCs w:val="24"/>
        </w:rPr>
        <w:t xml:space="preserve">of </w:t>
      </w:r>
      <w:r w:rsidRPr="003847A7">
        <w:rPr>
          <w:rFonts w:ascii="Times New Roman" w:hAnsi="Times New Roman"/>
          <w:sz w:val="24"/>
          <w:szCs w:val="24"/>
        </w:rPr>
        <w:t>sta</w:t>
      </w:r>
      <w:r w:rsidR="00071F16" w:rsidRPr="003847A7">
        <w:rPr>
          <w:rFonts w:ascii="Times New Roman" w:hAnsi="Times New Roman"/>
          <w:sz w:val="24"/>
          <w:szCs w:val="24"/>
        </w:rPr>
        <w:t>ndards ha</w:t>
      </w:r>
      <w:r w:rsidR="00C27A2E" w:rsidRPr="003847A7">
        <w:rPr>
          <w:rFonts w:ascii="Times New Roman" w:hAnsi="Times New Roman"/>
          <w:sz w:val="24"/>
          <w:szCs w:val="24"/>
        </w:rPr>
        <w:t>s a very high priority.</w:t>
      </w:r>
    </w:p>
    <w:p w:rsidR="008C5998" w:rsidRPr="003847A7" w:rsidRDefault="00D03D65"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Each </w:t>
      </w:r>
      <w:r w:rsidR="003847A7">
        <w:rPr>
          <w:rFonts w:ascii="Times New Roman" w:hAnsi="Times New Roman"/>
          <w:sz w:val="24"/>
          <w:szCs w:val="24"/>
        </w:rPr>
        <w:t>Participant</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take clear areas of lead responsibility. </w:t>
      </w:r>
    </w:p>
    <w:p w:rsidR="00EE42B7" w:rsidRPr="003847A7" w:rsidRDefault="001571B6" w:rsidP="00EE42B7">
      <w:pPr>
        <w:pStyle w:val="ListParagraph"/>
        <w:numPr>
          <w:ilvl w:val="0"/>
          <w:numId w:val="1"/>
        </w:numPr>
        <w:ind w:left="426"/>
        <w:rPr>
          <w:rFonts w:ascii="Times New Roman" w:hAnsi="Times New Roman"/>
          <w:sz w:val="24"/>
          <w:szCs w:val="24"/>
        </w:rPr>
      </w:pPr>
      <w:r w:rsidRPr="000602DE">
        <w:rPr>
          <w:rFonts w:ascii="Times New Roman" w:hAnsi="Times New Roman"/>
          <w:sz w:val="24"/>
          <w:szCs w:val="24"/>
          <w:rPrChange w:id="1" w:author="Nicholas Draper" w:date="2010-11-24T17:25:00Z">
            <w:rPr>
              <w:rFonts w:ascii="Times New Roman" w:hAnsi="Times New Roman"/>
              <w:sz w:val="24"/>
              <w:szCs w:val="24"/>
              <w:highlight w:val="yellow"/>
            </w:rPr>
          </w:rPrChange>
        </w:rPr>
        <w:t xml:space="preserve">Each Participant should allocate </w:t>
      </w:r>
      <w:r w:rsidR="0098113D" w:rsidRPr="000602DE">
        <w:rPr>
          <w:rFonts w:ascii="Times New Roman" w:hAnsi="Times New Roman"/>
          <w:sz w:val="24"/>
          <w:szCs w:val="24"/>
          <w:rPrChange w:id="2" w:author="Nicholas Draper" w:date="2010-11-24T17:25:00Z">
            <w:rPr>
              <w:rFonts w:ascii="Times New Roman" w:hAnsi="Times New Roman"/>
              <w:sz w:val="24"/>
              <w:szCs w:val="24"/>
              <w:highlight w:val="yellow"/>
            </w:rPr>
          </w:rPrChange>
        </w:rPr>
        <w:t>a level of</w:t>
      </w:r>
      <w:r w:rsidRPr="000602DE">
        <w:rPr>
          <w:rFonts w:ascii="Times New Roman" w:hAnsi="Times New Roman"/>
          <w:sz w:val="24"/>
          <w:szCs w:val="24"/>
          <w:rPrChange w:id="3" w:author="Nicholas Draper" w:date="2010-11-24T17:25:00Z">
            <w:rPr>
              <w:rFonts w:ascii="Times New Roman" w:hAnsi="Times New Roman"/>
              <w:sz w:val="24"/>
              <w:szCs w:val="24"/>
              <w:highlight w:val="yellow"/>
            </w:rPr>
          </w:rPrChange>
        </w:rPr>
        <w:t xml:space="preserve"> resources commensurate</w:t>
      </w:r>
      <w:r w:rsidR="00EE42B7" w:rsidRPr="003847A7">
        <w:rPr>
          <w:rFonts w:ascii="Times New Roman" w:hAnsi="Times New Roman"/>
          <w:sz w:val="24"/>
          <w:szCs w:val="24"/>
        </w:rPr>
        <w:t xml:space="preserve"> with their expected level of deployment </w:t>
      </w:r>
      <w:r w:rsidR="00FF7151">
        <w:rPr>
          <w:rFonts w:ascii="Times New Roman" w:hAnsi="Times New Roman"/>
          <w:sz w:val="24"/>
          <w:szCs w:val="24"/>
        </w:rPr>
        <w:t xml:space="preserve">and development </w:t>
      </w:r>
      <w:r w:rsidR="00EE42B7" w:rsidRPr="003847A7">
        <w:rPr>
          <w:rFonts w:ascii="Times New Roman" w:hAnsi="Times New Roman"/>
          <w:sz w:val="24"/>
          <w:szCs w:val="24"/>
        </w:rPr>
        <w:t xml:space="preserve">of the software. </w:t>
      </w:r>
      <w:r w:rsidR="001E3684" w:rsidRPr="003847A7">
        <w:rPr>
          <w:rFonts w:ascii="Times New Roman" w:hAnsi="Times New Roman"/>
          <w:sz w:val="24"/>
          <w:szCs w:val="24"/>
        </w:rPr>
        <w:t>Both</w:t>
      </w:r>
      <w:r w:rsidR="00C27A2E" w:rsidRPr="003847A7">
        <w:rPr>
          <w:rFonts w:ascii="Times New Roman" w:hAnsi="Times New Roman"/>
          <w:sz w:val="24"/>
          <w:szCs w:val="24"/>
        </w:rPr>
        <w:t xml:space="preserve"> </w:t>
      </w:r>
      <w:r w:rsidR="003847A7">
        <w:rPr>
          <w:rFonts w:ascii="Times New Roman" w:hAnsi="Times New Roman"/>
          <w:sz w:val="24"/>
          <w:szCs w:val="24"/>
        </w:rPr>
        <w:t>Participants</w:t>
      </w:r>
      <w:r w:rsidR="001E3684" w:rsidRPr="003847A7">
        <w:rPr>
          <w:rFonts w:ascii="Times New Roman" w:hAnsi="Times New Roman"/>
          <w:sz w:val="24"/>
          <w:szCs w:val="24"/>
        </w:rPr>
        <w:t xml:space="preserve"> </w:t>
      </w:r>
      <w:r w:rsidR="00A75772" w:rsidRPr="003847A7">
        <w:rPr>
          <w:rFonts w:ascii="Times New Roman" w:hAnsi="Times New Roman"/>
          <w:sz w:val="24"/>
          <w:szCs w:val="24"/>
        </w:rPr>
        <w:t>should</w:t>
      </w:r>
      <w:r w:rsidR="001E3684" w:rsidRPr="003847A7">
        <w:rPr>
          <w:rFonts w:ascii="Times New Roman" w:hAnsi="Times New Roman"/>
          <w:sz w:val="24"/>
          <w:szCs w:val="24"/>
        </w:rPr>
        <w:t xml:space="preserve"> support the</w:t>
      </w:r>
      <w:r w:rsidR="00C27A2E" w:rsidRPr="003847A7">
        <w:rPr>
          <w:rFonts w:ascii="Times New Roman" w:hAnsi="Times New Roman"/>
          <w:sz w:val="24"/>
          <w:szCs w:val="24"/>
        </w:rPr>
        <w:t xml:space="preserve"> development of the core framework and </w:t>
      </w:r>
      <w:r w:rsidR="001E3684" w:rsidRPr="003847A7">
        <w:rPr>
          <w:rFonts w:ascii="Times New Roman" w:hAnsi="Times New Roman"/>
          <w:sz w:val="24"/>
          <w:szCs w:val="24"/>
        </w:rPr>
        <w:t xml:space="preserve">basic analysis and visualisation capabilities, as well as </w:t>
      </w:r>
      <w:r w:rsidR="00C27A2E" w:rsidRPr="003847A7">
        <w:rPr>
          <w:rFonts w:ascii="Times New Roman" w:hAnsi="Times New Roman"/>
          <w:sz w:val="24"/>
          <w:szCs w:val="24"/>
        </w:rPr>
        <w:t xml:space="preserve">the scientifically specific parts. </w:t>
      </w:r>
    </w:p>
    <w:p w:rsidR="00D03D65" w:rsidRPr="003847A7" w:rsidRDefault="00D03D65" w:rsidP="00EE42B7">
      <w:pPr>
        <w:pStyle w:val="ListParagraph"/>
        <w:numPr>
          <w:ilvl w:val="0"/>
          <w:numId w:val="1"/>
        </w:numPr>
        <w:ind w:left="426"/>
        <w:rPr>
          <w:rFonts w:ascii="Times New Roman" w:hAnsi="Times New Roman"/>
          <w:sz w:val="24"/>
          <w:szCs w:val="24"/>
        </w:rPr>
      </w:pPr>
      <w:r w:rsidRPr="003847A7">
        <w:rPr>
          <w:rFonts w:ascii="Times New Roman" w:hAnsi="Times New Roman"/>
          <w:sz w:val="24"/>
          <w:szCs w:val="24"/>
        </w:rPr>
        <w:t xml:space="preserve"> </w:t>
      </w:r>
      <w:r w:rsidR="00EE42B7" w:rsidRPr="003847A7">
        <w:rPr>
          <w:rFonts w:ascii="Times New Roman" w:hAnsi="Times New Roman"/>
          <w:sz w:val="24"/>
          <w:szCs w:val="24"/>
        </w:rPr>
        <w:t xml:space="preserve">Each </w:t>
      </w:r>
      <w:r w:rsidR="003847A7">
        <w:rPr>
          <w:rFonts w:ascii="Times New Roman" w:hAnsi="Times New Roman"/>
          <w:sz w:val="24"/>
          <w:szCs w:val="24"/>
        </w:rPr>
        <w:t xml:space="preserve">Participant </w:t>
      </w:r>
      <w:r w:rsidR="00A75772" w:rsidRPr="003847A7">
        <w:rPr>
          <w:rFonts w:ascii="Times New Roman" w:hAnsi="Times New Roman"/>
          <w:sz w:val="24"/>
          <w:szCs w:val="24"/>
        </w:rPr>
        <w:t>should</w:t>
      </w:r>
      <w:r w:rsidRPr="003847A7">
        <w:rPr>
          <w:rFonts w:ascii="Times New Roman" w:hAnsi="Times New Roman"/>
          <w:sz w:val="24"/>
          <w:szCs w:val="24"/>
        </w:rPr>
        <w:t xml:space="preserve"> </w:t>
      </w:r>
      <w:r w:rsidR="00EE42B7" w:rsidRPr="003847A7">
        <w:rPr>
          <w:rFonts w:ascii="Times New Roman" w:hAnsi="Times New Roman"/>
          <w:sz w:val="24"/>
          <w:szCs w:val="24"/>
        </w:rPr>
        <w:t xml:space="preserve">in the first instance </w:t>
      </w:r>
      <w:r w:rsidRPr="003847A7">
        <w:rPr>
          <w:rFonts w:ascii="Times New Roman" w:hAnsi="Times New Roman"/>
          <w:sz w:val="24"/>
          <w:szCs w:val="24"/>
        </w:rPr>
        <w:t xml:space="preserve">provide user support locally. This is in any case advisable because each </w:t>
      </w:r>
      <w:r w:rsidR="003847A7">
        <w:rPr>
          <w:rFonts w:ascii="Times New Roman" w:hAnsi="Times New Roman"/>
          <w:sz w:val="24"/>
          <w:szCs w:val="24"/>
        </w:rPr>
        <w:t xml:space="preserve">Participant </w:t>
      </w:r>
      <w:r w:rsidR="0098113D">
        <w:rPr>
          <w:rFonts w:ascii="Times New Roman" w:hAnsi="Times New Roman"/>
          <w:sz w:val="24"/>
          <w:szCs w:val="24"/>
        </w:rPr>
        <w:t>should have</w:t>
      </w:r>
      <w:r w:rsidRPr="003847A7">
        <w:rPr>
          <w:rFonts w:ascii="Times New Roman" w:hAnsi="Times New Roman"/>
          <w:sz w:val="24"/>
          <w:szCs w:val="24"/>
        </w:rPr>
        <w:t xml:space="preserve"> an in-depth knowledge of the software. </w:t>
      </w:r>
      <w:r w:rsidR="00EE42B7" w:rsidRPr="003847A7">
        <w:rPr>
          <w:rFonts w:ascii="Times New Roman" w:hAnsi="Times New Roman"/>
          <w:sz w:val="24"/>
          <w:szCs w:val="24"/>
        </w:rPr>
        <w:t xml:space="preserve">Best efforts </w:t>
      </w:r>
      <w:r w:rsidR="00A75772" w:rsidRPr="003847A7">
        <w:rPr>
          <w:rFonts w:ascii="Times New Roman" w:hAnsi="Times New Roman"/>
          <w:sz w:val="24"/>
          <w:szCs w:val="24"/>
        </w:rPr>
        <w:t>should</w:t>
      </w:r>
      <w:r w:rsidR="00EE42B7" w:rsidRPr="003847A7">
        <w:rPr>
          <w:rFonts w:ascii="Times New Roman" w:hAnsi="Times New Roman"/>
          <w:sz w:val="24"/>
          <w:szCs w:val="24"/>
        </w:rPr>
        <w:t xml:space="preserve"> be made to provide mutual support, especially where local knowledge is lacking.</w:t>
      </w:r>
      <w:r w:rsidR="00071F16" w:rsidRPr="003847A7">
        <w:rPr>
          <w:rFonts w:ascii="Times New Roman" w:hAnsi="Times New Roman"/>
          <w:sz w:val="24"/>
          <w:szCs w:val="24"/>
        </w:rPr>
        <w:t xml:space="preserve"> Help desks </w:t>
      </w:r>
      <w:r w:rsidR="00A75772" w:rsidRPr="003847A7">
        <w:rPr>
          <w:rFonts w:ascii="Times New Roman" w:hAnsi="Times New Roman"/>
          <w:sz w:val="24"/>
          <w:szCs w:val="24"/>
        </w:rPr>
        <w:t>should</w:t>
      </w:r>
      <w:r w:rsidR="00071F16" w:rsidRPr="003847A7">
        <w:rPr>
          <w:rFonts w:ascii="Times New Roman" w:hAnsi="Times New Roman"/>
          <w:sz w:val="24"/>
          <w:szCs w:val="24"/>
        </w:rPr>
        <w:t xml:space="preserve"> be set up for this purpose.</w:t>
      </w:r>
    </w:p>
    <w:p w:rsidR="008C5998" w:rsidRPr="00E01530" w:rsidRDefault="008351AD" w:rsidP="00EE42B7">
      <w:pPr>
        <w:pStyle w:val="ListParagraph"/>
        <w:numPr>
          <w:ilvl w:val="0"/>
          <w:numId w:val="1"/>
        </w:numPr>
        <w:ind w:left="426"/>
        <w:rPr>
          <w:rFonts w:ascii="Times New Roman" w:hAnsi="Times New Roman"/>
          <w:sz w:val="24"/>
          <w:szCs w:val="24"/>
        </w:rPr>
      </w:pPr>
      <w:r w:rsidRPr="003847A7">
        <w:rPr>
          <w:rFonts w:ascii="Times New Roman" w:hAnsi="Times New Roman"/>
          <w:sz w:val="24"/>
          <w:szCs w:val="24"/>
        </w:rPr>
        <w:t>Contractual arrangements</w:t>
      </w:r>
      <w:r w:rsidR="00C9242D" w:rsidRPr="003847A7">
        <w:rPr>
          <w:rFonts w:ascii="Times New Roman" w:hAnsi="Times New Roman"/>
          <w:sz w:val="24"/>
          <w:szCs w:val="24"/>
        </w:rPr>
        <w:t xml:space="preserve"> with respect to the Mantid project</w:t>
      </w:r>
      <w:r w:rsidRPr="003847A7">
        <w:rPr>
          <w:rFonts w:ascii="Times New Roman" w:hAnsi="Times New Roman"/>
          <w:sz w:val="24"/>
          <w:szCs w:val="24"/>
        </w:rPr>
        <w:t xml:space="preserve"> between ISIS and </w:t>
      </w:r>
      <w:r w:rsidR="00071F16" w:rsidRPr="003847A7">
        <w:rPr>
          <w:rFonts w:ascii="Times New Roman" w:hAnsi="Times New Roman"/>
          <w:sz w:val="24"/>
          <w:szCs w:val="24"/>
        </w:rPr>
        <w:t>any third party software company</w:t>
      </w:r>
      <w:r w:rsidRPr="003847A7">
        <w:rPr>
          <w:rFonts w:ascii="Times New Roman" w:hAnsi="Times New Roman"/>
          <w:sz w:val="24"/>
          <w:szCs w:val="24"/>
        </w:rPr>
        <w:t xml:space="preserve">, or between </w:t>
      </w:r>
      <w:r w:rsidR="009D0BC7" w:rsidRPr="003847A7">
        <w:rPr>
          <w:rFonts w:ascii="Times New Roman" w:hAnsi="Times New Roman"/>
          <w:sz w:val="24"/>
          <w:szCs w:val="24"/>
        </w:rPr>
        <w:t>NScD</w:t>
      </w:r>
      <w:r w:rsidRPr="003847A7">
        <w:rPr>
          <w:rFonts w:ascii="Times New Roman" w:hAnsi="Times New Roman"/>
          <w:sz w:val="24"/>
          <w:szCs w:val="24"/>
        </w:rPr>
        <w:t xml:space="preserve"> and </w:t>
      </w:r>
      <w:r w:rsidR="00071F16" w:rsidRPr="003847A7">
        <w:rPr>
          <w:rFonts w:ascii="Times New Roman" w:hAnsi="Times New Roman"/>
          <w:sz w:val="24"/>
          <w:szCs w:val="24"/>
        </w:rPr>
        <w:t>any third party software company</w:t>
      </w:r>
      <w:r w:rsidRPr="003847A7">
        <w:rPr>
          <w:rFonts w:ascii="Times New Roman" w:hAnsi="Times New Roman"/>
          <w:sz w:val="24"/>
          <w:szCs w:val="24"/>
        </w:rPr>
        <w:t xml:space="preserve">, </w:t>
      </w:r>
      <w:r w:rsidR="003F5BBC" w:rsidRPr="003847A7">
        <w:rPr>
          <w:rFonts w:ascii="Times New Roman" w:hAnsi="Times New Roman"/>
          <w:sz w:val="24"/>
          <w:szCs w:val="24"/>
        </w:rPr>
        <w:t xml:space="preserve">are </w:t>
      </w:r>
      <w:r w:rsidRPr="003847A7">
        <w:rPr>
          <w:rFonts w:ascii="Times New Roman" w:hAnsi="Times New Roman"/>
          <w:sz w:val="24"/>
          <w:szCs w:val="24"/>
        </w:rPr>
        <w:t>a mechanism ch</w:t>
      </w:r>
      <w:r w:rsidR="00D03D65" w:rsidRPr="003847A7">
        <w:rPr>
          <w:rFonts w:ascii="Times New Roman" w:hAnsi="Times New Roman"/>
          <w:sz w:val="24"/>
          <w:szCs w:val="24"/>
        </w:rPr>
        <w:t xml:space="preserve">osen by the individual </w:t>
      </w:r>
      <w:r w:rsidR="00734066">
        <w:rPr>
          <w:rFonts w:ascii="Times New Roman" w:hAnsi="Times New Roman"/>
          <w:sz w:val="24"/>
          <w:szCs w:val="24"/>
        </w:rPr>
        <w:t>Participants to</w:t>
      </w:r>
      <w:r w:rsidRPr="003847A7">
        <w:rPr>
          <w:rFonts w:ascii="Times New Roman" w:hAnsi="Times New Roman"/>
          <w:sz w:val="24"/>
          <w:szCs w:val="24"/>
        </w:rPr>
        <w:t xml:space="preserve"> deliver </w:t>
      </w:r>
      <w:r w:rsidR="00BF4227" w:rsidRPr="003847A7">
        <w:rPr>
          <w:rFonts w:ascii="Times New Roman" w:hAnsi="Times New Roman"/>
          <w:sz w:val="24"/>
          <w:szCs w:val="24"/>
        </w:rPr>
        <w:t xml:space="preserve">their </w:t>
      </w:r>
      <w:r w:rsidR="003847A7">
        <w:rPr>
          <w:rFonts w:ascii="Times New Roman" w:hAnsi="Times New Roman"/>
          <w:sz w:val="24"/>
          <w:szCs w:val="24"/>
        </w:rPr>
        <w:t>intended</w:t>
      </w:r>
      <w:r w:rsidR="003847A7" w:rsidRPr="003847A7">
        <w:rPr>
          <w:rFonts w:ascii="Times New Roman" w:hAnsi="Times New Roman"/>
          <w:sz w:val="24"/>
          <w:szCs w:val="24"/>
        </w:rPr>
        <w:t xml:space="preserve"> </w:t>
      </w:r>
      <w:r w:rsidR="00BF4227" w:rsidRPr="003847A7">
        <w:rPr>
          <w:rFonts w:ascii="Times New Roman" w:hAnsi="Times New Roman"/>
          <w:sz w:val="24"/>
          <w:szCs w:val="24"/>
        </w:rPr>
        <w:t>level of</w:t>
      </w:r>
      <w:r w:rsidRPr="003847A7">
        <w:rPr>
          <w:rFonts w:ascii="Times New Roman" w:hAnsi="Times New Roman"/>
          <w:sz w:val="24"/>
          <w:szCs w:val="24"/>
        </w:rPr>
        <w:t xml:space="preserve"> resources to the project. </w:t>
      </w:r>
      <w:r w:rsidR="00BF4227" w:rsidRPr="003847A7">
        <w:rPr>
          <w:rFonts w:ascii="Times New Roman" w:hAnsi="Times New Roman"/>
          <w:sz w:val="24"/>
          <w:szCs w:val="24"/>
        </w:rPr>
        <w:t xml:space="preserve">There is no obligation on the </w:t>
      </w:r>
      <w:r w:rsidR="003847A7" w:rsidRPr="003847A7">
        <w:rPr>
          <w:rFonts w:ascii="Times New Roman" w:hAnsi="Times New Roman"/>
          <w:sz w:val="24"/>
          <w:szCs w:val="24"/>
        </w:rPr>
        <w:t xml:space="preserve">Participants </w:t>
      </w:r>
      <w:r w:rsidR="00BF4227" w:rsidRPr="003847A7">
        <w:rPr>
          <w:rFonts w:ascii="Times New Roman" w:hAnsi="Times New Roman"/>
          <w:sz w:val="24"/>
          <w:szCs w:val="24"/>
        </w:rPr>
        <w:t xml:space="preserve">to enter into any such </w:t>
      </w:r>
      <w:r w:rsidR="00BF4227" w:rsidRPr="00E01530">
        <w:rPr>
          <w:rFonts w:ascii="Times New Roman" w:hAnsi="Times New Roman"/>
          <w:sz w:val="24"/>
          <w:szCs w:val="24"/>
        </w:rPr>
        <w:t xml:space="preserve">contractual arrangement. </w:t>
      </w:r>
    </w:p>
    <w:p w:rsidR="00D03D65" w:rsidRPr="00E01530" w:rsidRDefault="00D03D65" w:rsidP="00EE42B7">
      <w:pPr>
        <w:pStyle w:val="ListParagraph"/>
        <w:numPr>
          <w:ilvl w:val="0"/>
          <w:numId w:val="1"/>
        </w:numPr>
        <w:ind w:left="426"/>
        <w:rPr>
          <w:rFonts w:ascii="Times New Roman" w:hAnsi="Times New Roman"/>
          <w:sz w:val="24"/>
          <w:szCs w:val="24"/>
        </w:rPr>
      </w:pPr>
      <w:r w:rsidRPr="00E01530">
        <w:rPr>
          <w:rFonts w:ascii="Times New Roman" w:hAnsi="Times New Roman"/>
          <w:sz w:val="24"/>
          <w:szCs w:val="24"/>
        </w:rPr>
        <w:t xml:space="preserve">A </w:t>
      </w:r>
      <w:r w:rsidR="00FF7151">
        <w:rPr>
          <w:rFonts w:ascii="Times New Roman" w:hAnsi="Times New Roman"/>
          <w:sz w:val="24"/>
          <w:szCs w:val="24"/>
        </w:rPr>
        <w:t>consistent</w:t>
      </w:r>
      <w:r w:rsidR="00FF7151" w:rsidRPr="00E01530">
        <w:rPr>
          <w:rFonts w:ascii="Times New Roman" w:hAnsi="Times New Roman"/>
          <w:sz w:val="24"/>
          <w:szCs w:val="24"/>
        </w:rPr>
        <w:t xml:space="preserve"> </w:t>
      </w:r>
      <w:r w:rsidRPr="00E01530">
        <w:rPr>
          <w:rFonts w:ascii="Times New Roman" w:hAnsi="Times New Roman"/>
          <w:sz w:val="24"/>
          <w:szCs w:val="24"/>
        </w:rPr>
        <w:t xml:space="preserve">method for citing the </w:t>
      </w:r>
      <w:r w:rsidR="00FF7151">
        <w:rPr>
          <w:rFonts w:ascii="Times New Roman" w:hAnsi="Times New Roman"/>
          <w:sz w:val="24"/>
          <w:szCs w:val="24"/>
        </w:rPr>
        <w:t xml:space="preserve">Mantid </w:t>
      </w:r>
      <w:r w:rsidRPr="00E01530">
        <w:rPr>
          <w:rFonts w:ascii="Times New Roman" w:hAnsi="Times New Roman"/>
          <w:sz w:val="24"/>
          <w:szCs w:val="24"/>
        </w:rPr>
        <w:t xml:space="preserve">software </w:t>
      </w:r>
      <w:r w:rsidR="00A75772" w:rsidRPr="00E01530">
        <w:rPr>
          <w:rFonts w:ascii="Times New Roman" w:hAnsi="Times New Roman"/>
          <w:sz w:val="24"/>
          <w:szCs w:val="24"/>
        </w:rPr>
        <w:t>should</w:t>
      </w:r>
      <w:r w:rsidRPr="00E01530">
        <w:rPr>
          <w:rFonts w:ascii="Times New Roman" w:hAnsi="Times New Roman"/>
          <w:sz w:val="24"/>
          <w:szCs w:val="24"/>
        </w:rPr>
        <w:t xml:space="preserve"> be</w:t>
      </w:r>
      <w:r w:rsidR="003847A7" w:rsidRPr="00E01530">
        <w:rPr>
          <w:rFonts w:ascii="Times New Roman" w:hAnsi="Times New Roman"/>
          <w:sz w:val="24"/>
          <w:szCs w:val="24"/>
        </w:rPr>
        <w:t xml:space="preserve"> </w:t>
      </w:r>
      <w:r w:rsidR="00FF7151">
        <w:rPr>
          <w:rFonts w:ascii="Times New Roman" w:hAnsi="Times New Roman"/>
          <w:sz w:val="24"/>
          <w:szCs w:val="24"/>
        </w:rPr>
        <w:t>used</w:t>
      </w:r>
      <w:r w:rsidR="0098113D" w:rsidRPr="00E01530">
        <w:rPr>
          <w:rFonts w:ascii="Times New Roman" w:hAnsi="Times New Roman"/>
          <w:sz w:val="24"/>
          <w:szCs w:val="24"/>
        </w:rPr>
        <w:t xml:space="preserve"> </w:t>
      </w:r>
      <w:r w:rsidR="003847A7" w:rsidRPr="00E01530">
        <w:rPr>
          <w:rFonts w:ascii="Times New Roman" w:hAnsi="Times New Roman"/>
          <w:sz w:val="24"/>
          <w:szCs w:val="24"/>
        </w:rPr>
        <w:t>by the Participants</w:t>
      </w:r>
      <w:r w:rsidRPr="00E01530">
        <w:rPr>
          <w:rFonts w:ascii="Times New Roman" w:hAnsi="Times New Roman"/>
          <w:sz w:val="24"/>
          <w:szCs w:val="24"/>
        </w:rPr>
        <w:t xml:space="preserve">. </w:t>
      </w:r>
    </w:p>
    <w:p w:rsidR="00ED4E8D" w:rsidRPr="00497B3B" w:rsidRDefault="00D73579" w:rsidP="00C9242D">
      <w:pPr>
        <w:pStyle w:val="ListParagraph"/>
        <w:numPr>
          <w:ilvl w:val="0"/>
          <w:numId w:val="1"/>
        </w:numPr>
        <w:ind w:left="426"/>
        <w:rPr>
          <w:rFonts w:ascii="Times New Roman" w:hAnsi="Times New Roman"/>
          <w:sz w:val="24"/>
          <w:szCs w:val="24"/>
        </w:rPr>
      </w:pPr>
      <w:r w:rsidRPr="00497B3B">
        <w:rPr>
          <w:rFonts w:ascii="Times New Roman" w:hAnsi="Times New Roman"/>
          <w:sz w:val="24"/>
          <w:szCs w:val="24"/>
        </w:rPr>
        <w:t xml:space="preserve">Each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acknowledges that any Confidential Information obtained from</w:t>
      </w:r>
      <w:r w:rsidR="00C27A2E" w:rsidRPr="00497B3B">
        <w:rPr>
          <w:rFonts w:ascii="Times New Roman" w:hAnsi="Times New Roman"/>
          <w:sz w:val="24"/>
          <w:szCs w:val="24"/>
        </w:rPr>
        <w:t>,</w:t>
      </w:r>
      <w:r w:rsidR="00C9242D" w:rsidRPr="00497B3B">
        <w:rPr>
          <w:rFonts w:ascii="Times New Roman" w:hAnsi="Times New Roman"/>
          <w:sz w:val="24"/>
          <w:szCs w:val="24"/>
        </w:rPr>
        <w:t xml:space="preserve"> or relating to</w:t>
      </w:r>
      <w:r w:rsidR="00C27A2E" w:rsidRPr="00497B3B">
        <w:rPr>
          <w:rFonts w:ascii="Times New Roman" w:hAnsi="Times New Roman"/>
          <w:sz w:val="24"/>
          <w:szCs w:val="24"/>
        </w:rPr>
        <w:t>, the other</w:t>
      </w:r>
      <w:r w:rsidR="00C9242D" w:rsidRPr="00497B3B">
        <w:rPr>
          <w:rFonts w:ascii="Times New Roman" w:hAnsi="Times New Roman"/>
          <w:sz w:val="24"/>
          <w:szCs w:val="24"/>
        </w:rPr>
        <w:t xml:space="preserve"> is the property of that other and will treat such information as confidential.  Confidential information used for the purposes of this </w:t>
      </w:r>
      <w:r w:rsidR="003847A7" w:rsidRPr="00497B3B">
        <w:rPr>
          <w:rFonts w:ascii="Times New Roman" w:hAnsi="Times New Roman"/>
          <w:sz w:val="24"/>
          <w:szCs w:val="24"/>
        </w:rPr>
        <w:t>Appendix No. 1 to MOU-UTB-2006223 should</w:t>
      </w:r>
      <w:r w:rsidR="00C27A2E" w:rsidRPr="00497B3B">
        <w:rPr>
          <w:rFonts w:ascii="Times New Roman" w:hAnsi="Times New Roman"/>
          <w:sz w:val="24"/>
          <w:szCs w:val="24"/>
        </w:rPr>
        <w:t xml:space="preserve"> only be disclosed</w:t>
      </w:r>
      <w:r w:rsidR="00C9242D" w:rsidRPr="00497B3B">
        <w:rPr>
          <w:rFonts w:ascii="Times New Roman" w:hAnsi="Times New Roman"/>
          <w:sz w:val="24"/>
          <w:szCs w:val="24"/>
        </w:rPr>
        <w:t xml:space="preserve"> to a third party with the prior written consent of the other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Each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may disclose the Confidential Information pursuant to a statutory obligation, an order of a court of competent jurisdiction</w:t>
      </w:r>
      <w:r w:rsidR="00C27A2E" w:rsidRPr="00497B3B">
        <w:rPr>
          <w:rFonts w:ascii="Times New Roman" w:hAnsi="Times New Roman"/>
          <w:sz w:val="24"/>
          <w:szCs w:val="24"/>
        </w:rPr>
        <w:t>,</w:t>
      </w:r>
      <w:r w:rsidR="00C9242D" w:rsidRPr="00497B3B">
        <w:rPr>
          <w:rFonts w:ascii="Times New Roman" w:hAnsi="Times New Roman"/>
          <w:sz w:val="24"/>
          <w:szCs w:val="24"/>
        </w:rPr>
        <w:t xml:space="preserve"> or the requirement of a competent regulatory body</w:t>
      </w:r>
      <w:r w:rsidR="00C27A2E" w:rsidRPr="00497B3B">
        <w:rPr>
          <w:rFonts w:ascii="Times New Roman" w:hAnsi="Times New Roman"/>
          <w:sz w:val="24"/>
          <w:szCs w:val="24"/>
        </w:rPr>
        <w:t>,</w:t>
      </w:r>
      <w:r w:rsidR="00C9242D" w:rsidRPr="00497B3B">
        <w:rPr>
          <w:rFonts w:ascii="Times New Roman" w:hAnsi="Times New Roman"/>
          <w:sz w:val="24"/>
          <w:szCs w:val="24"/>
        </w:rPr>
        <w:t xml:space="preserve"> provided that it notifies the other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as soon as the requirement to notify arises and will use its reasonable endeavours to minimise the extent of such disclosure and, where possible, to ensure the continued confidentiality of the Confidential Information so disclosed.</w:t>
      </w:r>
      <w:r w:rsidR="006879F7" w:rsidRPr="00497B3B">
        <w:rPr>
          <w:rFonts w:ascii="Times New Roman" w:hAnsi="Times New Roman"/>
          <w:sz w:val="24"/>
          <w:szCs w:val="24"/>
        </w:rPr>
        <w:t xml:space="preserve">  Notwithstanding the foregoing, the Participants understand that UT-Battelle may provide employees of the U.S. Department of Energy (DOE) access to Confidential Information in accordance with UT-Battelle’s contract with DOE for the management and operation of the Oak Ridge National Laboratory.  Those DOE employees will protect such Confidential Information from unauthorized disclosure as required by 18 USC 1905.</w:t>
      </w:r>
    </w:p>
    <w:p w:rsidR="008F2008" w:rsidRPr="003847A7" w:rsidRDefault="008F2008" w:rsidP="008F2008">
      <w:pPr>
        <w:pStyle w:val="ListParagraph"/>
        <w:ind w:left="426"/>
        <w:rPr>
          <w:rFonts w:ascii="Times New Roman" w:hAnsi="Times New Roman"/>
          <w:sz w:val="24"/>
          <w:szCs w:val="24"/>
        </w:rPr>
      </w:pPr>
    </w:p>
    <w:p w:rsidR="00A75772" w:rsidRPr="003847A7" w:rsidRDefault="008F2008" w:rsidP="00A75772">
      <w:pPr>
        <w:jc w:val="both"/>
        <w:rPr>
          <w:rFonts w:ascii="Times New Roman" w:hAnsi="Times New Roman"/>
          <w:sz w:val="24"/>
          <w:szCs w:val="24"/>
        </w:rPr>
      </w:pPr>
      <w:r w:rsidRPr="003847A7">
        <w:rPr>
          <w:rFonts w:ascii="Times New Roman" w:hAnsi="Times New Roman"/>
          <w:sz w:val="24"/>
          <w:szCs w:val="24"/>
        </w:rPr>
        <w:t xml:space="preserve">This </w:t>
      </w:r>
      <w:r w:rsidR="003847A7">
        <w:rPr>
          <w:rFonts w:ascii="Times New Roman" w:hAnsi="Times New Roman"/>
          <w:sz w:val="24"/>
          <w:szCs w:val="24"/>
        </w:rPr>
        <w:t xml:space="preserve">Appendix No. 1 to MOU-UTB-2006223 </w:t>
      </w:r>
      <w:r w:rsidR="00A75772" w:rsidRPr="003847A7">
        <w:rPr>
          <w:rFonts w:ascii="Times New Roman" w:hAnsi="Times New Roman"/>
          <w:sz w:val="24"/>
          <w:szCs w:val="24"/>
        </w:rPr>
        <w:t>should</w:t>
      </w:r>
      <w:r w:rsidRPr="003847A7">
        <w:rPr>
          <w:rFonts w:ascii="Times New Roman" w:hAnsi="Times New Roman"/>
          <w:sz w:val="24"/>
          <w:szCs w:val="24"/>
        </w:rPr>
        <w:t xml:space="preserve"> come into effect on the date of signing and will be valid for an initial period of </w:t>
      </w:r>
      <w:r w:rsidR="00A75772" w:rsidRPr="003847A7">
        <w:rPr>
          <w:rFonts w:ascii="Times New Roman" w:hAnsi="Times New Roman"/>
          <w:sz w:val="24"/>
          <w:szCs w:val="24"/>
        </w:rPr>
        <w:t xml:space="preserve">one year.  </w:t>
      </w:r>
      <w:r w:rsidR="003847A7">
        <w:rPr>
          <w:rFonts w:ascii="Times New Roman" w:hAnsi="Times New Roman"/>
          <w:sz w:val="24"/>
          <w:szCs w:val="24"/>
        </w:rPr>
        <w:t>F</w:t>
      </w:r>
      <w:r w:rsidR="00A75772" w:rsidRPr="003847A7">
        <w:rPr>
          <w:rFonts w:ascii="Times New Roman" w:hAnsi="Times New Roman"/>
          <w:sz w:val="24"/>
          <w:szCs w:val="24"/>
        </w:rPr>
        <w:t>u</w:t>
      </w:r>
      <w:r w:rsidR="003847A7">
        <w:rPr>
          <w:rFonts w:ascii="Times New Roman" w:hAnsi="Times New Roman"/>
          <w:sz w:val="24"/>
          <w:szCs w:val="24"/>
        </w:rPr>
        <w:t>ture</w:t>
      </w:r>
      <w:r w:rsidR="00A75772" w:rsidRPr="003847A7">
        <w:rPr>
          <w:rFonts w:ascii="Times New Roman" w:hAnsi="Times New Roman"/>
          <w:sz w:val="24"/>
          <w:szCs w:val="24"/>
        </w:rPr>
        <w:t xml:space="preserve"> renewal</w:t>
      </w:r>
      <w:r w:rsidR="003847A7">
        <w:rPr>
          <w:rFonts w:ascii="Times New Roman" w:hAnsi="Times New Roman"/>
          <w:sz w:val="24"/>
          <w:szCs w:val="24"/>
        </w:rPr>
        <w:t xml:space="preserve"> of this Appendix No. 1 to MOU-UTB-2006223</w:t>
      </w:r>
      <w:r w:rsidR="00A75772" w:rsidRPr="003847A7">
        <w:rPr>
          <w:rFonts w:ascii="Times New Roman" w:hAnsi="Times New Roman"/>
          <w:sz w:val="24"/>
          <w:szCs w:val="24"/>
        </w:rPr>
        <w:t xml:space="preserve">, to be on a rolling three year basis, should take place three months prior </w:t>
      </w:r>
      <w:r w:rsidR="00A75772" w:rsidRPr="003847A7">
        <w:rPr>
          <w:rFonts w:ascii="Times New Roman" w:hAnsi="Times New Roman"/>
          <w:sz w:val="24"/>
          <w:szCs w:val="24"/>
        </w:rPr>
        <w:lastRenderedPageBreak/>
        <w:t xml:space="preserve">to the expiration of the period of validity.  If either Participant wishes to make an amendment to this </w:t>
      </w:r>
      <w:r w:rsidR="003847A7">
        <w:rPr>
          <w:rFonts w:ascii="Times New Roman" w:hAnsi="Times New Roman"/>
          <w:sz w:val="24"/>
          <w:szCs w:val="24"/>
        </w:rPr>
        <w:t>Appendix No. 1 to MOU-UTB-2006223</w:t>
      </w:r>
      <w:r w:rsidR="00A75772" w:rsidRPr="003847A7">
        <w:rPr>
          <w:rFonts w:ascii="Times New Roman" w:hAnsi="Times New Roman"/>
          <w:sz w:val="24"/>
          <w:szCs w:val="24"/>
        </w:rPr>
        <w:t>, the subject may be discussed by NScD and ISIS and may be made valid through mutual consent of the two Parti</w:t>
      </w:r>
      <w:r w:rsidR="003847A7">
        <w:rPr>
          <w:rFonts w:ascii="Times New Roman" w:hAnsi="Times New Roman"/>
          <w:sz w:val="24"/>
          <w:szCs w:val="24"/>
        </w:rPr>
        <w:t>cipants</w:t>
      </w:r>
      <w:r w:rsidR="00A75772" w:rsidRPr="003847A7">
        <w:rPr>
          <w:rFonts w:ascii="Times New Roman" w:hAnsi="Times New Roman"/>
          <w:sz w:val="24"/>
          <w:szCs w:val="24"/>
        </w:rPr>
        <w:t>.</w:t>
      </w:r>
    </w:p>
    <w:p w:rsidR="008F2008" w:rsidRPr="003847A7" w:rsidRDefault="008F2008" w:rsidP="00A75772">
      <w:pPr>
        <w:jc w:val="both"/>
        <w:rPr>
          <w:rFonts w:ascii="Times New Roman" w:hAnsi="Times New Roman"/>
          <w:sz w:val="24"/>
          <w:szCs w:val="24"/>
        </w:rPr>
      </w:pPr>
      <w:r w:rsidRPr="003847A7">
        <w:rPr>
          <w:rFonts w:ascii="Times New Roman" w:hAnsi="Times New Roman"/>
          <w:sz w:val="24"/>
          <w:szCs w:val="24"/>
        </w:rPr>
        <w:t>This</w:t>
      </w:r>
      <w:r w:rsidR="00A75772" w:rsidRPr="003847A7">
        <w:rPr>
          <w:rFonts w:ascii="Times New Roman" w:hAnsi="Times New Roman"/>
          <w:sz w:val="24"/>
          <w:szCs w:val="24"/>
        </w:rPr>
        <w:t xml:space="preserve"> Appendix </w:t>
      </w:r>
      <w:r w:rsidR="00497B3B">
        <w:rPr>
          <w:rFonts w:ascii="Times New Roman" w:hAnsi="Times New Roman"/>
          <w:sz w:val="24"/>
          <w:szCs w:val="24"/>
        </w:rPr>
        <w:t>No. 1</w:t>
      </w:r>
      <w:r w:rsidR="00A75772" w:rsidRPr="003847A7">
        <w:rPr>
          <w:rFonts w:ascii="Times New Roman" w:hAnsi="Times New Roman"/>
          <w:sz w:val="24"/>
          <w:szCs w:val="24"/>
        </w:rPr>
        <w:t xml:space="preserve"> to</w:t>
      </w:r>
      <w:r w:rsidR="00497B3B">
        <w:rPr>
          <w:rFonts w:ascii="Times New Roman" w:hAnsi="Times New Roman"/>
          <w:sz w:val="24"/>
          <w:szCs w:val="24"/>
        </w:rPr>
        <w:t xml:space="preserve"> </w:t>
      </w:r>
      <w:r w:rsidR="00A75772" w:rsidRPr="003847A7">
        <w:rPr>
          <w:rFonts w:ascii="Times New Roman" w:hAnsi="Times New Roman"/>
          <w:sz w:val="24"/>
          <w:szCs w:val="24"/>
        </w:rPr>
        <w:t>MOU-UTB-2006223</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be executed in duplicate and is not effective until signed by both Parti</w:t>
      </w:r>
      <w:r w:rsidR="00A75772" w:rsidRPr="003847A7">
        <w:rPr>
          <w:rFonts w:ascii="Times New Roman" w:hAnsi="Times New Roman"/>
          <w:sz w:val="24"/>
          <w:szCs w:val="24"/>
        </w:rPr>
        <w:t>cipants</w:t>
      </w:r>
    </w:p>
    <w:p w:rsidR="00E56C13" w:rsidRPr="003847A7" w:rsidRDefault="00E56C13" w:rsidP="008F2008">
      <w:pPr>
        <w:jc w:val="both"/>
        <w:rPr>
          <w:rFonts w:ascii="Times New Roman" w:hAnsi="Times New Roman"/>
          <w:sz w:val="24"/>
          <w:szCs w:val="24"/>
        </w:rPr>
      </w:pPr>
    </w:p>
    <w:tbl>
      <w:tblPr>
        <w:tblW w:w="0" w:type="auto"/>
        <w:tblLook w:val="04A0"/>
      </w:tblPr>
      <w:tblGrid>
        <w:gridCol w:w="4621"/>
        <w:gridCol w:w="4621"/>
      </w:tblGrid>
      <w:tr w:rsidR="00E56C13" w:rsidRPr="003847A7" w:rsidTr="00497B3B">
        <w:tc>
          <w:tcPr>
            <w:tcW w:w="4621" w:type="dxa"/>
          </w:tcPr>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FOR </w:t>
            </w:r>
            <w:r w:rsidR="009D0BC7" w:rsidRPr="003847A7">
              <w:rPr>
                <w:rFonts w:ascii="Times New Roman" w:hAnsi="Times New Roman"/>
                <w:sz w:val="24"/>
                <w:szCs w:val="24"/>
              </w:rPr>
              <w:t>NScD</w:t>
            </w:r>
            <w:r w:rsidRPr="003847A7">
              <w:rPr>
                <w:rFonts w:ascii="Times New Roman" w:hAnsi="Times New Roman"/>
                <w:sz w:val="24"/>
                <w:szCs w:val="24"/>
              </w:rPr>
              <w:t xml:space="preserve">: </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Ian S. Anderson                                           </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Associate Laboratory Director                        </w:t>
            </w:r>
          </w:p>
          <w:p w:rsidR="00E56C13" w:rsidRPr="003847A7" w:rsidRDefault="00E56C13" w:rsidP="00497B3B">
            <w:pPr>
              <w:jc w:val="both"/>
              <w:rPr>
                <w:rFonts w:ascii="Times New Roman" w:hAnsi="Times New Roman"/>
                <w:sz w:val="24"/>
                <w:szCs w:val="24"/>
              </w:rPr>
            </w:pPr>
            <w:r w:rsidRPr="003847A7">
              <w:rPr>
                <w:rFonts w:ascii="Times New Roman" w:hAnsi="Times New Roman"/>
                <w:sz w:val="24"/>
                <w:szCs w:val="24"/>
              </w:rPr>
              <w:t xml:space="preserve">Neutron Scattering Sciences Directorate     </w:t>
            </w:r>
          </w:p>
        </w:tc>
        <w:tc>
          <w:tcPr>
            <w:tcW w:w="4621" w:type="dxa"/>
          </w:tcPr>
          <w:p w:rsidR="00E56C13" w:rsidRPr="003847A7" w:rsidRDefault="00E56C13" w:rsidP="00E56C13">
            <w:pPr>
              <w:rPr>
                <w:rFonts w:ascii="Times New Roman" w:hAnsi="Times New Roman"/>
                <w:sz w:val="24"/>
                <w:szCs w:val="24"/>
              </w:rPr>
            </w:pPr>
            <w:r w:rsidRPr="003847A7">
              <w:rPr>
                <w:rFonts w:ascii="Times New Roman" w:hAnsi="Times New Roman"/>
                <w:sz w:val="24"/>
                <w:szCs w:val="24"/>
              </w:rPr>
              <w:t>FOR ISIS:</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Andrew Taylor</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Director</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ISIS</w:t>
            </w:r>
          </w:p>
        </w:tc>
      </w:tr>
      <w:tr w:rsidR="00E56C13" w:rsidRPr="003847A7" w:rsidTr="00497B3B">
        <w:tc>
          <w:tcPr>
            <w:tcW w:w="4621" w:type="dxa"/>
          </w:tcPr>
          <w:p w:rsidR="00E56C13" w:rsidRPr="003847A7" w:rsidRDefault="00E56C13"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_____________________________</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Signature                                                          </w:t>
            </w:r>
          </w:p>
        </w:tc>
        <w:tc>
          <w:tcPr>
            <w:tcW w:w="4621" w:type="dxa"/>
          </w:tcPr>
          <w:p w:rsidR="00E56C13" w:rsidRPr="003847A7" w:rsidRDefault="00E56C13"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_____________________________   </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Signature</w:t>
            </w:r>
          </w:p>
        </w:tc>
      </w:tr>
      <w:tr w:rsidR="00E56C13" w:rsidRPr="003847A7" w:rsidTr="00497B3B">
        <w:tc>
          <w:tcPr>
            <w:tcW w:w="4621" w:type="dxa"/>
          </w:tcPr>
          <w:p w:rsidR="00497B3B" w:rsidRDefault="00497B3B"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_____________________________</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Date                                                          </w:t>
            </w:r>
          </w:p>
        </w:tc>
        <w:tc>
          <w:tcPr>
            <w:tcW w:w="4621" w:type="dxa"/>
          </w:tcPr>
          <w:p w:rsidR="00497B3B" w:rsidRDefault="00497B3B"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_____________________________</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Date                                                          </w:t>
            </w:r>
          </w:p>
        </w:tc>
      </w:tr>
    </w:tbl>
    <w:p w:rsidR="008F2008" w:rsidRPr="003847A7" w:rsidRDefault="008F2008" w:rsidP="008F2008">
      <w:pPr>
        <w:jc w:val="both"/>
        <w:rPr>
          <w:rFonts w:ascii="Times New Roman" w:hAnsi="Times New Roman"/>
          <w:sz w:val="24"/>
          <w:szCs w:val="24"/>
        </w:rPr>
      </w:pPr>
    </w:p>
    <w:p w:rsidR="008F2008" w:rsidRDefault="008F2008" w:rsidP="008F2008">
      <w:pPr>
        <w:jc w:val="both"/>
      </w:pPr>
      <w:r>
        <w:tab/>
      </w:r>
      <w:r>
        <w:tab/>
      </w:r>
      <w:r>
        <w:tab/>
      </w:r>
      <w:r>
        <w:tab/>
      </w:r>
      <w:r>
        <w:tab/>
      </w:r>
      <w:r>
        <w:tab/>
      </w:r>
      <w:r>
        <w:tab/>
      </w:r>
      <w:r>
        <w:tab/>
      </w:r>
      <w:r>
        <w:tab/>
      </w:r>
      <w:r>
        <w:tab/>
      </w:r>
      <w:r>
        <w:tab/>
        <w:t xml:space="preserve">                                </w:t>
      </w:r>
    </w:p>
    <w:p w:rsidR="008F2008" w:rsidRPr="00BF4227" w:rsidRDefault="008F2008" w:rsidP="008F2008">
      <w:pPr>
        <w:pStyle w:val="ListParagraph"/>
        <w:ind w:left="426"/>
      </w:pPr>
    </w:p>
    <w:sectPr w:rsidR="008F2008" w:rsidRPr="00BF4227" w:rsidSect="003847A7">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DE0" w:rsidRDefault="00E94DE0" w:rsidP="00E56C13">
      <w:pPr>
        <w:spacing w:after="0" w:line="240" w:lineRule="auto"/>
      </w:pPr>
      <w:r>
        <w:separator/>
      </w:r>
    </w:p>
  </w:endnote>
  <w:endnote w:type="continuationSeparator" w:id="0">
    <w:p w:rsidR="00E94DE0" w:rsidRDefault="00E94DE0" w:rsidP="00E56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C13" w:rsidRDefault="00CD6A50">
    <w:pPr>
      <w:pStyle w:val="Footer"/>
      <w:jc w:val="center"/>
    </w:pPr>
    <w:fldSimple w:instr=" PAGE   \* MERGEFORMAT ">
      <w:r w:rsidR="000602DE">
        <w:rPr>
          <w:noProof/>
        </w:rPr>
        <w:t>3</w:t>
      </w:r>
    </w:fldSimple>
  </w:p>
  <w:p w:rsidR="00E56C13" w:rsidRDefault="00E56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DE0" w:rsidRDefault="00E94DE0" w:rsidP="00E56C13">
      <w:pPr>
        <w:spacing w:after="0" w:line="240" w:lineRule="auto"/>
      </w:pPr>
      <w:r>
        <w:separator/>
      </w:r>
    </w:p>
  </w:footnote>
  <w:footnote w:type="continuationSeparator" w:id="0">
    <w:p w:rsidR="00E94DE0" w:rsidRDefault="00E94DE0" w:rsidP="00E56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7A7" w:rsidRPr="003847A7" w:rsidRDefault="003847A7">
    <w:pPr>
      <w:pStyle w:val="Header"/>
      <w:rPr>
        <w:rFonts w:ascii="Times New Roman" w:hAnsi="Times New Roman"/>
      </w:rPr>
    </w:pPr>
    <w:r w:rsidRPr="003847A7">
      <w:rPr>
        <w:rFonts w:ascii="Times New Roman" w:hAnsi="Times New Roman"/>
      </w:rPr>
      <w:t>Appendix No. 1 to MOU-UTB-2006223</w:t>
    </w:r>
  </w:p>
  <w:p w:rsidR="003847A7" w:rsidRDefault="003847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6CDB"/>
    <w:multiLevelType w:val="hybridMultilevel"/>
    <w:tmpl w:val="2D4051F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2069E7"/>
    <w:multiLevelType w:val="hybridMultilevel"/>
    <w:tmpl w:val="0E341DB4"/>
    <w:lvl w:ilvl="0" w:tplc="D7C63F78">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2DD04A35"/>
    <w:multiLevelType w:val="hybridMultilevel"/>
    <w:tmpl w:val="421E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2C0511"/>
    <w:multiLevelType w:val="multilevel"/>
    <w:tmpl w:val="EA661130"/>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EB31EAC"/>
    <w:multiLevelType w:val="hybridMultilevel"/>
    <w:tmpl w:val="D22C7BC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nsid w:val="768B0193"/>
    <w:multiLevelType w:val="hybridMultilevel"/>
    <w:tmpl w:val="3764886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D4E8D"/>
    <w:rsid w:val="0001067D"/>
    <w:rsid w:val="000602DE"/>
    <w:rsid w:val="00071F16"/>
    <w:rsid w:val="00084B8F"/>
    <w:rsid w:val="001571B6"/>
    <w:rsid w:val="00191E52"/>
    <w:rsid w:val="001C6BB6"/>
    <w:rsid w:val="001D4A84"/>
    <w:rsid w:val="001E3684"/>
    <w:rsid w:val="001F2874"/>
    <w:rsid w:val="00277D36"/>
    <w:rsid w:val="002C3EB0"/>
    <w:rsid w:val="00326742"/>
    <w:rsid w:val="00326878"/>
    <w:rsid w:val="00373920"/>
    <w:rsid w:val="003847A7"/>
    <w:rsid w:val="003963EA"/>
    <w:rsid w:val="003E5169"/>
    <w:rsid w:val="003F5BBC"/>
    <w:rsid w:val="00404923"/>
    <w:rsid w:val="00497B3B"/>
    <w:rsid w:val="00546883"/>
    <w:rsid w:val="00591245"/>
    <w:rsid w:val="005A5D01"/>
    <w:rsid w:val="005B6A57"/>
    <w:rsid w:val="005F5C2E"/>
    <w:rsid w:val="006018E8"/>
    <w:rsid w:val="0061041C"/>
    <w:rsid w:val="006118E0"/>
    <w:rsid w:val="00637F9A"/>
    <w:rsid w:val="00645C23"/>
    <w:rsid w:val="0066032C"/>
    <w:rsid w:val="006879F7"/>
    <w:rsid w:val="0071568D"/>
    <w:rsid w:val="00722904"/>
    <w:rsid w:val="00734066"/>
    <w:rsid w:val="007E5AB5"/>
    <w:rsid w:val="008351AD"/>
    <w:rsid w:val="00851CC5"/>
    <w:rsid w:val="008C5998"/>
    <w:rsid w:val="008D1D3E"/>
    <w:rsid w:val="008D3828"/>
    <w:rsid w:val="008F2008"/>
    <w:rsid w:val="00937A96"/>
    <w:rsid w:val="0096772B"/>
    <w:rsid w:val="00974BDB"/>
    <w:rsid w:val="0098113D"/>
    <w:rsid w:val="009C0B7E"/>
    <w:rsid w:val="009D0BC7"/>
    <w:rsid w:val="009D3848"/>
    <w:rsid w:val="009E4AD3"/>
    <w:rsid w:val="00A75772"/>
    <w:rsid w:val="00AF63B9"/>
    <w:rsid w:val="00B4269A"/>
    <w:rsid w:val="00B74167"/>
    <w:rsid w:val="00BF4227"/>
    <w:rsid w:val="00C27A2E"/>
    <w:rsid w:val="00C9242D"/>
    <w:rsid w:val="00CA72D7"/>
    <w:rsid w:val="00CD6A50"/>
    <w:rsid w:val="00CD7A00"/>
    <w:rsid w:val="00D03D65"/>
    <w:rsid w:val="00D20190"/>
    <w:rsid w:val="00D73579"/>
    <w:rsid w:val="00D92DCB"/>
    <w:rsid w:val="00E01530"/>
    <w:rsid w:val="00E54539"/>
    <w:rsid w:val="00E56C13"/>
    <w:rsid w:val="00E94DE0"/>
    <w:rsid w:val="00ED4E8D"/>
    <w:rsid w:val="00EE42B7"/>
    <w:rsid w:val="00F52126"/>
    <w:rsid w:val="00F74C60"/>
    <w:rsid w:val="00F91949"/>
    <w:rsid w:val="00FA79C7"/>
    <w:rsid w:val="00FF71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41C"/>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8D"/>
    <w:pPr>
      <w:ind w:left="720"/>
      <w:contextualSpacing/>
    </w:pPr>
  </w:style>
  <w:style w:type="character" w:styleId="Hyperlink">
    <w:name w:val="Hyperlink"/>
    <w:basedOn w:val="DefaultParagraphFont"/>
    <w:uiPriority w:val="99"/>
    <w:unhideWhenUsed/>
    <w:rsid w:val="00937A96"/>
    <w:rPr>
      <w:color w:val="0000FF"/>
      <w:u w:val="single"/>
    </w:rPr>
  </w:style>
  <w:style w:type="paragraph" w:customStyle="1" w:styleId="SAHeading1">
    <w:name w:val="SA Heading 1"/>
    <w:rsid w:val="00D73579"/>
    <w:pPr>
      <w:numPr>
        <w:numId w:val="2"/>
      </w:numPr>
      <w:spacing w:before="120" w:after="120"/>
    </w:pPr>
    <w:rPr>
      <w:rFonts w:ascii="Arial" w:eastAsia="Times New Roman" w:hAnsi="Arial"/>
      <w:b/>
      <w:sz w:val="16"/>
      <w:lang w:val="en-GB"/>
    </w:rPr>
  </w:style>
  <w:style w:type="paragraph" w:customStyle="1" w:styleId="SAHeading2">
    <w:name w:val="SA Heading 2"/>
    <w:basedOn w:val="SAHeading1"/>
    <w:rsid w:val="00D73579"/>
    <w:pPr>
      <w:numPr>
        <w:ilvl w:val="1"/>
      </w:numPr>
    </w:pPr>
    <w:rPr>
      <w:b w:val="0"/>
    </w:rPr>
  </w:style>
  <w:style w:type="paragraph" w:customStyle="1" w:styleId="SAHeading3">
    <w:name w:val="SA Heading 3"/>
    <w:basedOn w:val="SAHeading2"/>
    <w:rsid w:val="00D73579"/>
    <w:pPr>
      <w:numPr>
        <w:ilvl w:val="2"/>
      </w:numPr>
    </w:pPr>
  </w:style>
  <w:style w:type="paragraph" w:customStyle="1" w:styleId="SAHeading4">
    <w:name w:val="SA Heading 4"/>
    <w:basedOn w:val="SAHeading3"/>
    <w:rsid w:val="00D73579"/>
    <w:pPr>
      <w:numPr>
        <w:ilvl w:val="3"/>
      </w:numPr>
    </w:pPr>
  </w:style>
  <w:style w:type="paragraph" w:customStyle="1" w:styleId="SAHeading5">
    <w:name w:val="SA Heading 5"/>
    <w:basedOn w:val="SAHeading4"/>
    <w:rsid w:val="00D73579"/>
    <w:pPr>
      <w:numPr>
        <w:ilvl w:val="4"/>
      </w:numPr>
    </w:pPr>
  </w:style>
  <w:style w:type="table" w:styleId="TableGrid">
    <w:name w:val="Table Grid"/>
    <w:basedOn w:val="TableNormal"/>
    <w:uiPriority w:val="59"/>
    <w:rsid w:val="00E56C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56C13"/>
    <w:pPr>
      <w:tabs>
        <w:tab w:val="center" w:pos="4513"/>
        <w:tab w:val="right" w:pos="9026"/>
      </w:tabs>
    </w:pPr>
  </w:style>
  <w:style w:type="character" w:customStyle="1" w:styleId="HeaderChar">
    <w:name w:val="Header Char"/>
    <w:basedOn w:val="DefaultParagraphFont"/>
    <w:link w:val="Header"/>
    <w:uiPriority w:val="99"/>
    <w:rsid w:val="00E56C13"/>
    <w:rPr>
      <w:sz w:val="22"/>
      <w:szCs w:val="22"/>
      <w:lang w:eastAsia="en-US"/>
    </w:rPr>
  </w:style>
  <w:style w:type="paragraph" w:styleId="Footer">
    <w:name w:val="footer"/>
    <w:basedOn w:val="Normal"/>
    <w:link w:val="FooterChar"/>
    <w:uiPriority w:val="99"/>
    <w:unhideWhenUsed/>
    <w:rsid w:val="00E56C13"/>
    <w:pPr>
      <w:tabs>
        <w:tab w:val="center" w:pos="4513"/>
        <w:tab w:val="right" w:pos="9026"/>
      </w:tabs>
    </w:pPr>
  </w:style>
  <w:style w:type="character" w:customStyle="1" w:styleId="FooterChar">
    <w:name w:val="Footer Char"/>
    <w:basedOn w:val="DefaultParagraphFont"/>
    <w:link w:val="Footer"/>
    <w:uiPriority w:val="99"/>
    <w:rsid w:val="00E56C13"/>
    <w:rPr>
      <w:sz w:val="22"/>
      <w:szCs w:val="22"/>
      <w:lang w:eastAsia="en-US"/>
    </w:rPr>
  </w:style>
  <w:style w:type="paragraph" w:styleId="BalloonText">
    <w:name w:val="Balloon Text"/>
    <w:basedOn w:val="Normal"/>
    <w:link w:val="BalloonTextChar"/>
    <w:uiPriority w:val="99"/>
    <w:semiHidden/>
    <w:unhideWhenUsed/>
    <w:rsid w:val="00A7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772"/>
    <w:rPr>
      <w:rFonts w:ascii="Tahoma" w:hAnsi="Tahoma" w:cs="Tahoma"/>
      <w:sz w:val="16"/>
      <w:szCs w:val="16"/>
      <w:lang w:val="en-GB"/>
    </w:rPr>
  </w:style>
  <w:style w:type="character" w:styleId="CommentReference">
    <w:name w:val="annotation reference"/>
    <w:basedOn w:val="DefaultParagraphFont"/>
    <w:uiPriority w:val="99"/>
    <w:semiHidden/>
    <w:unhideWhenUsed/>
    <w:rsid w:val="00D92DCB"/>
    <w:rPr>
      <w:sz w:val="16"/>
      <w:szCs w:val="16"/>
    </w:rPr>
  </w:style>
  <w:style w:type="paragraph" w:styleId="CommentText">
    <w:name w:val="annotation text"/>
    <w:basedOn w:val="Normal"/>
    <w:link w:val="CommentTextChar"/>
    <w:uiPriority w:val="99"/>
    <w:semiHidden/>
    <w:unhideWhenUsed/>
    <w:rsid w:val="00D92DCB"/>
    <w:rPr>
      <w:sz w:val="20"/>
      <w:szCs w:val="20"/>
    </w:rPr>
  </w:style>
  <w:style w:type="character" w:customStyle="1" w:styleId="CommentTextChar">
    <w:name w:val="Comment Text Char"/>
    <w:basedOn w:val="DefaultParagraphFont"/>
    <w:link w:val="CommentText"/>
    <w:uiPriority w:val="99"/>
    <w:semiHidden/>
    <w:rsid w:val="00D92DCB"/>
    <w:rPr>
      <w:lang w:val="en-GB"/>
    </w:rPr>
  </w:style>
  <w:style w:type="paragraph" w:styleId="CommentSubject">
    <w:name w:val="annotation subject"/>
    <w:basedOn w:val="CommentText"/>
    <w:next w:val="CommentText"/>
    <w:link w:val="CommentSubjectChar"/>
    <w:uiPriority w:val="99"/>
    <w:semiHidden/>
    <w:unhideWhenUsed/>
    <w:rsid w:val="00D92DCB"/>
    <w:rPr>
      <w:b/>
      <w:bCs/>
    </w:rPr>
  </w:style>
  <w:style w:type="character" w:customStyle="1" w:styleId="CommentSubjectChar">
    <w:name w:val="Comment Subject Char"/>
    <w:basedOn w:val="CommentTextChar"/>
    <w:link w:val="CommentSubject"/>
    <w:uiPriority w:val="99"/>
    <w:semiHidden/>
    <w:rsid w:val="00D92DCB"/>
    <w:rPr>
      <w:b/>
      <w:bCs/>
    </w:rPr>
  </w:style>
</w:styles>
</file>

<file path=word/webSettings.xml><?xml version="1.0" encoding="utf-8"?>
<w:webSettings xmlns:r="http://schemas.openxmlformats.org/officeDocument/2006/relationships" xmlns:w="http://schemas.openxmlformats.org/wordprocessingml/2006/main">
  <w:divs>
    <w:div w:id="155808464">
      <w:bodyDiv w:val="1"/>
      <w:marLeft w:val="272"/>
      <w:marRight w:val="272"/>
      <w:marTop w:val="0"/>
      <w:marBottom w:val="0"/>
      <w:divBdr>
        <w:top w:val="none" w:sz="0" w:space="0" w:color="auto"/>
        <w:left w:val="none" w:sz="0" w:space="0" w:color="auto"/>
        <w:bottom w:val="none" w:sz="0" w:space="0" w:color="auto"/>
        <w:right w:val="none" w:sz="0" w:space="0" w:color="auto"/>
      </w:divBdr>
      <w:divsChild>
        <w:div w:id="1544905915">
          <w:marLeft w:val="0"/>
          <w:marRight w:val="0"/>
          <w:marTop w:val="0"/>
          <w:marBottom w:val="0"/>
          <w:divBdr>
            <w:top w:val="none" w:sz="0" w:space="0" w:color="auto"/>
            <w:left w:val="none" w:sz="0" w:space="0" w:color="auto"/>
            <w:bottom w:val="none" w:sz="0" w:space="0" w:color="auto"/>
            <w:right w:val="none" w:sz="0" w:space="0" w:color="auto"/>
          </w:divBdr>
        </w:div>
      </w:divsChild>
    </w:div>
    <w:div w:id="11021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1925E-3E53-4AED-AA7F-F67D5349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6284</CharactersWithSpaces>
  <SharedDoc>false</SharedDoc>
  <HLinks>
    <vt:vector size="6" baseType="variant">
      <vt:variant>
        <vt:i4>1704001</vt:i4>
      </vt:variant>
      <vt:variant>
        <vt:i4>0</vt:i4>
      </vt:variant>
      <vt:variant>
        <vt:i4>0</vt:i4>
      </vt:variant>
      <vt:variant>
        <vt:i4>5</vt:i4>
      </vt:variant>
      <vt:variant>
        <vt:lpwstr>http://www.gnu.org/licenses/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McGreevy</dc:creator>
  <cp:lastModifiedBy>Nicholas Draper</cp:lastModifiedBy>
  <cp:revision>3</cp:revision>
  <cp:lastPrinted>2010-02-17T14:16:00Z</cp:lastPrinted>
  <dcterms:created xsi:type="dcterms:W3CDTF">2010-07-21T12:58:00Z</dcterms:created>
  <dcterms:modified xsi:type="dcterms:W3CDTF">2010-11-24T17:26:00Z</dcterms:modified>
</cp:coreProperties>
</file>