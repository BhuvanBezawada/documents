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2829" w14:textId="77777777" w:rsidR="00BA5ED3" w:rsidRDefault="00BA5ED3" w:rsidP="00BA5ED3">
      <w:pPr>
        <w:pStyle w:val="Title"/>
      </w:pPr>
      <w:r>
        <w:t>Mantid PMB Meeting</w:t>
      </w:r>
      <w:r>
        <w:br/>
        <w:t>Minutes of Meeting 8</w:t>
      </w:r>
      <w:r>
        <w:br/>
        <w:t>29th May 2015, 1000-1200</w:t>
      </w:r>
    </w:p>
    <w:p w14:paraId="2B4B8A8E" w14:textId="77777777" w:rsidR="00BA5ED3" w:rsidRDefault="00BA5ED3" w:rsidP="00BA5ED3">
      <w:r>
        <w:t xml:space="preserve">Present from SNS: Garrett </w:t>
      </w:r>
      <w:proofErr w:type="spellStart"/>
      <w:r>
        <w:t>Granroth</w:t>
      </w:r>
      <w:proofErr w:type="spellEnd"/>
      <w:r>
        <w:t xml:space="preserve">, Thomas </w:t>
      </w:r>
      <w:proofErr w:type="spellStart"/>
      <w:r>
        <w:t>Proffen</w:t>
      </w:r>
      <w:proofErr w:type="spellEnd"/>
      <w:r>
        <w:t xml:space="preserve"> (TP), Timmy Ramirez-C</w:t>
      </w:r>
      <w:r w:rsidRPr="004D5863">
        <w:t>uesta</w:t>
      </w:r>
      <w:r>
        <w:t xml:space="preserve"> and </w:t>
      </w:r>
      <w:r w:rsidR="003D5E6D">
        <w:t>Wenduo Zhou</w:t>
      </w:r>
      <w:r>
        <w:t xml:space="preserve"> (</w:t>
      </w:r>
      <w:r w:rsidR="003D5E6D">
        <w:t>secretary</w:t>
      </w:r>
      <w:r>
        <w:t>)</w:t>
      </w:r>
    </w:p>
    <w:p w14:paraId="0C0F4560" w14:textId="3AD573B5" w:rsidR="00BA5ED3" w:rsidRDefault="00BA5ED3" w:rsidP="00BA5ED3">
      <w:r>
        <w:t>Present from ISIS: Ross Stewart, Toby Perring (TGP) (Chair), Debbie Greenfield, Nick Draper (PM) and Anders Markvardsen (</w:t>
      </w:r>
      <w:r w:rsidR="001601DC">
        <w:t>TSC chair</w:t>
      </w:r>
      <w:r>
        <w:t xml:space="preserve">)  </w:t>
      </w:r>
    </w:p>
    <w:p w14:paraId="0911A8AA" w14:textId="1B05CD43" w:rsidR="0011095A" w:rsidRDefault="00BA5ED3" w:rsidP="0011095A">
      <w:r>
        <w:t>Present from ESS: Jon Taylor</w:t>
      </w:r>
    </w:p>
    <w:p w14:paraId="0580444C" w14:textId="77777777" w:rsidR="0011095A" w:rsidRDefault="0011095A" w:rsidP="0011095A">
      <w:pPr>
        <w:pStyle w:val="Heading1"/>
      </w:pPr>
      <w:r>
        <w:t>Links to reports</w:t>
      </w:r>
    </w:p>
    <w:p w14:paraId="24C8D67A" w14:textId="77777777" w:rsidR="0011095A" w:rsidRPr="00411A4E" w:rsidRDefault="008F79DE" w:rsidP="0011095A">
      <w:hyperlink r:id="rId7" w:history="1">
        <w:r w:rsidR="0011095A" w:rsidRPr="003F7AB5">
          <w:rPr>
            <w:rStyle w:val="Hyperlink"/>
          </w:rPr>
          <w:t>www.github.com</w:t>
        </w:r>
      </w:hyperlink>
      <w:r w:rsidR="0011095A"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11095A" w14:paraId="4D3401DA" w14:textId="77777777" w:rsidTr="001908D7">
        <w:tc>
          <w:tcPr>
            <w:tcW w:w="1951" w:type="dxa"/>
          </w:tcPr>
          <w:p w14:paraId="47D8C902" w14:textId="77777777" w:rsidR="0011095A" w:rsidRDefault="0011095A" w:rsidP="001908D7">
            <w:r>
              <w:t>Minutes from last meeting</w:t>
            </w:r>
          </w:p>
        </w:tc>
        <w:tc>
          <w:tcPr>
            <w:tcW w:w="7291" w:type="dxa"/>
          </w:tcPr>
          <w:p w14:paraId="62A41E87" w14:textId="45478154" w:rsidR="0011095A" w:rsidRDefault="008F79DE" w:rsidP="001908D7">
            <w:hyperlink r:id="rId8" w:history="1">
              <w:r w:rsidR="001A24BC" w:rsidRPr="006D5109">
                <w:rPr>
                  <w:rStyle w:val="Hyperlink"/>
                </w:rPr>
                <w:t>https://github.com/mantidproject/documents/blob/master/Project-Management/PMB/Minutes/PMBMinutes29thJan15.docx</w:t>
              </w:r>
            </w:hyperlink>
          </w:p>
        </w:tc>
      </w:tr>
      <w:tr w:rsidR="0011095A" w14:paraId="0730D4E0" w14:textId="77777777" w:rsidTr="001908D7">
        <w:tc>
          <w:tcPr>
            <w:tcW w:w="1951" w:type="dxa"/>
          </w:tcPr>
          <w:p w14:paraId="5F37D5BF" w14:textId="77777777" w:rsidR="0011095A" w:rsidRDefault="0011095A" w:rsidP="001908D7">
            <w:r>
              <w:t>PM report</w:t>
            </w:r>
          </w:p>
        </w:tc>
        <w:tc>
          <w:tcPr>
            <w:tcW w:w="7291" w:type="dxa"/>
          </w:tcPr>
          <w:p w14:paraId="7C0FDA26" w14:textId="4475AE4F" w:rsidR="0011095A" w:rsidRPr="00A32D4D" w:rsidRDefault="008F79DE" w:rsidP="001908D7">
            <w:pPr>
              <w:rPr>
                <w:szCs w:val="22"/>
                <w:highlight w:val="yellow"/>
              </w:rPr>
            </w:pPr>
            <w:hyperlink r:id="rId9" w:history="1">
              <w:r w:rsidR="00E247D5" w:rsidRPr="0003790A">
                <w:rPr>
                  <w:rStyle w:val="Hyperlink"/>
                  <w:rFonts w:eastAsiaTheme="minorEastAsia"/>
                  <w:szCs w:val="22"/>
                  <w:lang w:val="en-US"/>
                </w:rPr>
                <w:t>https://github.com/mantidproject/documents/blob/master/Project-Management/PMB/PM%20report%20to%20the%20PMB%2029%20May%202015.doc?raw=true</w:t>
              </w:r>
            </w:hyperlink>
          </w:p>
        </w:tc>
      </w:tr>
      <w:tr w:rsidR="0011095A" w14:paraId="05F86093" w14:textId="77777777" w:rsidTr="001908D7">
        <w:tc>
          <w:tcPr>
            <w:tcW w:w="1951" w:type="dxa"/>
          </w:tcPr>
          <w:p w14:paraId="77634C98" w14:textId="77777777" w:rsidR="0011095A" w:rsidRDefault="0011095A" w:rsidP="001908D7">
            <w:r>
              <w:t>Technical Steering Committee (TSC) report</w:t>
            </w:r>
          </w:p>
        </w:tc>
        <w:tc>
          <w:tcPr>
            <w:tcW w:w="7291" w:type="dxa"/>
          </w:tcPr>
          <w:p w14:paraId="377E5E67" w14:textId="33D9E22E" w:rsidR="0011095A" w:rsidRPr="005B0728" w:rsidRDefault="008F79DE" w:rsidP="001908D7">
            <w:pPr>
              <w:rPr>
                <w:szCs w:val="22"/>
              </w:rPr>
            </w:pPr>
            <w:hyperlink r:id="rId10" w:history="1">
              <w:r w:rsidR="00467514" w:rsidRPr="005B0728">
                <w:rPr>
                  <w:rFonts w:eastAsiaTheme="minorEastAsia" w:cs="Calibri"/>
                  <w:color w:val="0000FF"/>
                  <w:szCs w:val="22"/>
                  <w:u w:val="single" w:color="0000FF"/>
                  <w:lang w:val="en-US"/>
                </w:rPr>
                <w:t>https://github.com/mantidproject/documents/blob/master/Project-Management/TechnicalSteeringCommittee/meetings/2015/TSC-meeting-2015-05-26.md</w:t>
              </w:r>
            </w:hyperlink>
          </w:p>
        </w:tc>
      </w:tr>
    </w:tbl>
    <w:p w14:paraId="249DA200" w14:textId="77777777" w:rsidR="0011095A" w:rsidRDefault="0011095A" w:rsidP="0011095A"/>
    <w:p w14:paraId="4E5C8F20" w14:textId="77777777" w:rsidR="0011095A" w:rsidRDefault="0011095A" w:rsidP="0011095A">
      <w:pPr>
        <w:pStyle w:val="Heading1"/>
      </w:pPr>
      <w:r>
        <w:t>Changes to the PMB</w:t>
      </w:r>
    </w:p>
    <w:p w14:paraId="1B57E414" w14:textId="070C9C89" w:rsidR="00245C01" w:rsidRDefault="00F721FB" w:rsidP="00245C01">
      <w:r>
        <w:t>Wenduo Zhou</w:t>
      </w:r>
      <w:r w:rsidR="0011095A">
        <w:t xml:space="preserve"> replaced </w:t>
      </w:r>
      <w:r>
        <w:t>Anders Markvardsen</w:t>
      </w:r>
      <w:r w:rsidR="00C15511">
        <w:t xml:space="preserve"> </w:t>
      </w:r>
      <w:r>
        <w:t>as the secretary for</w:t>
      </w:r>
      <w:r w:rsidR="0011095A">
        <w:t xml:space="preserve"> the PMB</w:t>
      </w:r>
      <w:r>
        <w:t xml:space="preserve">. </w:t>
      </w:r>
    </w:p>
    <w:p w14:paraId="15D5A2C4" w14:textId="77777777" w:rsidR="00245C01" w:rsidRDefault="00245C01" w:rsidP="00245C01">
      <w:pPr>
        <w:pStyle w:val="Heading1"/>
      </w:pPr>
      <w:r>
        <w:t>Minutes from the last meeting</w:t>
      </w:r>
    </w:p>
    <w:p w14:paraId="411152CB" w14:textId="534C584F" w:rsidR="00EB1DFF" w:rsidRDefault="008B60BA" w:rsidP="00EB1DFF">
      <w:r>
        <w:t xml:space="preserve">PMB members </w:t>
      </w:r>
      <w:r w:rsidR="003A23D7">
        <w:t>agree</w:t>
      </w:r>
      <w:r w:rsidR="001908D7">
        <w:t>d</w:t>
      </w:r>
      <w:r>
        <w:t xml:space="preserve"> on the minutes from the last meeting, see the link above</w:t>
      </w:r>
      <w:r w:rsidR="00245C01">
        <w:t>.</w:t>
      </w:r>
    </w:p>
    <w:p w14:paraId="4826A37B" w14:textId="59A61799" w:rsidR="000B5FCF" w:rsidRDefault="000B5FCF" w:rsidP="00EB1DFF">
      <w:r>
        <w:t xml:space="preserve">Some actions were confirmed to </w:t>
      </w:r>
      <w:r w:rsidR="000B2984">
        <w:t xml:space="preserve">be complete, including 8.1, 8.2, part of 8.3, 8.5 and 8.6. </w:t>
      </w:r>
    </w:p>
    <w:p w14:paraId="7698FAEF" w14:textId="6644E52B" w:rsidR="006F3DFD" w:rsidRDefault="00D53B08" w:rsidP="00EB1DFF">
      <w:r>
        <w:t>The status of t</w:t>
      </w:r>
      <w:r w:rsidR="00C93A69">
        <w:t xml:space="preserve">he ongoing actions </w:t>
      </w:r>
      <w:r>
        <w:t>was</w:t>
      </w:r>
      <w:r w:rsidR="00C93A69">
        <w:t xml:space="preserve"> updated </w:t>
      </w:r>
      <w:r w:rsidR="00B76A43">
        <w:t xml:space="preserve">and discussed </w:t>
      </w:r>
      <w:r w:rsidR="00C93A69">
        <w:t xml:space="preserve">as well. </w:t>
      </w:r>
    </w:p>
    <w:p w14:paraId="27C8493E" w14:textId="3D4C4509" w:rsidR="00F64F83" w:rsidRPr="00465490" w:rsidRDefault="0090130C" w:rsidP="00EB1DFF">
      <w:pPr>
        <w:rPr>
          <w:b/>
        </w:rPr>
      </w:pPr>
      <w:r w:rsidRPr="00465490">
        <w:rPr>
          <w:b/>
        </w:rPr>
        <w:t>8.3 Distribute SNS and ESS requirement before next PMB</w:t>
      </w:r>
    </w:p>
    <w:p w14:paraId="3F4B0D5B" w14:textId="274F5398" w:rsidR="0090130C" w:rsidRDefault="0090130C" w:rsidP="00EB1DFF">
      <w:r>
        <w:t xml:space="preserve">See section </w:t>
      </w:r>
      <w:r w:rsidRPr="00D84AC9">
        <w:rPr>
          <w:i/>
        </w:rPr>
        <w:t xml:space="preserve">Facility Strategy </w:t>
      </w:r>
      <w:r>
        <w:t>Discussion below.</w:t>
      </w:r>
    </w:p>
    <w:p w14:paraId="26ADC064" w14:textId="3CEBF263" w:rsidR="005555BB" w:rsidRPr="00930061" w:rsidRDefault="005555BB" w:rsidP="00EB1DFF">
      <w:pPr>
        <w:rPr>
          <w:b/>
        </w:rPr>
      </w:pPr>
      <w:r w:rsidRPr="00930061">
        <w:rPr>
          <w:b/>
        </w:rPr>
        <w:t xml:space="preserve">8.5 </w:t>
      </w:r>
      <w:r w:rsidR="00FB381C" w:rsidRPr="00930061">
        <w:rPr>
          <w:b/>
        </w:rPr>
        <w:t>Determine what code in Mantid needs validation by scientific expert</w:t>
      </w:r>
    </w:p>
    <w:p w14:paraId="430F4C39" w14:textId="2BA0A40D" w:rsidR="00FB381C" w:rsidRDefault="00FB381C" w:rsidP="00EB1DFF">
      <w:r>
        <w:t xml:space="preserve">AM addressed this issue in TSC report. </w:t>
      </w:r>
      <w:r w:rsidR="007408C5">
        <w:t xml:space="preserve"> </w:t>
      </w:r>
    </w:p>
    <w:p w14:paraId="26539CE1" w14:textId="6FE50F12" w:rsidR="00CD74A5" w:rsidRPr="00FB3A32" w:rsidRDefault="00CD74A5" w:rsidP="00EB1DFF">
      <w:pPr>
        <w:rPr>
          <w:b/>
        </w:rPr>
      </w:pPr>
      <w:r w:rsidRPr="00FB3A32">
        <w:rPr>
          <w:b/>
        </w:rPr>
        <w:lastRenderedPageBreak/>
        <w:t xml:space="preserve">8.6 </w:t>
      </w:r>
      <w:r w:rsidR="00250AE5" w:rsidRPr="00FB3A32">
        <w:rPr>
          <w:b/>
        </w:rPr>
        <w:t>Create a user example for how to integrate non Mantid Code with Mantid</w:t>
      </w:r>
    </w:p>
    <w:p w14:paraId="092BA375" w14:textId="6A2A7FDD" w:rsidR="002B2A89" w:rsidRDefault="002B2A89" w:rsidP="00EB1DFF">
      <w:r>
        <w:t xml:space="preserve">AM addressed this issue in TSC report. </w:t>
      </w:r>
    </w:p>
    <w:p w14:paraId="25F7BBF9" w14:textId="19DD8B7D" w:rsidR="0090130C" w:rsidRPr="00465490" w:rsidRDefault="0090130C" w:rsidP="00EB1DFF">
      <w:pPr>
        <w:rPr>
          <w:b/>
        </w:rPr>
      </w:pPr>
      <w:r w:rsidRPr="00465490">
        <w:rPr>
          <w:b/>
        </w:rPr>
        <w:t>8.7 Drive the adding of Mantid training material for direct inelastic scattering</w:t>
      </w:r>
    </w:p>
    <w:p w14:paraId="2946BD6B" w14:textId="633CF72D" w:rsidR="0090130C" w:rsidRDefault="0090130C" w:rsidP="00EB1DFF">
      <w:r>
        <w:t xml:space="preserve">RS stated that the training material should get converged between SNS and ISIS. </w:t>
      </w:r>
    </w:p>
    <w:p w14:paraId="5C954F8A" w14:textId="7234291B" w:rsidR="006F3DFD" w:rsidRPr="00796B5A" w:rsidRDefault="006F3DFD" w:rsidP="00EB1DFF">
      <w:pPr>
        <w:rPr>
          <w:b/>
        </w:rPr>
      </w:pPr>
      <w:r w:rsidRPr="00796B5A">
        <w:rPr>
          <w:b/>
        </w:rPr>
        <w:t xml:space="preserve">8.8 Drive the adding </w:t>
      </w:r>
      <w:r w:rsidR="00440508" w:rsidRPr="00796B5A">
        <w:rPr>
          <w:b/>
        </w:rPr>
        <w:t>of Mantid training material for powder diffraction.</w:t>
      </w:r>
    </w:p>
    <w:p w14:paraId="2BA4F412" w14:textId="467A8AB0" w:rsidR="00440508" w:rsidRDefault="00440508" w:rsidP="00EB1DFF">
      <w:r>
        <w:t xml:space="preserve">TP reported that the training material would be ready in 2 to 3 months and be published on web. </w:t>
      </w:r>
    </w:p>
    <w:p w14:paraId="7A36875C" w14:textId="46022767" w:rsidR="00962C95" w:rsidRPr="00420313" w:rsidRDefault="00962C95" w:rsidP="00EB1DFF">
      <w:pPr>
        <w:rPr>
          <w:b/>
        </w:rPr>
      </w:pPr>
      <w:r w:rsidRPr="00420313">
        <w:rPr>
          <w:b/>
        </w:rPr>
        <w:t>8.9 Have a Mantid forum in use a month before the next PMB</w:t>
      </w:r>
    </w:p>
    <w:p w14:paraId="4038DDF5" w14:textId="1363E251" w:rsidR="00866166" w:rsidRDefault="00962C95" w:rsidP="00EB1DFF">
      <w:pPr>
        <w:rPr>
          <w:ins w:id="0" w:author="Perring, Toby (STFC,RAL,ISIS)" w:date="2015-06-09T16:54:00Z"/>
        </w:rPr>
      </w:pPr>
      <w:r>
        <w:t xml:space="preserve">ND reported that </w:t>
      </w:r>
      <w:r w:rsidR="00866166">
        <w:t xml:space="preserve">there </w:t>
      </w:r>
      <w:r w:rsidR="008F5CD1">
        <w:t>were</w:t>
      </w:r>
      <w:r w:rsidR="00866166">
        <w:t xml:space="preserve"> several issues that were </w:t>
      </w:r>
      <w:r w:rsidR="008F5CD1">
        <w:t>encountered</w:t>
      </w:r>
      <w:r w:rsidR="00866166">
        <w:t xml:space="preserve"> during the work</w:t>
      </w:r>
      <w:r w:rsidR="008F5CD1">
        <w:t xml:space="preserve"> on this task</w:t>
      </w:r>
      <w:r w:rsidR="00866166">
        <w:t xml:space="preserve">.  </w:t>
      </w:r>
      <w:r w:rsidR="00D357CA">
        <w:t>More time was</w:t>
      </w:r>
      <w:r w:rsidR="00866166">
        <w:t xml:space="preserve"> required to solve the</w:t>
      </w:r>
      <w:r w:rsidR="00D357CA">
        <w:t>se</w:t>
      </w:r>
      <w:r w:rsidR="00866166">
        <w:t xml:space="preserve"> issues. </w:t>
      </w:r>
    </w:p>
    <w:p w14:paraId="390EC8DD" w14:textId="77777777" w:rsidR="006D1E77" w:rsidRDefault="006D1E77" w:rsidP="00EB1DFF"/>
    <w:p w14:paraId="50A21D99" w14:textId="77777777" w:rsidR="00EB1DFF" w:rsidRDefault="00EB1DFF" w:rsidP="00EB1DFF">
      <w:pPr>
        <w:pStyle w:val="Heading1"/>
      </w:pPr>
      <w:r>
        <w:t>PM report</w:t>
      </w:r>
    </w:p>
    <w:p w14:paraId="06762AC7" w14:textId="4E6C02CB" w:rsidR="009678E0" w:rsidRDefault="00EB1DFF" w:rsidP="00EB1DFF">
      <w:r>
        <w:t xml:space="preserve">ND </w:t>
      </w:r>
      <w:r w:rsidR="009678E0">
        <w:t xml:space="preserve">presented the PM report to PMB. </w:t>
      </w:r>
      <w:r w:rsidR="00014615">
        <w:t xml:space="preserve">  </w:t>
      </w:r>
      <w:r w:rsidR="00C72781">
        <w:t xml:space="preserve">The full PM report can be found via the link listed above.  </w:t>
      </w:r>
    </w:p>
    <w:p w14:paraId="000CAF40" w14:textId="1719E91F" w:rsidR="00A93CCE" w:rsidRDefault="00A93CCE" w:rsidP="00EB1DFF">
      <w:r w:rsidRPr="00FB3000">
        <w:t xml:space="preserve">ND went over the </w:t>
      </w:r>
      <w:r w:rsidR="00FB3000">
        <w:t xml:space="preserve">PM </w:t>
      </w:r>
      <w:r w:rsidRPr="00FB3000">
        <w:t xml:space="preserve">report including </w:t>
      </w:r>
      <w:r w:rsidR="00FB3000">
        <w:t xml:space="preserve">the </w:t>
      </w:r>
      <w:r w:rsidRPr="00FB3000">
        <w:t>minor ch</w:t>
      </w:r>
      <w:r w:rsidR="00FB3000">
        <w:t xml:space="preserve">ange </w:t>
      </w:r>
      <w:r w:rsidR="002739A4">
        <w:t xml:space="preserve">for design on Mantid, </w:t>
      </w:r>
      <w:r w:rsidR="00FB3000">
        <w:t>Mantid t</w:t>
      </w:r>
      <w:r w:rsidR="002739A4">
        <w:t xml:space="preserve">raining, </w:t>
      </w:r>
      <w:r w:rsidRPr="00FB3000">
        <w:t>Jenkins</w:t>
      </w:r>
      <w:r w:rsidR="002739A4">
        <w:t>,</w:t>
      </w:r>
      <w:r w:rsidR="007F7135">
        <w:t xml:space="preserve"> </w:t>
      </w:r>
      <w:r w:rsidR="002739A4">
        <w:t xml:space="preserve">the status </w:t>
      </w:r>
      <w:r w:rsidR="00CD349A">
        <w:t xml:space="preserve">and issue </w:t>
      </w:r>
      <w:r w:rsidR="002739A4">
        <w:t xml:space="preserve">of </w:t>
      </w:r>
      <w:r w:rsidRPr="00FB3000">
        <w:t>Windows</w:t>
      </w:r>
      <w:r w:rsidR="002739A4">
        <w:t xml:space="preserve"> build</w:t>
      </w:r>
      <w:r w:rsidRPr="00FB3000">
        <w:t xml:space="preserve"> </w:t>
      </w:r>
      <w:r w:rsidR="00CD349A">
        <w:t>server</w:t>
      </w:r>
      <w:r w:rsidR="002739A4">
        <w:t xml:space="preserve">, </w:t>
      </w:r>
      <w:r w:rsidRPr="00FB3000">
        <w:t xml:space="preserve">new build server </w:t>
      </w:r>
      <w:r w:rsidR="002739A4">
        <w:t>in ESS,</w:t>
      </w:r>
      <w:r w:rsidRPr="00FB3000">
        <w:t xml:space="preserve"> new </w:t>
      </w:r>
      <w:r w:rsidR="002739A4">
        <w:t xml:space="preserve">Mantid </w:t>
      </w:r>
      <w:r w:rsidRPr="00FB3000">
        <w:t>release</w:t>
      </w:r>
      <w:ins w:id="1" w:author="Zhou, Wenduo" w:date="2015-06-11T15:18:00Z">
        <w:r w:rsidR="001A39C6">
          <w:t xml:space="preserve"> </w:t>
        </w:r>
      </w:ins>
      <w:r w:rsidR="002739A4">
        <w:t xml:space="preserve">(3.4) </w:t>
      </w:r>
      <w:proofErr w:type="gramStart"/>
      <w:r w:rsidR="002739A4">
        <w:t xml:space="preserve">and </w:t>
      </w:r>
      <w:r w:rsidRPr="00FB3000">
        <w:t xml:space="preserve"> </w:t>
      </w:r>
      <w:r w:rsidR="002739A4">
        <w:t>the</w:t>
      </w:r>
      <w:proofErr w:type="gramEnd"/>
      <w:r w:rsidR="002739A4">
        <w:t xml:space="preserve"> mi</w:t>
      </w:r>
      <w:r w:rsidR="002739A4" w:rsidRPr="00FB3000">
        <w:t xml:space="preserve">gration from </w:t>
      </w:r>
      <w:proofErr w:type="spellStart"/>
      <w:r w:rsidR="002739A4" w:rsidRPr="00FB3000">
        <w:t>trac</w:t>
      </w:r>
      <w:proofErr w:type="spellEnd"/>
      <w:r w:rsidR="002739A4" w:rsidRPr="00FB3000">
        <w:t xml:space="preserve"> t</w:t>
      </w:r>
      <w:r w:rsidR="000C3A9D">
        <w:t xml:space="preserve">o </w:t>
      </w:r>
      <w:proofErr w:type="spellStart"/>
      <w:r w:rsidR="000C3A9D">
        <w:t>G</w:t>
      </w:r>
      <w:r w:rsidR="002739A4" w:rsidRPr="00FB3000">
        <w:t>ithub</w:t>
      </w:r>
      <w:proofErr w:type="spellEnd"/>
      <w:r w:rsidR="002739A4" w:rsidRPr="00FB3000">
        <w:t xml:space="preserve"> issue </w:t>
      </w:r>
      <w:r w:rsidR="002739A4">
        <w:t xml:space="preserve">before next release. </w:t>
      </w:r>
    </w:p>
    <w:p w14:paraId="2854D443" w14:textId="4273E5D1" w:rsidR="000C14E7" w:rsidRDefault="000C14E7" w:rsidP="00EB1DFF">
      <w:pPr>
        <w:rPr>
          <w:ins w:id="2" w:author="Perring, Toby (STFC,RAL,ISIS)" w:date="2015-06-09T16:55:00Z"/>
        </w:rPr>
      </w:pPr>
      <w:r>
        <w:t xml:space="preserve">PMB </w:t>
      </w:r>
      <w:ins w:id="3" w:author="Perring, Toby (STFC,RAL,ISIS)" w:date="2015-06-09T16:55:00Z">
        <w:r w:rsidR="006D1E77">
          <w:t>endorsed</w:t>
        </w:r>
      </w:ins>
      <w:r>
        <w:t xml:space="preserve"> the PM report. </w:t>
      </w:r>
    </w:p>
    <w:p w14:paraId="073CAB98" w14:textId="77777777" w:rsidR="006D1E77" w:rsidRPr="00FB3000" w:rsidRDefault="006D1E77" w:rsidP="00EB1DFF"/>
    <w:p w14:paraId="539C5AEA" w14:textId="77777777" w:rsidR="002C7492" w:rsidRDefault="002C7492" w:rsidP="002C7492">
      <w:pPr>
        <w:pStyle w:val="Heading1"/>
      </w:pPr>
      <w:r>
        <w:t>Technical Steering Committee (TSC) report</w:t>
      </w:r>
    </w:p>
    <w:p w14:paraId="24ED4254" w14:textId="3BAF2874" w:rsidR="00A91D45" w:rsidRDefault="00E15499" w:rsidP="002C7492">
      <w:r>
        <w:t>AM</w:t>
      </w:r>
      <w:r w:rsidR="002C7492">
        <w:t xml:space="preserve"> presented the</w:t>
      </w:r>
      <w:r w:rsidR="00CD0F28">
        <w:t xml:space="preserve"> latest</w:t>
      </w:r>
      <w:r w:rsidR="002C7492">
        <w:t xml:space="preserve"> TSC report to </w:t>
      </w:r>
      <w:r w:rsidR="00950D73">
        <w:t>PMB</w:t>
      </w:r>
      <w:r w:rsidR="00B27155">
        <w:t xml:space="preserve">, see the link above. He reported that ParaView4.3 was in release 3.4 and the support for OSX 10.8 was stopped.  He </w:t>
      </w:r>
      <w:r w:rsidR="0038207D">
        <w:t>informed</w:t>
      </w:r>
      <w:r w:rsidR="002B2F87">
        <w:t xml:space="preserve"> </w:t>
      </w:r>
      <w:r w:rsidR="00313F4A">
        <w:t xml:space="preserve">PMB about </w:t>
      </w:r>
      <w:r w:rsidR="002B2F87">
        <w:t>the plan to change</w:t>
      </w:r>
      <w:r w:rsidR="00B27155">
        <w:t xml:space="preserve"> </w:t>
      </w:r>
      <w:r w:rsidR="002B2F87">
        <w:t xml:space="preserve">the </w:t>
      </w:r>
      <w:r w:rsidR="00B27155">
        <w:t>Windows compiler to VS</w:t>
      </w:r>
      <w:r w:rsidR="002B2F87">
        <w:t xml:space="preserve">2015 (free community edition) and upgrade to Qt5 </w:t>
      </w:r>
      <w:r w:rsidR="00332C5B">
        <w:t>because</w:t>
      </w:r>
      <w:r w:rsidR="002B2F87">
        <w:t xml:space="preserve"> the next release of </w:t>
      </w:r>
      <w:proofErr w:type="spellStart"/>
      <w:r w:rsidR="002B2F87">
        <w:t>ParaView</w:t>
      </w:r>
      <w:proofErr w:type="spellEnd"/>
      <w:r w:rsidR="002B2F87">
        <w:t xml:space="preserve"> only supports Qt5. </w:t>
      </w:r>
      <w:r w:rsidR="00BF52D7">
        <w:t xml:space="preserve"> He also talked about the new </w:t>
      </w:r>
      <w:proofErr w:type="spellStart"/>
      <w:r w:rsidR="00BF52D7">
        <w:t>github</w:t>
      </w:r>
      <w:proofErr w:type="spellEnd"/>
      <w:r w:rsidR="00BF52D7">
        <w:t xml:space="preserve"> workflow</w:t>
      </w:r>
      <w:ins w:id="4" w:author="Zhou, Wenduo" w:date="2015-06-10T10:00:00Z">
        <w:r w:rsidR="00C317BF">
          <w:t xml:space="preserve"> including p</w:t>
        </w:r>
      </w:ins>
      <w:r w:rsidR="00BF52D7">
        <w:t>ull request</w:t>
      </w:r>
      <w:ins w:id="5" w:author="Zhou, Wenduo" w:date="2015-06-10T10:00:00Z">
        <w:r w:rsidR="00C317BF">
          <w:t xml:space="preserve"> and GitHub Issue</w:t>
        </w:r>
      </w:ins>
      <w:ins w:id="6" w:author="Zhou, Wenduo" w:date="2015-06-10T10:06:00Z">
        <w:r w:rsidR="006260D2">
          <w:t>s</w:t>
        </w:r>
      </w:ins>
      <w:ins w:id="7" w:author="Zhou, Wenduo" w:date="2015-06-10T10:00:00Z">
        <w:r w:rsidR="00C317BF">
          <w:t xml:space="preserve">.  Pull request is already </w:t>
        </w:r>
      </w:ins>
      <w:r w:rsidR="000C3A9D">
        <w:t>in use</w:t>
      </w:r>
      <w:ins w:id="8" w:author="Zhou, Wenduo" w:date="2015-06-10T10:01:00Z">
        <w:r w:rsidR="00C317BF">
          <w:t>.  A</w:t>
        </w:r>
      </w:ins>
      <w:r w:rsidR="000C3A9D">
        <w:t>n</w:t>
      </w:r>
      <w:ins w:id="9" w:author="Zhou, Wenduo" w:date="2015-06-10T10:07:00Z">
        <w:r w:rsidR="004C5EDC">
          <w:t xml:space="preserve">d it has been agreed on to replace </w:t>
        </w:r>
        <w:r w:rsidR="004C5EDC">
          <w:rPr>
            <w:rFonts w:ascii="Cambria" w:hAnsi="Cambria"/>
            <w:szCs w:val="22"/>
          </w:rPr>
          <w:fldChar w:fldCharType="begin"/>
        </w:r>
        <w:r w:rsidR="004C5EDC">
          <w:rPr>
            <w:rFonts w:ascii="Cambria" w:hAnsi="Cambria"/>
            <w:szCs w:val="22"/>
          </w:rPr>
          <w:instrText xml:space="preserve"> HYPERLINK "http://trac.mantidproject.org/mantid/" </w:instrText>
        </w:r>
        <w:r w:rsidR="004C5EDC">
          <w:rPr>
            <w:rFonts w:ascii="Cambria" w:hAnsi="Cambria"/>
            <w:szCs w:val="22"/>
          </w:rPr>
          <w:fldChar w:fldCharType="separate"/>
        </w:r>
        <w:r w:rsidR="004C5EDC" w:rsidRPr="00245D3C">
          <w:rPr>
            <w:rStyle w:val="Hyperlink"/>
            <w:rFonts w:ascii="Cambria" w:hAnsi="Cambria"/>
            <w:szCs w:val="22"/>
          </w:rPr>
          <w:t xml:space="preserve">Mantid </w:t>
        </w:r>
        <w:proofErr w:type="spellStart"/>
        <w:r w:rsidR="004C5EDC" w:rsidRPr="00245D3C">
          <w:rPr>
            <w:rStyle w:val="Hyperlink"/>
            <w:rFonts w:ascii="Cambria" w:hAnsi="Cambria"/>
            <w:szCs w:val="22"/>
          </w:rPr>
          <w:t>trac</w:t>
        </w:r>
        <w:proofErr w:type="spellEnd"/>
        <w:r w:rsidR="004C5EDC">
          <w:rPr>
            <w:rFonts w:ascii="Cambria" w:hAnsi="Cambria"/>
            <w:szCs w:val="22"/>
          </w:rPr>
          <w:fldChar w:fldCharType="end"/>
        </w:r>
        <w:r w:rsidR="004C5EDC">
          <w:rPr>
            <w:rFonts w:ascii="Cambria" w:hAnsi="Cambria"/>
            <w:szCs w:val="22"/>
          </w:rPr>
          <w:t xml:space="preserve"> by</w:t>
        </w:r>
      </w:ins>
      <w:ins w:id="10" w:author="Zhou, Wenduo" w:date="2015-06-10T10:08:00Z">
        <w:r w:rsidR="004C5EDC">
          <w:t xml:space="preserve"> </w:t>
        </w:r>
        <w:r w:rsidR="004C5EDC">
          <w:fldChar w:fldCharType="begin"/>
        </w:r>
        <w:r w:rsidR="004C5EDC">
          <w:instrText xml:space="preserve"> HYPERLINK "https://guides.github.com/features/issues/" </w:instrText>
        </w:r>
        <w:r w:rsidR="004C5EDC">
          <w:fldChar w:fldCharType="separate"/>
        </w:r>
        <w:r w:rsidR="004C5EDC" w:rsidRPr="009D067C">
          <w:rPr>
            <w:rStyle w:val="Hyperlink"/>
          </w:rPr>
          <w:t>Issue</w:t>
        </w:r>
        <w:r w:rsidR="004C5EDC">
          <w:fldChar w:fldCharType="end"/>
        </w:r>
        <w:r w:rsidR="004C5EDC">
          <w:t>s,</w:t>
        </w:r>
        <w:r w:rsidR="003E21FC">
          <w:t xml:space="preserve"> </w:t>
        </w:r>
      </w:ins>
      <w:r w:rsidR="006506ED" w:rsidRPr="001915EF">
        <w:rPr>
          <w:rFonts w:ascii="Cambria" w:hAnsi="Cambria"/>
          <w:szCs w:val="22"/>
        </w:rPr>
        <w:t xml:space="preserve">which </w:t>
      </w:r>
      <w:ins w:id="11" w:author="Zhou, Wenduo" w:date="2015-06-10T09:59:00Z">
        <w:r w:rsidR="00C317BF" w:rsidRPr="001915EF">
          <w:rPr>
            <w:rFonts w:ascii="Cambria" w:hAnsi="Cambria"/>
            <w:szCs w:val="22"/>
          </w:rPr>
          <w:t>is</w:t>
        </w:r>
      </w:ins>
      <w:ins w:id="12" w:author="Zhou, Wenduo" w:date="2015-06-10T10:06:00Z">
        <w:r w:rsidR="004C5EDC">
          <w:rPr>
            <w:rFonts w:ascii="Cambria" w:hAnsi="Cambria"/>
            <w:szCs w:val="22"/>
          </w:rPr>
          <w:t xml:space="preserve"> </w:t>
        </w:r>
        <w:proofErr w:type="spellStart"/>
        <w:r w:rsidR="004C5EDC">
          <w:rPr>
            <w:rFonts w:ascii="Cambria" w:hAnsi="Cambria"/>
            <w:szCs w:val="22"/>
          </w:rPr>
          <w:t>Gi</w:t>
        </w:r>
      </w:ins>
      <w:ins w:id="13" w:author="Zhou, Wenduo" w:date="2015-06-10T09:59:00Z">
        <w:r w:rsidR="004C5EDC" w:rsidRPr="004C5EDC">
          <w:rPr>
            <w:rFonts w:ascii="Cambria" w:hAnsi="Cambria"/>
            <w:szCs w:val="22"/>
          </w:rPr>
          <w:t>thub</w:t>
        </w:r>
      </w:ins>
      <w:ins w:id="14" w:author="Zhou, Wenduo" w:date="2015-06-10T10:07:00Z">
        <w:r w:rsidR="004C5EDC">
          <w:rPr>
            <w:rFonts w:ascii="Cambria" w:hAnsi="Cambria"/>
            <w:szCs w:val="22"/>
          </w:rPr>
          <w:t>’s</w:t>
        </w:r>
        <w:proofErr w:type="spellEnd"/>
        <w:r w:rsidR="004C5EDC">
          <w:rPr>
            <w:rFonts w:ascii="Cambria" w:hAnsi="Cambria"/>
            <w:szCs w:val="22"/>
          </w:rPr>
          <w:t xml:space="preserve"> tracker to</w:t>
        </w:r>
      </w:ins>
      <w:ins w:id="15" w:author="Zhou, Wenduo" w:date="2015-06-10T10:00:00Z">
        <w:r w:rsidR="00C317BF" w:rsidRPr="001915EF">
          <w:rPr>
            <w:rFonts w:ascii="Cambria" w:hAnsi="Cambria"/>
            <w:szCs w:val="22"/>
          </w:rPr>
          <w:t xml:space="preserve"> </w:t>
        </w:r>
      </w:ins>
      <w:ins w:id="16" w:author="Zhou, Wenduo" w:date="2015-06-10T09:59:00Z">
        <w:r w:rsidR="00C317BF" w:rsidRPr="001915EF">
          <w:rPr>
            <w:rFonts w:ascii="Cambria" w:eastAsiaTheme="minorEastAsia" w:hAnsi="Cambria" w:cs="Helvetica Neue"/>
            <w:color w:val="343434"/>
            <w:szCs w:val="22"/>
            <w:lang w:val="en-US"/>
          </w:rPr>
          <w:t>keep track of tasks, enhancements, and bugs for projects</w:t>
        </w:r>
      </w:ins>
      <w:ins w:id="17" w:author="Zhou, Wenduo" w:date="2015-06-10T10:08:00Z">
        <w:r w:rsidR="003E21FC">
          <w:rPr>
            <w:rFonts w:ascii="Cambria" w:eastAsiaTheme="minorEastAsia" w:hAnsi="Cambria" w:cs="Helvetica Neue"/>
            <w:color w:val="343434"/>
            <w:szCs w:val="22"/>
            <w:lang w:val="en-US"/>
          </w:rPr>
          <w:t>.</w:t>
        </w:r>
      </w:ins>
    </w:p>
    <w:p w14:paraId="002235CC" w14:textId="3F834A06" w:rsidR="00C56D75" w:rsidRDefault="00C56D75" w:rsidP="002C7492">
      <w:r>
        <w:t xml:space="preserve">PMB </w:t>
      </w:r>
      <w:r w:rsidR="00223E5C">
        <w:t xml:space="preserve">pointed out </w:t>
      </w:r>
      <w:r w:rsidR="002D2804">
        <w:t>that there was</w:t>
      </w:r>
      <w:r w:rsidR="000C3A9D">
        <w:t xml:space="preserve"> an </w:t>
      </w:r>
      <w:ins w:id="18" w:author="Zhou, Wenduo" w:date="2015-06-09T14:34:00Z">
        <w:r w:rsidR="004B1087">
          <w:t>u</w:t>
        </w:r>
        <w:r w:rsidR="00B56558">
          <w:t>r</w:t>
        </w:r>
        <w:r w:rsidR="004B1087">
          <w:t>gent need to</w:t>
        </w:r>
      </w:ins>
      <w:r w:rsidR="000C3A9D">
        <w:t xml:space="preserve"> move to </w:t>
      </w:r>
      <w:proofErr w:type="spellStart"/>
      <w:r w:rsidR="000C3A9D">
        <w:t>G</w:t>
      </w:r>
      <w:r w:rsidR="00223E5C">
        <w:t>ithub</w:t>
      </w:r>
      <w:proofErr w:type="spellEnd"/>
      <w:r w:rsidR="00223E5C">
        <w:t xml:space="preserve"> issue </w:t>
      </w:r>
      <w:r w:rsidR="006506ED">
        <w:t xml:space="preserve">from </w:t>
      </w:r>
      <w:proofErr w:type="spellStart"/>
      <w:r w:rsidR="006506ED">
        <w:t>trac</w:t>
      </w:r>
      <w:proofErr w:type="spellEnd"/>
      <w:r w:rsidR="006506ED">
        <w:t xml:space="preserve"> </w:t>
      </w:r>
      <w:r w:rsidR="00223E5C">
        <w:t xml:space="preserve">and </w:t>
      </w:r>
      <w:r w:rsidR="006506ED">
        <w:t>agreed</w:t>
      </w:r>
      <w:r>
        <w:t xml:space="preserve"> </w:t>
      </w:r>
      <w:r w:rsidR="00292E91">
        <w:t xml:space="preserve">that the </w:t>
      </w:r>
      <w:r w:rsidR="005A43E8">
        <w:t>moving should</w:t>
      </w:r>
      <w:r w:rsidR="00292E91">
        <w:t xml:space="preserve"> be started</w:t>
      </w:r>
      <w:r w:rsidR="006506ED">
        <w:t xml:space="preserve"> </w:t>
      </w:r>
      <w:r>
        <w:t>in 1 or 2 weeks in order to wait for report</w:t>
      </w:r>
      <w:r w:rsidR="006506ED">
        <w:t xml:space="preserve"> from ND</w:t>
      </w:r>
      <w:r>
        <w:t xml:space="preserve">.  </w:t>
      </w:r>
    </w:p>
    <w:p w14:paraId="0B44EF56" w14:textId="248ECEC0" w:rsidR="00A05E1F" w:rsidRPr="00F15CC0" w:rsidRDefault="00A05E1F" w:rsidP="002C7492">
      <w:pPr>
        <w:rPr>
          <w:b/>
        </w:rPr>
      </w:pPr>
      <w:r w:rsidRPr="00F15CC0">
        <w:rPr>
          <w:b/>
        </w:rPr>
        <w:t>Complete actions from last minutes</w:t>
      </w:r>
    </w:p>
    <w:p w14:paraId="750E98A7" w14:textId="2379CFE3" w:rsidR="008F08D4" w:rsidRDefault="008F08D4" w:rsidP="002C7492">
      <w:r>
        <w:t xml:space="preserve">AM reported the status of actions </w:t>
      </w:r>
      <w:r w:rsidR="00A05E1F">
        <w:t>8.5</w:t>
      </w:r>
      <w:r>
        <w:t xml:space="preserve"> (determine what code in Mantid needs validation by scientific expert) and 8.6 (create a user example for how to integrate non Mantid cod</w:t>
      </w:r>
      <w:ins w:id="19" w:author="Perring, Toby (STFC,RAL,ISIS)" w:date="2015-06-09T16:58:00Z">
        <w:r w:rsidR="006D1E77">
          <w:t>e</w:t>
        </w:r>
      </w:ins>
      <w:r>
        <w:t xml:space="preserve"> with Mantid)</w:t>
      </w:r>
      <w:r w:rsidR="00EE64E9">
        <w:t xml:space="preserve">.  </w:t>
      </w:r>
      <w:r w:rsidR="00D873A1">
        <w:t xml:space="preserve">PMB agreed that these two actions were completed. </w:t>
      </w:r>
    </w:p>
    <w:p w14:paraId="030E5B3B" w14:textId="77777777" w:rsidR="002C7492" w:rsidRDefault="002C7492" w:rsidP="002C7492">
      <w:pPr>
        <w:pStyle w:val="Heading1"/>
      </w:pPr>
      <w:r>
        <w:lastRenderedPageBreak/>
        <w:t>Other facility news</w:t>
      </w:r>
    </w:p>
    <w:p w14:paraId="58CE8C92" w14:textId="4BD8A120" w:rsidR="002C7492" w:rsidRDefault="00B628CC" w:rsidP="002C7492">
      <w:pPr>
        <w:rPr>
          <w:ins w:id="20" w:author="Perring, Toby (STFC,RAL,ISIS)" w:date="2015-06-09T16:58:00Z"/>
        </w:rPr>
      </w:pPr>
      <w:r>
        <w:t xml:space="preserve">There was no news from other facilities. </w:t>
      </w:r>
    </w:p>
    <w:p w14:paraId="4CC09AB1" w14:textId="77777777" w:rsidR="006D1E77" w:rsidRPr="00F45353" w:rsidRDefault="006D1E77" w:rsidP="002C7492"/>
    <w:p w14:paraId="7FAF89C0" w14:textId="00E1BEBF" w:rsidR="005D02BB" w:rsidRDefault="005D02BB" w:rsidP="002C7492">
      <w:pPr>
        <w:pStyle w:val="Heading1"/>
      </w:pPr>
      <w:r>
        <w:t xml:space="preserve">Facility Strategy </w:t>
      </w:r>
      <w:r w:rsidR="00C51EDD">
        <w:t>Discussion</w:t>
      </w:r>
    </w:p>
    <w:p w14:paraId="7DDC5831" w14:textId="77777777" w:rsidR="00001E03" w:rsidRPr="002772C3" w:rsidRDefault="00001E03" w:rsidP="005D02BB">
      <w:pPr>
        <w:rPr>
          <w:b/>
        </w:rPr>
      </w:pPr>
      <w:r w:rsidRPr="002772C3">
        <w:rPr>
          <w:b/>
        </w:rPr>
        <w:t>SNS Mantid Priority</w:t>
      </w:r>
    </w:p>
    <w:p w14:paraId="08A78161" w14:textId="504B123A" w:rsidR="005D02BB" w:rsidRDefault="009A1F53" w:rsidP="005D02BB">
      <w:r>
        <w:t xml:space="preserve">GG reported SNS’s </w:t>
      </w:r>
      <w:r w:rsidR="002A1D29">
        <w:t>Mantid priority</w:t>
      </w:r>
      <w:r w:rsidR="005D02BB">
        <w:t xml:space="preserve">.  </w:t>
      </w:r>
      <w:r w:rsidR="003B5393">
        <w:t>Its</w:t>
      </w:r>
      <w:r w:rsidR="005D02BB">
        <w:t xml:space="preserve"> final version will </w:t>
      </w:r>
      <w:r w:rsidR="006033E7">
        <w:t>be ready</w:t>
      </w:r>
      <w:r w:rsidR="005D02BB">
        <w:t xml:space="preserve"> in </w:t>
      </w:r>
      <w:r w:rsidR="001C68A0">
        <w:t>4 months</w:t>
      </w:r>
      <w:r w:rsidR="005D02BB">
        <w:t xml:space="preserve"> after </w:t>
      </w:r>
      <w:r w:rsidR="007B6F93">
        <w:t xml:space="preserve">a global ORNL </w:t>
      </w:r>
      <w:ins w:id="21" w:author="Perring, Toby (STFC,RAL,ISIS)" w:date="2015-06-09T16:58:00Z">
        <w:r w:rsidR="006D1E77">
          <w:t>n</w:t>
        </w:r>
      </w:ins>
      <w:r w:rsidR="007B6F93">
        <w:t>eutron scattering prioritization exercise.</w:t>
      </w:r>
      <w:r w:rsidR="005D02BB">
        <w:t xml:space="preserve"> </w:t>
      </w:r>
      <w:r w:rsidR="00435252">
        <w:t>GG presented t</w:t>
      </w:r>
      <w:r w:rsidR="00A16CB0">
        <w:t>he short-term tasks</w:t>
      </w:r>
      <w:r w:rsidR="00F2468B">
        <w:t xml:space="preserve"> </w:t>
      </w:r>
      <w:r w:rsidR="007B6F93">
        <w:t xml:space="preserve">that </w:t>
      </w:r>
      <w:r w:rsidR="00622784">
        <w:t>include</w:t>
      </w:r>
      <w:r w:rsidR="00F2468B">
        <w:t xml:space="preserve"> </w:t>
      </w:r>
      <w:proofErr w:type="spellStart"/>
      <w:r w:rsidR="00F2468B">
        <w:t>QuickNXS</w:t>
      </w:r>
      <w:proofErr w:type="spellEnd"/>
      <w:r w:rsidR="00F2468B">
        <w:t xml:space="preserve"> and auto</w:t>
      </w:r>
      <w:r w:rsidR="001015DA">
        <w:t>-</w:t>
      </w:r>
      <w:r w:rsidR="00F2468B">
        <w:t xml:space="preserve">reduction for liquids reflectometry, </w:t>
      </w:r>
      <w:r w:rsidR="00622784">
        <w:t>fixing NOMAD issues, support of</w:t>
      </w:r>
      <w:r w:rsidR="00F2468B">
        <w:t xml:space="preserve"> HFIR instruments</w:t>
      </w:r>
      <w:r w:rsidR="00622784">
        <w:t xml:space="preserve"> (SANS, HB2A, HB2B and HB3A)</w:t>
      </w:r>
      <w:r w:rsidR="00F2468B">
        <w:t xml:space="preserve">, </w:t>
      </w:r>
      <w:r w:rsidR="00622784">
        <w:t xml:space="preserve">tools for DGS </w:t>
      </w:r>
      <w:r w:rsidR="001868A0">
        <w:t>(</w:t>
      </w:r>
      <w:proofErr w:type="spellStart"/>
      <w:r w:rsidR="00F2468B">
        <w:t>Mslice</w:t>
      </w:r>
      <w:proofErr w:type="spellEnd"/>
      <w:r w:rsidR="00F2468B">
        <w:t xml:space="preserve"> replacement tool, planning tool </w:t>
      </w:r>
      <w:r w:rsidR="00622784">
        <w:t>and resolution tool</w:t>
      </w:r>
      <w:r w:rsidR="001868A0">
        <w:t>),</w:t>
      </w:r>
      <w:r w:rsidR="00F2468B">
        <w:t xml:space="preserve"> folding and symmetrisation for MD and utilizing parallel backend for VSI/</w:t>
      </w:r>
      <w:proofErr w:type="spellStart"/>
      <w:r w:rsidR="00F2468B">
        <w:t>ParaView</w:t>
      </w:r>
      <w:proofErr w:type="spellEnd"/>
      <w:r w:rsidR="00F2468B">
        <w:t xml:space="preserve">.  </w:t>
      </w:r>
      <w:r w:rsidR="003E2EB4">
        <w:t xml:space="preserve">GG also </w:t>
      </w:r>
      <w:r w:rsidR="007B6F93">
        <w:t xml:space="preserve">mentioned the expected </w:t>
      </w:r>
      <w:r w:rsidR="003E2EB4">
        <w:t>long term tasks from SNS.</w:t>
      </w:r>
    </w:p>
    <w:p w14:paraId="0514A103" w14:textId="0371AAC3" w:rsidR="000D0911" w:rsidRPr="000D0911" w:rsidRDefault="000D0911" w:rsidP="005D02BB">
      <w:pPr>
        <w:rPr>
          <w:b/>
        </w:rPr>
      </w:pPr>
      <w:r w:rsidRPr="000D0911">
        <w:rPr>
          <w:b/>
        </w:rPr>
        <w:t>ESS Mantid Priority</w:t>
      </w:r>
    </w:p>
    <w:p w14:paraId="2630EA74" w14:textId="3EF17018" w:rsidR="003B7D03" w:rsidRDefault="003B7D03" w:rsidP="005D02BB">
      <w:pPr>
        <w:rPr>
          <w:ins w:id="22" w:author="Perring, Toby (STFC,RAL,ISIS)" w:date="2015-06-09T17:01:00Z"/>
        </w:rPr>
      </w:pPr>
      <w:r>
        <w:t>JT</w:t>
      </w:r>
      <w:r w:rsidR="003F1733">
        <w:t xml:space="preserve"> report</w:t>
      </w:r>
      <w:ins w:id="23" w:author="Perring, Toby (STFC,RAL,ISIS)" w:date="2015-06-09T16:58:00Z">
        <w:r w:rsidR="006D1E77">
          <w:t>ed</w:t>
        </w:r>
      </w:ins>
      <w:r w:rsidR="003F1733">
        <w:t xml:space="preserve"> ESS’s priority on Mantid.  </w:t>
      </w:r>
      <w:r w:rsidR="00BF0A8A">
        <w:t xml:space="preserve">The </w:t>
      </w:r>
      <w:ins w:id="24" w:author="Perring, Toby (STFC,RAL,ISIS)" w:date="2015-06-09T16:59:00Z">
        <w:r w:rsidR="006D1E77">
          <w:t xml:space="preserve">requirements </w:t>
        </w:r>
      </w:ins>
      <w:r w:rsidR="00BF0A8A">
        <w:t xml:space="preserve">of ESS </w:t>
      </w:r>
      <w:ins w:id="25" w:author="Perring, Toby (STFC,RAL,ISIS)" w:date="2015-06-09T16:59:00Z">
        <w:r w:rsidR="006D1E77">
          <w:t>from</w:t>
        </w:r>
      </w:ins>
      <w:r w:rsidR="00BF0A8A">
        <w:t xml:space="preserve"> Mantid include ‘live’ reduction and ‘live’ visualization, analysis of 4D datasets from direct chopper instruments </w:t>
      </w:r>
      <w:ins w:id="26" w:author="Perring, Toby (STFC,RAL,ISIS)" w:date="2015-06-09T16:59:00Z">
        <w:r w:rsidR="006D1E77">
          <w:t>(</w:t>
        </w:r>
      </w:ins>
      <w:r w:rsidR="00BF0A8A">
        <w:t>and better name for VSI</w:t>
      </w:r>
      <w:ins w:id="27" w:author="Perring, Toby (STFC,RAL,ISIS)" w:date="2015-06-09T16:59:00Z">
        <w:r w:rsidR="006D1E77">
          <w:t>!)</w:t>
        </w:r>
      </w:ins>
      <w:r w:rsidR="00BF0A8A">
        <w:t xml:space="preserve">.  </w:t>
      </w:r>
      <w:ins w:id="28" w:author="Zhou, Wenduo" w:date="2015-06-09T23:32:00Z">
        <w:r w:rsidR="00E7686E">
          <w:t xml:space="preserve">JT mentioned that it </w:t>
        </w:r>
      </w:ins>
      <w:r w:rsidR="00BF0A8A">
        <w:t>is still und</w:t>
      </w:r>
      <w:r w:rsidR="009F18C3">
        <w:t>er discussion</w:t>
      </w:r>
      <w:ins w:id="29" w:author="Zhou, Wenduo" w:date="2015-06-09T21:54:00Z">
        <w:r w:rsidR="005F452C">
          <w:t xml:space="preserve"> whether </w:t>
        </w:r>
      </w:ins>
      <w:ins w:id="30" w:author="Zhou, Wenduo" w:date="2015-06-09T21:55:00Z">
        <w:r w:rsidR="005F452C">
          <w:t xml:space="preserve">Mantid will be </w:t>
        </w:r>
      </w:ins>
      <w:ins w:id="31" w:author="Zhou, Wenduo" w:date="2015-06-09T23:32:00Z">
        <w:r w:rsidR="00E7686E">
          <w:t xml:space="preserve">used </w:t>
        </w:r>
      </w:ins>
      <w:ins w:id="32" w:author="Zhou, Wenduo" w:date="2015-06-09T21:55:00Z">
        <w:r w:rsidR="005F452C">
          <w:t>to support</w:t>
        </w:r>
      </w:ins>
      <w:r w:rsidR="009F18C3">
        <w:t xml:space="preserve"> data analysis</w:t>
      </w:r>
      <w:r w:rsidR="0056416B">
        <w:t xml:space="preserve"> in ESS</w:t>
      </w:r>
      <w:r w:rsidR="009F18C3">
        <w:t xml:space="preserve">.  The </w:t>
      </w:r>
      <w:ins w:id="33" w:author="Perring, Toby (STFC,RAL,ISIS)" w:date="2015-06-09T17:00:00Z">
        <w:r w:rsidR="006D1E77">
          <w:t>needs</w:t>
        </w:r>
      </w:ins>
      <w:r w:rsidR="009F18C3">
        <w:t xml:space="preserve"> with highest priority in ESS are core event mode performance, instrument geometry optimization in data management and integration with experiment control and data acquisition. </w:t>
      </w:r>
      <w:r w:rsidR="006D49AC">
        <w:t xml:space="preserve"> JT also presented the </w:t>
      </w:r>
      <w:r w:rsidR="00BE18F6">
        <w:t>spread sheet</w:t>
      </w:r>
      <w:r w:rsidR="006D49AC">
        <w:t xml:space="preserve"> </w:t>
      </w:r>
      <w:ins w:id="34" w:author="Perring, Toby (STFC,RAL,ISIS)" w:date="2015-06-09T17:01:00Z">
        <w:r w:rsidR="006D1E77">
          <w:t xml:space="preserve">showing the data treatment schedule within the </w:t>
        </w:r>
      </w:ins>
      <w:r w:rsidR="006D49AC">
        <w:t xml:space="preserve">ESS’s </w:t>
      </w:r>
      <w:r w:rsidR="00EB5BA6">
        <w:t>construction phases</w:t>
      </w:r>
      <w:r w:rsidR="006D49AC">
        <w:t xml:space="preserve">. </w:t>
      </w:r>
    </w:p>
    <w:p w14:paraId="4387C478" w14:textId="77777777" w:rsidR="006D1E77" w:rsidRPr="005D02BB" w:rsidRDefault="006D1E77" w:rsidP="005D02BB"/>
    <w:p w14:paraId="367EE0E3" w14:textId="0B8EC6EC" w:rsidR="00511F34" w:rsidRPr="00511F34" w:rsidRDefault="000D0911" w:rsidP="00511F34">
      <w:pPr>
        <w:pStyle w:val="Heading1"/>
      </w:pPr>
      <w:r>
        <w:t xml:space="preserve">Support of </w:t>
      </w:r>
      <w:r w:rsidR="003B7D03">
        <w:t>Imaging</w:t>
      </w:r>
    </w:p>
    <w:p w14:paraId="4C8DE048" w14:textId="72FF3819" w:rsidR="002C7492" w:rsidRDefault="003B7D03" w:rsidP="002C7492">
      <w:pPr>
        <w:rPr>
          <w:ins w:id="35" w:author="Perring, Toby (STFC,RAL,ISIS)" w:date="2015-06-09T17:02:00Z"/>
        </w:rPr>
      </w:pPr>
      <w:r>
        <w:t xml:space="preserve">Instrument scientists </w:t>
      </w:r>
      <w:r w:rsidR="00C20825">
        <w:t>of Imaging among three facilities should have a tel</w:t>
      </w:r>
      <w:r w:rsidR="00DA2595">
        <w:t xml:space="preserve">e-conference to touch base and discuss </w:t>
      </w:r>
      <w:r w:rsidR="00C20825">
        <w:t>their requests for data r</w:t>
      </w:r>
      <w:r w:rsidR="00F54AE8">
        <w:t>eduction</w:t>
      </w:r>
      <w:r w:rsidR="00DA2595">
        <w:t xml:space="preserve"> by Mantid.  ND will coordinate this effort. </w:t>
      </w:r>
      <w:r w:rsidR="00924E4F">
        <w:t xml:space="preserve"> Fede</w:t>
      </w:r>
      <w:ins w:id="36" w:author="Draper, Nick (-,RAL,ISIS)" w:date="2015-06-11T15:51:00Z">
        <w:r w:rsidR="00B84FBA">
          <w:t>rico</w:t>
        </w:r>
      </w:ins>
      <w:r w:rsidR="00924E4F">
        <w:t xml:space="preserve"> from ISIS a</w:t>
      </w:r>
      <w:r w:rsidR="005F4BDB">
        <w:t xml:space="preserve">nd Jean from SNS should attend the meeting. </w:t>
      </w:r>
    </w:p>
    <w:p w14:paraId="5BFB2AC2" w14:textId="77777777" w:rsidR="002365F9" w:rsidRDefault="002365F9" w:rsidP="002C7492"/>
    <w:p w14:paraId="7F71F491" w14:textId="77777777" w:rsidR="00511F34" w:rsidRDefault="00511F34" w:rsidP="0037191E">
      <w:pPr>
        <w:pStyle w:val="Heading1"/>
      </w:pPr>
      <w:r>
        <w:t xml:space="preserve">Next generation of IDF </w:t>
      </w:r>
    </w:p>
    <w:p w14:paraId="552F382C" w14:textId="37437363" w:rsidR="005F4B80" w:rsidRPr="0093793B" w:rsidRDefault="002365F9" w:rsidP="0093793B">
      <w:ins w:id="37" w:author="Perring, Toby (STFC,RAL,ISIS)" w:date="2015-06-09T17:02:00Z">
        <w:r>
          <w:t>The n</w:t>
        </w:r>
      </w:ins>
      <w:r w:rsidR="00511F34">
        <w:t xml:space="preserve">ext generation of IDF file </w:t>
      </w:r>
      <w:ins w:id="38" w:author="Perring, Toby (STFC,RAL,ISIS)" w:date="2015-06-09T17:02:00Z">
        <w:r>
          <w:t xml:space="preserve">should </w:t>
        </w:r>
      </w:ins>
      <w:r w:rsidR="00DE08A3">
        <w:t xml:space="preserve">be compatible with </w:t>
      </w:r>
      <w:proofErr w:type="spellStart"/>
      <w:r w:rsidR="00DE08A3">
        <w:t>McStas</w:t>
      </w:r>
      <w:proofErr w:type="spellEnd"/>
      <w:r w:rsidR="00DE08A3">
        <w:t>.  Stua</w:t>
      </w:r>
      <w:r w:rsidR="00511F34">
        <w:t xml:space="preserve">rt Campbell </w:t>
      </w:r>
      <w:r w:rsidR="00FD6CA5">
        <w:t xml:space="preserve">and Peter </w:t>
      </w:r>
      <w:proofErr w:type="spellStart"/>
      <w:r w:rsidR="00FD6CA5" w:rsidRPr="0093793B">
        <w:t>Willendrup</w:t>
      </w:r>
      <w:proofErr w:type="spellEnd"/>
      <w:r w:rsidR="00FD6CA5" w:rsidRPr="0093793B">
        <w:t xml:space="preserve"> should be involved in scoping the work. </w:t>
      </w:r>
    </w:p>
    <w:p w14:paraId="4FCCC041" w14:textId="77777777" w:rsidR="0093793B" w:rsidRPr="0093793B" w:rsidRDefault="0093793B" w:rsidP="0037191E">
      <w:pPr>
        <w:pStyle w:val="Heading1"/>
        <w:rPr>
          <w:ins w:id="39" w:author="Zhou, Wenduo" w:date="2015-06-11T15:22:00Z"/>
        </w:rPr>
      </w:pPr>
      <w:ins w:id="40" w:author="Zhou, Wenduo" w:date="2015-06-11T15:22:00Z">
        <w:r w:rsidRPr="0093793B">
          <w:t>AOB</w:t>
        </w:r>
      </w:ins>
    </w:p>
    <w:p w14:paraId="6087548F" w14:textId="42C3D2D5" w:rsidR="0093793B" w:rsidRPr="0093793B" w:rsidRDefault="0093793B" w:rsidP="0093793B">
      <w:pPr>
        <w:rPr>
          <w:ins w:id="41" w:author="Zhou, Wenduo" w:date="2015-06-11T15:22:00Z"/>
        </w:rPr>
      </w:pPr>
      <w:ins w:id="42" w:author="Zhou, Wenduo" w:date="2015-06-11T15:22:00Z">
        <w:r w:rsidRPr="0093793B">
          <w:t>None</w:t>
        </w:r>
      </w:ins>
    </w:p>
    <w:p w14:paraId="051D5ADA" w14:textId="7CF866A9" w:rsidR="0037191E" w:rsidRDefault="0037191E" w:rsidP="0037191E">
      <w:pPr>
        <w:pStyle w:val="Heading1"/>
      </w:pPr>
      <w:r>
        <w:t>Next Meeting</w:t>
      </w:r>
    </w:p>
    <w:p w14:paraId="0CABC14E" w14:textId="31AE6892" w:rsidR="0037191E" w:rsidRDefault="0037191E" w:rsidP="0093793B">
      <w:pPr>
        <w:rPr>
          <w:b/>
          <w:bCs/>
          <w:sz w:val="24"/>
        </w:rPr>
      </w:pPr>
      <w:r>
        <w:t xml:space="preserve">Towards </w:t>
      </w:r>
      <w:r w:rsidR="00DE7BF0">
        <w:t>Oct 23th</w:t>
      </w:r>
      <w:r>
        <w:t>.</w:t>
      </w:r>
    </w:p>
    <w:p w14:paraId="34238C20" w14:textId="77777777" w:rsidR="0037191E" w:rsidRDefault="0037191E" w:rsidP="0037191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37191E" w14:paraId="2C52B94C" w14:textId="77777777" w:rsidTr="00F43620">
        <w:tc>
          <w:tcPr>
            <w:tcW w:w="697" w:type="dxa"/>
          </w:tcPr>
          <w:p w14:paraId="60C704C3" w14:textId="2A339519" w:rsidR="0037191E" w:rsidRDefault="0037191E" w:rsidP="001908D7">
            <w:pPr>
              <w:pStyle w:val="TableCell"/>
            </w:pPr>
            <w:r>
              <w:t>8.3</w:t>
            </w:r>
          </w:p>
        </w:tc>
        <w:tc>
          <w:tcPr>
            <w:tcW w:w="7021" w:type="dxa"/>
          </w:tcPr>
          <w:p w14:paraId="4E0E95E4" w14:textId="25D58FDF" w:rsidR="0037191E" w:rsidRPr="00B8505A" w:rsidRDefault="0037191E" w:rsidP="00AC28BE">
            <w:r w:rsidRPr="005355D9">
              <w:t xml:space="preserve">Distribute SNS and ESS requirement reports </w:t>
            </w:r>
            <w:r w:rsidR="00AC28BE">
              <w:t>in August</w:t>
            </w:r>
            <w:r w:rsidRPr="005355D9">
              <w:t xml:space="preserve"> </w:t>
            </w:r>
          </w:p>
        </w:tc>
        <w:tc>
          <w:tcPr>
            <w:tcW w:w="1138" w:type="dxa"/>
          </w:tcPr>
          <w:p w14:paraId="209918A2" w14:textId="46B6F2F8" w:rsidR="0037191E" w:rsidRDefault="0037191E" w:rsidP="00F43620">
            <w:pPr>
              <w:pStyle w:val="TableCell"/>
            </w:pPr>
            <w:r>
              <w:t>GG</w:t>
            </w:r>
            <w:ins w:id="43" w:author="Perring, Toby (STFC,RAL,ISIS)" w:date="2015-06-09T17:04:00Z">
              <w:r w:rsidR="002365F9">
                <w:t>, JT</w:t>
              </w:r>
            </w:ins>
          </w:p>
        </w:tc>
      </w:tr>
      <w:tr w:rsidR="0037191E" w14:paraId="528BAE68" w14:textId="77777777" w:rsidTr="00F43620">
        <w:tc>
          <w:tcPr>
            <w:tcW w:w="697" w:type="dxa"/>
          </w:tcPr>
          <w:p w14:paraId="7C9B6628" w14:textId="77777777" w:rsidR="0037191E" w:rsidRDefault="0037191E" w:rsidP="001908D7">
            <w:pPr>
              <w:pStyle w:val="TableCell"/>
            </w:pPr>
            <w:r>
              <w:t>8.4</w:t>
            </w:r>
          </w:p>
        </w:tc>
        <w:tc>
          <w:tcPr>
            <w:tcW w:w="7021" w:type="dxa"/>
          </w:tcPr>
          <w:p w14:paraId="70AB0CA8" w14:textId="77777777" w:rsidR="0037191E" w:rsidRPr="0066796E" w:rsidRDefault="0037191E" w:rsidP="001908D7">
            <w:r w:rsidRPr="005355D9">
              <w:t>Ensure that a discussion of facilities strategies in the light of the ISIS, SNS and ESS requirements reports is an agenda item for the next PMB</w:t>
            </w:r>
          </w:p>
        </w:tc>
        <w:tc>
          <w:tcPr>
            <w:tcW w:w="1138" w:type="dxa"/>
          </w:tcPr>
          <w:p w14:paraId="6D117A3F" w14:textId="52CA2ED0" w:rsidR="0037191E" w:rsidRDefault="002365F9" w:rsidP="001908D7">
            <w:pPr>
              <w:pStyle w:val="TableCell"/>
            </w:pPr>
            <w:ins w:id="44" w:author="Perring, Toby (STFC,RAL,ISIS)" w:date="2015-06-09T17:04:00Z">
              <w:r>
                <w:t>WZ</w:t>
              </w:r>
            </w:ins>
          </w:p>
        </w:tc>
      </w:tr>
      <w:tr w:rsidR="00AA09F9" w14:paraId="3430F3E9" w14:textId="77777777" w:rsidTr="00F43620">
        <w:tc>
          <w:tcPr>
            <w:tcW w:w="697" w:type="dxa"/>
          </w:tcPr>
          <w:p w14:paraId="53AEBECC" w14:textId="1A5AB659" w:rsidR="00AA09F9" w:rsidRDefault="00AA09F9" w:rsidP="001908D7">
            <w:pPr>
              <w:pStyle w:val="TableCell"/>
            </w:pPr>
            <w:r>
              <w:t>8.7</w:t>
            </w:r>
          </w:p>
        </w:tc>
        <w:tc>
          <w:tcPr>
            <w:tcW w:w="7021" w:type="dxa"/>
          </w:tcPr>
          <w:p w14:paraId="71DA6AFA" w14:textId="066C3850" w:rsidR="00AA09F9" w:rsidRPr="00120A85" w:rsidRDefault="00AA09F9" w:rsidP="001908D7">
            <w:r>
              <w:t>Drive the adding of Mantid training material for direct inelastic scattering</w:t>
            </w:r>
          </w:p>
        </w:tc>
        <w:tc>
          <w:tcPr>
            <w:tcW w:w="1138" w:type="dxa"/>
          </w:tcPr>
          <w:p w14:paraId="6346F4FA" w14:textId="3172B675" w:rsidR="00AA09F9" w:rsidRDefault="00AA09F9" w:rsidP="002365F9">
            <w:pPr>
              <w:pStyle w:val="TableCell"/>
            </w:pPr>
            <w:r>
              <w:t>RS, T</w:t>
            </w:r>
            <w:ins w:id="45" w:author="Perring, Toby (STFC,RAL,ISIS)" w:date="2015-06-09T17:04:00Z">
              <w:r w:rsidR="002365F9">
                <w:t>G</w:t>
              </w:r>
            </w:ins>
            <w:r>
              <w:t xml:space="preserve">P </w:t>
            </w:r>
          </w:p>
        </w:tc>
      </w:tr>
      <w:tr w:rsidR="00AA09F9" w14:paraId="63A96C32" w14:textId="77777777" w:rsidTr="00F43620">
        <w:tc>
          <w:tcPr>
            <w:tcW w:w="697" w:type="dxa"/>
          </w:tcPr>
          <w:p w14:paraId="0E974C1B" w14:textId="407834F6" w:rsidR="00AA09F9" w:rsidRDefault="00AA09F9" w:rsidP="001908D7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5D4F4D92" w14:textId="5E94949D" w:rsidR="00AA09F9" w:rsidRDefault="00AA09F9" w:rsidP="001908D7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465FC8DC" w14:textId="42D7D789" w:rsidR="00AA09F9" w:rsidRDefault="00AA09F9" w:rsidP="002365F9">
            <w:pPr>
              <w:pStyle w:val="TableCell"/>
            </w:pPr>
            <w:r>
              <w:t xml:space="preserve">GG, TP </w:t>
            </w:r>
          </w:p>
        </w:tc>
      </w:tr>
      <w:tr w:rsidR="00AA09F9" w14:paraId="50BF79F0" w14:textId="77777777" w:rsidTr="00F43620">
        <w:tc>
          <w:tcPr>
            <w:tcW w:w="697" w:type="dxa"/>
          </w:tcPr>
          <w:p w14:paraId="11ABD797" w14:textId="5BFDDD6E" w:rsidR="00AA09F9" w:rsidRDefault="00AA09F9" w:rsidP="001908D7">
            <w:pPr>
              <w:pStyle w:val="TableCell"/>
            </w:pPr>
            <w:r>
              <w:t>8.9</w:t>
            </w:r>
          </w:p>
        </w:tc>
        <w:tc>
          <w:tcPr>
            <w:tcW w:w="7021" w:type="dxa"/>
          </w:tcPr>
          <w:p w14:paraId="087A6F1C" w14:textId="3524AAA4" w:rsidR="00AA09F9" w:rsidRDefault="00AA09F9" w:rsidP="001908D7">
            <w:r>
              <w:t xml:space="preserve">Have a Mantid forum in use.  There are still issues to solve. </w:t>
            </w:r>
          </w:p>
        </w:tc>
        <w:tc>
          <w:tcPr>
            <w:tcW w:w="1138" w:type="dxa"/>
          </w:tcPr>
          <w:p w14:paraId="5C0541F0" w14:textId="4D43513C" w:rsidR="00AA09F9" w:rsidRDefault="00B84FBA" w:rsidP="001908D7">
            <w:pPr>
              <w:pStyle w:val="TableCell"/>
            </w:pPr>
            <w:ins w:id="46" w:author="Draper, Nick (-,RAL,ISIS)" w:date="2015-06-11T15:52:00Z">
              <w:r>
                <w:t>ND</w:t>
              </w:r>
            </w:ins>
          </w:p>
        </w:tc>
      </w:tr>
      <w:tr w:rsidR="00AA09F9" w14:paraId="6E13A221" w14:textId="77777777" w:rsidTr="00F43620">
        <w:tc>
          <w:tcPr>
            <w:tcW w:w="697" w:type="dxa"/>
          </w:tcPr>
          <w:p w14:paraId="550A0A5C" w14:textId="2DDAE97C" w:rsidR="00AA09F9" w:rsidRDefault="00AA09F9" w:rsidP="001908D7">
            <w:pPr>
              <w:pStyle w:val="TableCell"/>
            </w:pPr>
            <w:r>
              <w:t>9.1</w:t>
            </w:r>
          </w:p>
        </w:tc>
        <w:tc>
          <w:tcPr>
            <w:tcW w:w="7021" w:type="dxa"/>
          </w:tcPr>
          <w:p w14:paraId="7D3C47A8" w14:textId="00465296" w:rsidR="00AA09F9" w:rsidRDefault="00AA09F9">
            <w:r>
              <w:t xml:space="preserve">Windows compiler will be moved to VS2015 free community edition.  Will </w:t>
            </w:r>
            <w:ins w:id="47" w:author="Draper, Nick (-,RAL,ISIS)" w:date="2015-06-11T15:52:00Z">
              <w:r w:rsidR="00B84FBA">
                <w:t xml:space="preserve">take </w:t>
              </w:r>
            </w:ins>
            <w:ins w:id="48" w:author="Perring, Toby (STFC,RAL,ISIS)" w:date="2015-06-09T17:06:00Z">
              <w:r w:rsidR="002365F9">
                <w:t>four working</w:t>
              </w:r>
            </w:ins>
            <w:r>
              <w:t xml:space="preserve"> </w:t>
            </w:r>
            <w:ins w:id="49" w:author="Perring, Toby (STFC,RAL,ISIS)" w:date="2015-06-09T17:06:00Z">
              <w:r w:rsidR="002365F9">
                <w:t>w</w:t>
              </w:r>
            </w:ins>
            <w:r>
              <w:t xml:space="preserve">eeks </w:t>
            </w:r>
            <w:ins w:id="50" w:author="Draper, Nick (-,RAL,ISIS)" w:date="2015-06-11T15:52:00Z">
              <w:r w:rsidR="00B84FBA">
                <w:t>and cannot be started before</w:t>
              </w:r>
            </w:ins>
            <w:r>
              <w:t xml:space="preserve"> September 2015.  </w:t>
            </w:r>
          </w:p>
        </w:tc>
        <w:tc>
          <w:tcPr>
            <w:tcW w:w="1138" w:type="dxa"/>
          </w:tcPr>
          <w:p w14:paraId="0C95E8E0" w14:textId="18EE6D22" w:rsidR="00AA09F9" w:rsidRDefault="00B84FBA" w:rsidP="001908D7">
            <w:pPr>
              <w:pStyle w:val="TableCell"/>
            </w:pPr>
            <w:ins w:id="51" w:author="Draper, Nick (-,RAL,ISIS)" w:date="2015-06-11T15:52:00Z">
              <w:r>
                <w:t>ND</w:t>
              </w:r>
            </w:ins>
          </w:p>
        </w:tc>
        <w:bookmarkStart w:id="52" w:name="_GoBack"/>
        <w:bookmarkEnd w:id="52"/>
      </w:tr>
      <w:tr w:rsidR="00AA09F9" w14:paraId="36D7A3F8" w14:textId="77777777" w:rsidTr="00F43620">
        <w:tc>
          <w:tcPr>
            <w:tcW w:w="697" w:type="dxa"/>
          </w:tcPr>
          <w:p w14:paraId="1C2459C0" w14:textId="09BA28A7" w:rsidR="00AA09F9" w:rsidRDefault="00AA09F9" w:rsidP="001908D7">
            <w:pPr>
              <w:pStyle w:val="TableCell"/>
            </w:pPr>
            <w:r>
              <w:t>9.2</w:t>
            </w:r>
          </w:p>
        </w:tc>
        <w:tc>
          <w:tcPr>
            <w:tcW w:w="7021" w:type="dxa"/>
          </w:tcPr>
          <w:p w14:paraId="3993DC3D" w14:textId="00A93B90" w:rsidR="00AA09F9" w:rsidRDefault="00D36C9D" w:rsidP="001908D7">
            <w:r>
              <w:t xml:space="preserve">Move to </w:t>
            </w:r>
            <w:proofErr w:type="spellStart"/>
            <w:r>
              <w:t>G</w:t>
            </w:r>
            <w:r w:rsidR="00AA09F9">
              <w:t>ithub</w:t>
            </w:r>
            <w:proofErr w:type="spellEnd"/>
            <w:r w:rsidR="00AA09F9">
              <w:t xml:space="preserve"> issue in 1 or 2 weeks after PMB meeting</w:t>
            </w:r>
          </w:p>
        </w:tc>
        <w:tc>
          <w:tcPr>
            <w:tcW w:w="1138" w:type="dxa"/>
          </w:tcPr>
          <w:p w14:paraId="7874E08E" w14:textId="24DAE3F7" w:rsidR="00AA09F9" w:rsidRDefault="00B84FBA" w:rsidP="001908D7">
            <w:pPr>
              <w:pStyle w:val="TableCell"/>
            </w:pPr>
            <w:ins w:id="53" w:author="Draper, Nick (-,RAL,ISIS)" w:date="2015-06-11T15:53:00Z">
              <w:r>
                <w:t>ND</w:t>
              </w:r>
            </w:ins>
          </w:p>
        </w:tc>
      </w:tr>
      <w:tr w:rsidR="00AA09F9" w14:paraId="1A56FCD6" w14:textId="77777777" w:rsidTr="00F43620">
        <w:tc>
          <w:tcPr>
            <w:tcW w:w="697" w:type="dxa"/>
          </w:tcPr>
          <w:p w14:paraId="4CA9BFC8" w14:textId="162E6860" w:rsidR="00AA09F9" w:rsidRDefault="00AA09F9" w:rsidP="001908D7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272F2D1B" w14:textId="5A7A71E7" w:rsidR="00AA09F9" w:rsidRDefault="00AA09F9" w:rsidP="001908D7">
            <w:r>
              <w:t xml:space="preserve">Upgrade to Qt5 after next release of </w:t>
            </w:r>
            <w:proofErr w:type="spellStart"/>
            <w:r>
              <w:t>ParaView</w:t>
            </w:r>
            <w:proofErr w:type="spellEnd"/>
          </w:p>
        </w:tc>
        <w:tc>
          <w:tcPr>
            <w:tcW w:w="1138" w:type="dxa"/>
          </w:tcPr>
          <w:p w14:paraId="57E2294B" w14:textId="7C68504A" w:rsidR="00AA09F9" w:rsidRDefault="00B84FBA" w:rsidP="001908D7">
            <w:pPr>
              <w:pStyle w:val="TableCell"/>
            </w:pPr>
            <w:ins w:id="54" w:author="Draper, Nick (-,RAL,ISIS)" w:date="2015-06-11T15:53:00Z">
              <w:r>
                <w:t>ND</w:t>
              </w:r>
            </w:ins>
          </w:p>
        </w:tc>
      </w:tr>
      <w:tr w:rsidR="00E72292" w14:paraId="199AC95C" w14:textId="77777777" w:rsidTr="00F43620">
        <w:tc>
          <w:tcPr>
            <w:tcW w:w="697" w:type="dxa"/>
          </w:tcPr>
          <w:p w14:paraId="73AB4017" w14:textId="622B8797" w:rsidR="00E72292" w:rsidRDefault="00E72292" w:rsidP="001908D7">
            <w:pPr>
              <w:pStyle w:val="TableCell"/>
            </w:pPr>
            <w:r>
              <w:t>9.4</w:t>
            </w:r>
          </w:p>
        </w:tc>
        <w:tc>
          <w:tcPr>
            <w:tcW w:w="7021" w:type="dxa"/>
          </w:tcPr>
          <w:p w14:paraId="0BC69FD4" w14:textId="3AFD9C66" w:rsidR="00E72292" w:rsidRDefault="00E72292" w:rsidP="001908D7">
            <w:r>
              <w:t>Coordinate a teleconference among Imaging instrument scientists from SNS, ISIS and ESS.</w:t>
            </w:r>
          </w:p>
        </w:tc>
        <w:tc>
          <w:tcPr>
            <w:tcW w:w="1138" w:type="dxa"/>
          </w:tcPr>
          <w:p w14:paraId="5DEE4A07" w14:textId="2E65C827" w:rsidR="00E72292" w:rsidRDefault="00E72292" w:rsidP="001908D7">
            <w:pPr>
              <w:pStyle w:val="TableCell"/>
            </w:pPr>
            <w:r>
              <w:t>ND</w:t>
            </w:r>
          </w:p>
        </w:tc>
      </w:tr>
      <w:tr w:rsidR="00DE5DB1" w14:paraId="34FF5B70" w14:textId="77777777" w:rsidTr="00F43620">
        <w:tc>
          <w:tcPr>
            <w:tcW w:w="697" w:type="dxa"/>
          </w:tcPr>
          <w:p w14:paraId="35A7A805" w14:textId="4363A35D" w:rsidR="00DE5DB1" w:rsidRDefault="00DE5DB1" w:rsidP="001908D7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7BE5A76C" w14:textId="607F1228" w:rsidR="00DE5DB1" w:rsidRDefault="00DE5DB1" w:rsidP="001908D7">
            <w:r>
              <w:t>Look into next generation of IDF</w:t>
            </w:r>
          </w:p>
        </w:tc>
        <w:tc>
          <w:tcPr>
            <w:tcW w:w="1138" w:type="dxa"/>
          </w:tcPr>
          <w:p w14:paraId="3454D1BF" w14:textId="148DEFD6" w:rsidR="00DE5DB1" w:rsidRDefault="009D1CD6" w:rsidP="001908D7">
            <w:pPr>
              <w:pStyle w:val="TableCell"/>
            </w:pPr>
            <w:r>
              <w:t>Stuart</w:t>
            </w:r>
            <w:r w:rsidR="00DE5DB1" w:rsidRPr="00DE5DB1">
              <w:t xml:space="preserve"> Campbell</w:t>
            </w:r>
          </w:p>
        </w:tc>
      </w:tr>
    </w:tbl>
    <w:p w14:paraId="64F23499" w14:textId="77777777" w:rsidR="0037191E" w:rsidRDefault="0037191E" w:rsidP="0037191E">
      <w:pPr>
        <w:pStyle w:val="Heading1"/>
      </w:pPr>
      <w:r>
        <w:t xml:space="preserve">Completed Actions </w:t>
      </w:r>
    </w:p>
    <w:p w14:paraId="3AD8CD5D" w14:textId="77777777" w:rsidR="0037191E" w:rsidRDefault="0037191E" w:rsidP="0037191E">
      <w:r>
        <w:t>Completed actions will remain in this list for one meeting then will be removed.</w:t>
      </w:r>
    </w:p>
    <w:p w14:paraId="2A4B4553" w14:textId="77777777" w:rsidR="0037191E" w:rsidRDefault="0037191E" w:rsidP="0037191E"/>
    <w:tbl>
      <w:tblPr>
        <w:tblW w:w="8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6280"/>
        <w:gridCol w:w="1797"/>
      </w:tblGrid>
      <w:tr w:rsidR="0035526D" w14:paraId="02FBD22F" w14:textId="77777777" w:rsidTr="008B7E1F">
        <w:trPr>
          <w:trHeight w:val="451"/>
        </w:trPr>
        <w:tc>
          <w:tcPr>
            <w:tcW w:w="672" w:type="dxa"/>
          </w:tcPr>
          <w:p w14:paraId="42A69A59" w14:textId="736B9CDC" w:rsidR="00E40787" w:rsidRDefault="00E40787" w:rsidP="001908D7">
            <w:pPr>
              <w:pStyle w:val="TableCell"/>
            </w:pPr>
            <w:r>
              <w:t>8.1</w:t>
            </w:r>
          </w:p>
        </w:tc>
        <w:tc>
          <w:tcPr>
            <w:tcW w:w="6280" w:type="dxa"/>
          </w:tcPr>
          <w:p w14:paraId="0C7C30F0" w14:textId="72628A20" w:rsidR="00E40787" w:rsidRPr="0044525F" w:rsidRDefault="00E40787" w:rsidP="001908D7">
            <w:r w:rsidRPr="0067770F">
              <w:t xml:space="preserve">Circulate the PM report </w:t>
            </w:r>
            <w:r>
              <w:t>with</w:t>
            </w:r>
            <w:r w:rsidRPr="0067770F">
              <w:t>in 1-2 weeks</w:t>
            </w:r>
          </w:p>
        </w:tc>
        <w:tc>
          <w:tcPr>
            <w:tcW w:w="1797" w:type="dxa"/>
          </w:tcPr>
          <w:p w14:paraId="136E212F" w14:textId="4959DB52" w:rsidR="00E40787" w:rsidRDefault="00E40787" w:rsidP="001908D7">
            <w:pPr>
              <w:pStyle w:val="TableCell"/>
            </w:pPr>
            <w:r>
              <w:t>ND</w:t>
            </w:r>
          </w:p>
        </w:tc>
      </w:tr>
      <w:tr w:rsidR="0035526D" w14:paraId="1D9EB18C" w14:textId="77777777" w:rsidTr="008B7E1F">
        <w:trPr>
          <w:trHeight w:val="467"/>
        </w:trPr>
        <w:tc>
          <w:tcPr>
            <w:tcW w:w="672" w:type="dxa"/>
          </w:tcPr>
          <w:p w14:paraId="11BAFAD7" w14:textId="7AAE2D42" w:rsidR="00E40787" w:rsidRPr="00704DA1" w:rsidRDefault="00A941F4" w:rsidP="001908D7">
            <w:r>
              <w:t>8.2</w:t>
            </w:r>
          </w:p>
        </w:tc>
        <w:tc>
          <w:tcPr>
            <w:tcW w:w="6280" w:type="dxa"/>
          </w:tcPr>
          <w:p w14:paraId="4D35D290" w14:textId="070B3EE8" w:rsidR="00E40787" w:rsidRPr="00D31942" w:rsidRDefault="00A941F4" w:rsidP="001908D7">
            <w:r w:rsidRPr="0067770F">
              <w:t>Distribute ISIS requirement report</w:t>
            </w:r>
          </w:p>
        </w:tc>
        <w:tc>
          <w:tcPr>
            <w:tcW w:w="1797" w:type="dxa"/>
          </w:tcPr>
          <w:p w14:paraId="24DBC198" w14:textId="7567122C" w:rsidR="00A941F4" w:rsidRPr="004F594F" w:rsidRDefault="00A941F4" w:rsidP="001908D7">
            <w:r>
              <w:t>RS</w:t>
            </w:r>
          </w:p>
        </w:tc>
      </w:tr>
      <w:tr w:rsidR="008B7E1F" w14:paraId="5246ECA9" w14:textId="77777777" w:rsidTr="008B7E1F">
        <w:trPr>
          <w:trHeight w:val="467"/>
        </w:trPr>
        <w:tc>
          <w:tcPr>
            <w:tcW w:w="672" w:type="dxa"/>
          </w:tcPr>
          <w:p w14:paraId="4FC1DA5B" w14:textId="5B0B5726" w:rsidR="008B7E1F" w:rsidRDefault="008B7E1F" w:rsidP="001908D7">
            <w:r>
              <w:t>8.3.1</w:t>
            </w:r>
          </w:p>
        </w:tc>
        <w:tc>
          <w:tcPr>
            <w:tcW w:w="6280" w:type="dxa"/>
          </w:tcPr>
          <w:p w14:paraId="5AE2C6F3" w14:textId="14BFEE2B" w:rsidR="008B7E1F" w:rsidRPr="0067770F" w:rsidRDefault="008B7E1F" w:rsidP="008B7E1F">
            <w:r w:rsidRPr="005355D9">
              <w:t>Distribute ESS requirement reports before the next PMB</w:t>
            </w:r>
          </w:p>
        </w:tc>
        <w:tc>
          <w:tcPr>
            <w:tcW w:w="1797" w:type="dxa"/>
          </w:tcPr>
          <w:p w14:paraId="48F74CB7" w14:textId="083E39EF" w:rsidR="008B7E1F" w:rsidRDefault="00820EC0" w:rsidP="001908D7">
            <w:r>
              <w:t>JT</w:t>
            </w:r>
          </w:p>
        </w:tc>
      </w:tr>
      <w:tr w:rsidR="00B237BA" w14:paraId="67F2103A" w14:textId="77777777" w:rsidTr="008B7E1F">
        <w:trPr>
          <w:trHeight w:val="467"/>
        </w:trPr>
        <w:tc>
          <w:tcPr>
            <w:tcW w:w="672" w:type="dxa"/>
          </w:tcPr>
          <w:p w14:paraId="29A45E7A" w14:textId="15AF77C4" w:rsidR="00B237BA" w:rsidRDefault="00B237BA" w:rsidP="001908D7">
            <w:r>
              <w:t>8.5</w:t>
            </w:r>
          </w:p>
        </w:tc>
        <w:tc>
          <w:tcPr>
            <w:tcW w:w="6280" w:type="dxa"/>
          </w:tcPr>
          <w:p w14:paraId="21C9379A" w14:textId="07925CF8" w:rsidR="00B237BA" w:rsidRPr="005355D9" w:rsidRDefault="00B237BA" w:rsidP="008B7E1F">
            <w:r>
              <w:t>D</w:t>
            </w:r>
            <w:r w:rsidRPr="005355D9">
              <w:t>etermine what code in Mantid needs validation by scientific expert</w:t>
            </w:r>
          </w:p>
        </w:tc>
        <w:tc>
          <w:tcPr>
            <w:tcW w:w="1797" w:type="dxa"/>
          </w:tcPr>
          <w:p w14:paraId="3F66DB26" w14:textId="15054381" w:rsidR="00B237BA" w:rsidRDefault="00B237BA" w:rsidP="001908D7">
            <w:r>
              <w:t>TSC</w:t>
            </w:r>
          </w:p>
        </w:tc>
      </w:tr>
      <w:tr w:rsidR="00B237BA" w14:paraId="2951AD6A" w14:textId="77777777" w:rsidTr="008B7E1F">
        <w:trPr>
          <w:trHeight w:val="467"/>
        </w:trPr>
        <w:tc>
          <w:tcPr>
            <w:tcW w:w="672" w:type="dxa"/>
          </w:tcPr>
          <w:p w14:paraId="07362A91" w14:textId="42ACD82B" w:rsidR="00B237BA" w:rsidRDefault="00B237BA" w:rsidP="001908D7">
            <w:r>
              <w:t>8.6</w:t>
            </w:r>
          </w:p>
        </w:tc>
        <w:tc>
          <w:tcPr>
            <w:tcW w:w="6280" w:type="dxa"/>
          </w:tcPr>
          <w:p w14:paraId="440BC415" w14:textId="7BEDB3DF" w:rsidR="00B237BA" w:rsidRPr="0067770F" w:rsidRDefault="00B237BA" w:rsidP="001908D7">
            <w:r>
              <w:t>C</w:t>
            </w:r>
            <w:r w:rsidRPr="005355D9">
              <w:t>reate a user example for how to integrate none Mantid code with Mantid</w:t>
            </w:r>
            <w:r>
              <w:t xml:space="preserve"> </w:t>
            </w:r>
          </w:p>
        </w:tc>
        <w:tc>
          <w:tcPr>
            <w:tcW w:w="1797" w:type="dxa"/>
          </w:tcPr>
          <w:p w14:paraId="126E3771" w14:textId="691A7270" w:rsidR="00B237BA" w:rsidRDefault="00B237BA" w:rsidP="001908D7">
            <w:r>
              <w:t>TSC</w:t>
            </w:r>
          </w:p>
        </w:tc>
      </w:tr>
    </w:tbl>
    <w:p w14:paraId="3511B79D" w14:textId="77777777" w:rsidR="006E021E" w:rsidRDefault="006E021E"/>
    <w:sectPr w:rsidR="006E021E" w:rsidSect="001A39C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BCC063" w15:done="0"/>
  <w15:commentEx w15:paraId="7E3011FD" w15:done="0"/>
  <w15:commentEx w15:paraId="5D1674DE" w15:done="0"/>
  <w15:commentEx w15:paraId="5936B6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D3"/>
    <w:rsid w:val="00001E03"/>
    <w:rsid w:val="00002081"/>
    <w:rsid w:val="00014615"/>
    <w:rsid w:val="0002720B"/>
    <w:rsid w:val="0003193C"/>
    <w:rsid w:val="0003790A"/>
    <w:rsid w:val="00057090"/>
    <w:rsid w:val="000665B2"/>
    <w:rsid w:val="00092A04"/>
    <w:rsid w:val="000A3B4D"/>
    <w:rsid w:val="000B2984"/>
    <w:rsid w:val="000B5356"/>
    <w:rsid w:val="000B5FCF"/>
    <w:rsid w:val="000C14E7"/>
    <w:rsid w:val="000C3A9D"/>
    <w:rsid w:val="000D0911"/>
    <w:rsid w:val="000D17F2"/>
    <w:rsid w:val="001015DA"/>
    <w:rsid w:val="001031F4"/>
    <w:rsid w:val="0011095A"/>
    <w:rsid w:val="001601DC"/>
    <w:rsid w:val="00176B93"/>
    <w:rsid w:val="001868A0"/>
    <w:rsid w:val="001908D7"/>
    <w:rsid w:val="001915EF"/>
    <w:rsid w:val="001A24BC"/>
    <w:rsid w:val="001A2E22"/>
    <w:rsid w:val="001A39C6"/>
    <w:rsid w:val="001A6822"/>
    <w:rsid w:val="001C68A0"/>
    <w:rsid w:val="00223E5C"/>
    <w:rsid w:val="002365F9"/>
    <w:rsid w:val="00245B25"/>
    <w:rsid w:val="00245C01"/>
    <w:rsid w:val="00250AE5"/>
    <w:rsid w:val="00256AD0"/>
    <w:rsid w:val="00265E05"/>
    <w:rsid w:val="002739A4"/>
    <w:rsid w:val="002765FA"/>
    <w:rsid w:val="002772C3"/>
    <w:rsid w:val="00292E91"/>
    <w:rsid w:val="002A1D29"/>
    <w:rsid w:val="002B2A89"/>
    <w:rsid w:val="002B2F87"/>
    <w:rsid w:val="002C3D70"/>
    <w:rsid w:val="002C5028"/>
    <w:rsid w:val="002C7492"/>
    <w:rsid w:val="002D2804"/>
    <w:rsid w:val="00313F4A"/>
    <w:rsid w:val="00332C5B"/>
    <w:rsid w:val="00340D18"/>
    <w:rsid w:val="0035526D"/>
    <w:rsid w:val="0037191E"/>
    <w:rsid w:val="0038207D"/>
    <w:rsid w:val="003A23D7"/>
    <w:rsid w:val="003B5393"/>
    <w:rsid w:val="003B7D03"/>
    <w:rsid w:val="003D5E6D"/>
    <w:rsid w:val="003E21FC"/>
    <w:rsid w:val="003E2EB4"/>
    <w:rsid w:val="003F1733"/>
    <w:rsid w:val="004042A1"/>
    <w:rsid w:val="00420313"/>
    <w:rsid w:val="00435252"/>
    <w:rsid w:val="00440508"/>
    <w:rsid w:val="00453ECC"/>
    <w:rsid w:val="00465490"/>
    <w:rsid w:val="00467514"/>
    <w:rsid w:val="004B1087"/>
    <w:rsid w:val="004C5EDC"/>
    <w:rsid w:val="0050675C"/>
    <w:rsid w:val="00511F34"/>
    <w:rsid w:val="005555BB"/>
    <w:rsid w:val="0056416B"/>
    <w:rsid w:val="0057658F"/>
    <w:rsid w:val="00585F45"/>
    <w:rsid w:val="005A43E8"/>
    <w:rsid w:val="005B02AE"/>
    <w:rsid w:val="005B0728"/>
    <w:rsid w:val="005B7BE8"/>
    <w:rsid w:val="005D02BB"/>
    <w:rsid w:val="005E5324"/>
    <w:rsid w:val="005F452C"/>
    <w:rsid w:val="005F4B80"/>
    <w:rsid w:val="005F4BDB"/>
    <w:rsid w:val="006033E7"/>
    <w:rsid w:val="00607B46"/>
    <w:rsid w:val="00620113"/>
    <w:rsid w:val="00622784"/>
    <w:rsid w:val="006260D2"/>
    <w:rsid w:val="006506ED"/>
    <w:rsid w:val="00666F5F"/>
    <w:rsid w:val="006A1544"/>
    <w:rsid w:val="006D1E77"/>
    <w:rsid w:val="006D49AC"/>
    <w:rsid w:val="006D5109"/>
    <w:rsid w:val="006E021E"/>
    <w:rsid w:val="006F3DFD"/>
    <w:rsid w:val="00732E70"/>
    <w:rsid w:val="007408C5"/>
    <w:rsid w:val="00746979"/>
    <w:rsid w:val="007519E4"/>
    <w:rsid w:val="0075305B"/>
    <w:rsid w:val="00771EA5"/>
    <w:rsid w:val="00796B5A"/>
    <w:rsid w:val="007B6F93"/>
    <w:rsid w:val="007C3437"/>
    <w:rsid w:val="007F7135"/>
    <w:rsid w:val="00817A05"/>
    <w:rsid w:val="00820EC0"/>
    <w:rsid w:val="00846A5F"/>
    <w:rsid w:val="00866166"/>
    <w:rsid w:val="00866FDF"/>
    <w:rsid w:val="008B60BA"/>
    <w:rsid w:val="008B7E1F"/>
    <w:rsid w:val="008C06F0"/>
    <w:rsid w:val="008E4B9F"/>
    <w:rsid w:val="008F08D4"/>
    <w:rsid w:val="008F5CD1"/>
    <w:rsid w:val="008F79DE"/>
    <w:rsid w:val="008F7E77"/>
    <w:rsid w:val="0090130C"/>
    <w:rsid w:val="00924E4F"/>
    <w:rsid w:val="00927793"/>
    <w:rsid w:val="00930061"/>
    <w:rsid w:val="0093793B"/>
    <w:rsid w:val="00950D73"/>
    <w:rsid w:val="009539E3"/>
    <w:rsid w:val="00962C95"/>
    <w:rsid w:val="009678E0"/>
    <w:rsid w:val="009A1F53"/>
    <w:rsid w:val="009B1231"/>
    <w:rsid w:val="009C33A4"/>
    <w:rsid w:val="009D067C"/>
    <w:rsid w:val="009D1CD6"/>
    <w:rsid w:val="009F18C3"/>
    <w:rsid w:val="00A05E1F"/>
    <w:rsid w:val="00A16CB0"/>
    <w:rsid w:val="00A32D4D"/>
    <w:rsid w:val="00A50DF0"/>
    <w:rsid w:val="00A551F9"/>
    <w:rsid w:val="00A57E89"/>
    <w:rsid w:val="00A6762C"/>
    <w:rsid w:val="00A91D45"/>
    <w:rsid w:val="00A93CCE"/>
    <w:rsid w:val="00A941F4"/>
    <w:rsid w:val="00AA09F9"/>
    <w:rsid w:val="00AB721E"/>
    <w:rsid w:val="00AC28BE"/>
    <w:rsid w:val="00AC32E9"/>
    <w:rsid w:val="00AD1F49"/>
    <w:rsid w:val="00AD5798"/>
    <w:rsid w:val="00B237BA"/>
    <w:rsid w:val="00B24897"/>
    <w:rsid w:val="00B27155"/>
    <w:rsid w:val="00B56558"/>
    <w:rsid w:val="00B628CC"/>
    <w:rsid w:val="00B76A43"/>
    <w:rsid w:val="00B84FBA"/>
    <w:rsid w:val="00BA5ED3"/>
    <w:rsid w:val="00BE18F6"/>
    <w:rsid w:val="00BF0A8A"/>
    <w:rsid w:val="00BF52D7"/>
    <w:rsid w:val="00BF5B02"/>
    <w:rsid w:val="00C079B7"/>
    <w:rsid w:val="00C15511"/>
    <w:rsid w:val="00C20825"/>
    <w:rsid w:val="00C317BF"/>
    <w:rsid w:val="00C51EDD"/>
    <w:rsid w:val="00C537F4"/>
    <w:rsid w:val="00C56D75"/>
    <w:rsid w:val="00C7123C"/>
    <w:rsid w:val="00C72781"/>
    <w:rsid w:val="00C93A69"/>
    <w:rsid w:val="00C9716C"/>
    <w:rsid w:val="00CA13F4"/>
    <w:rsid w:val="00CA4123"/>
    <w:rsid w:val="00CC0B79"/>
    <w:rsid w:val="00CD0F28"/>
    <w:rsid w:val="00CD349A"/>
    <w:rsid w:val="00CD6A48"/>
    <w:rsid w:val="00CD74A5"/>
    <w:rsid w:val="00D357CA"/>
    <w:rsid w:val="00D36C9D"/>
    <w:rsid w:val="00D53B08"/>
    <w:rsid w:val="00D55A4E"/>
    <w:rsid w:val="00D650BF"/>
    <w:rsid w:val="00D7410C"/>
    <w:rsid w:val="00D84AC9"/>
    <w:rsid w:val="00D873A1"/>
    <w:rsid w:val="00DA2595"/>
    <w:rsid w:val="00DA7234"/>
    <w:rsid w:val="00DE08A3"/>
    <w:rsid w:val="00DE5DB1"/>
    <w:rsid w:val="00DE7BF0"/>
    <w:rsid w:val="00E15499"/>
    <w:rsid w:val="00E247D5"/>
    <w:rsid w:val="00E40787"/>
    <w:rsid w:val="00E47CCD"/>
    <w:rsid w:val="00E511FD"/>
    <w:rsid w:val="00E618C8"/>
    <w:rsid w:val="00E72292"/>
    <w:rsid w:val="00E7686E"/>
    <w:rsid w:val="00EB1A99"/>
    <w:rsid w:val="00EB1DFF"/>
    <w:rsid w:val="00EB5BA6"/>
    <w:rsid w:val="00EE64E9"/>
    <w:rsid w:val="00EF291D"/>
    <w:rsid w:val="00F11FFE"/>
    <w:rsid w:val="00F15CC0"/>
    <w:rsid w:val="00F17C99"/>
    <w:rsid w:val="00F23F5E"/>
    <w:rsid w:val="00F2468B"/>
    <w:rsid w:val="00F43620"/>
    <w:rsid w:val="00F53960"/>
    <w:rsid w:val="00F54AE8"/>
    <w:rsid w:val="00F64F83"/>
    <w:rsid w:val="00F721FB"/>
    <w:rsid w:val="00FB3000"/>
    <w:rsid w:val="00FB381C"/>
    <w:rsid w:val="00FB3A32"/>
    <w:rsid w:val="00FB4D5B"/>
    <w:rsid w:val="00FD6CA5"/>
    <w:rsid w:val="00FE279B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11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D3"/>
    <w:pPr>
      <w:spacing w:after="240"/>
      <w:jc w:val="both"/>
    </w:pPr>
    <w:rPr>
      <w:rFonts w:eastAsia="Times New Roman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1095A"/>
    <w:pPr>
      <w:keepNext/>
      <w:numPr>
        <w:numId w:val="1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1095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1095A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1095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1095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1095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11095A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11095A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11095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5ED3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BA5ED3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11095A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11095A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11095A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11095A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1095A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11095A"/>
    <w:rPr>
      <w:color w:val="0000FF"/>
      <w:u w:val="single"/>
    </w:rPr>
  </w:style>
  <w:style w:type="numbering" w:customStyle="1" w:styleId="NumberedHeadings">
    <w:name w:val="Numbered Headings"/>
    <w:uiPriority w:val="99"/>
    <w:rsid w:val="0011095A"/>
    <w:pPr>
      <w:numPr>
        <w:numId w:val="1"/>
      </w:numPr>
    </w:pPr>
  </w:style>
  <w:style w:type="table" w:styleId="TableGrid">
    <w:name w:val="Table Grid"/>
    <w:basedOn w:val="TableNormal"/>
    <w:uiPriority w:val="59"/>
    <w:rsid w:val="0011095A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92A04"/>
    <w:rPr>
      <w:color w:val="800080" w:themeColor="followedHyperlink"/>
      <w:u w:val="single"/>
    </w:rPr>
  </w:style>
  <w:style w:type="paragraph" w:customStyle="1" w:styleId="TableCell">
    <w:name w:val="TableCell"/>
    <w:basedOn w:val="Normal"/>
    <w:qFormat/>
    <w:rsid w:val="0037191E"/>
    <w:pPr>
      <w:spacing w:after="120"/>
    </w:pPr>
    <w:rPr>
      <w:szCs w:val="22"/>
    </w:rPr>
  </w:style>
  <w:style w:type="paragraph" w:styleId="Revision">
    <w:name w:val="Revision"/>
    <w:hidden/>
    <w:uiPriority w:val="99"/>
    <w:semiHidden/>
    <w:rsid w:val="006D1E77"/>
    <w:rPr>
      <w:rFonts w:eastAsia="Times New Roman" w:cs="Times New Roman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E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77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D1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E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E77"/>
    <w:rPr>
      <w:rFonts w:eastAsia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E77"/>
    <w:rPr>
      <w:rFonts w:eastAsia="Times New Roman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D3"/>
    <w:pPr>
      <w:spacing w:after="240"/>
      <w:jc w:val="both"/>
    </w:pPr>
    <w:rPr>
      <w:rFonts w:eastAsia="Times New Roman" w:cs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1095A"/>
    <w:pPr>
      <w:keepNext/>
      <w:numPr>
        <w:numId w:val="1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1095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1095A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1095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11095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1095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11095A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11095A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11095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5ED3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BA5ED3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11095A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11095A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11095A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11095A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11095A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1095A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11095A"/>
    <w:rPr>
      <w:color w:val="0000FF"/>
      <w:u w:val="single"/>
    </w:rPr>
  </w:style>
  <w:style w:type="numbering" w:customStyle="1" w:styleId="NumberedHeadings">
    <w:name w:val="Numbered Headings"/>
    <w:uiPriority w:val="99"/>
    <w:rsid w:val="0011095A"/>
    <w:pPr>
      <w:numPr>
        <w:numId w:val="1"/>
      </w:numPr>
    </w:pPr>
  </w:style>
  <w:style w:type="table" w:styleId="TableGrid">
    <w:name w:val="Table Grid"/>
    <w:basedOn w:val="TableNormal"/>
    <w:uiPriority w:val="59"/>
    <w:rsid w:val="0011095A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92A04"/>
    <w:rPr>
      <w:color w:val="800080" w:themeColor="followedHyperlink"/>
      <w:u w:val="single"/>
    </w:rPr>
  </w:style>
  <w:style w:type="paragraph" w:customStyle="1" w:styleId="TableCell">
    <w:name w:val="TableCell"/>
    <w:basedOn w:val="Normal"/>
    <w:qFormat/>
    <w:rsid w:val="0037191E"/>
    <w:pPr>
      <w:spacing w:after="120"/>
    </w:pPr>
    <w:rPr>
      <w:szCs w:val="22"/>
    </w:rPr>
  </w:style>
  <w:style w:type="paragraph" w:styleId="Revision">
    <w:name w:val="Revision"/>
    <w:hidden/>
    <w:uiPriority w:val="99"/>
    <w:semiHidden/>
    <w:rsid w:val="006D1E77"/>
    <w:rPr>
      <w:rFonts w:eastAsia="Times New Roman" w:cs="Times New Roman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E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77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D1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E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E77"/>
    <w:rPr>
      <w:rFonts w:eastAsia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E77"/>
    <w:rPr>
      <w:rFonts w:eastAsia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ithub.com" TargetMode="External"/><Relationship Id="rId8" Type="http://schemas.openxmlformats.org/officeDocument/2006/relationships/hyperlink" Target="https://github.com/mantidproject/documents/blob/master/Project-Management/PMB/Minutes/PMBMinutes29thJan15.docx?raw=true" TargetMode="External"/><Relationship Id="rId9" Type="http://schemas.openxmlformats.org/officeDocument/2006/relationships/hyperlink" Target="https://github.com/mantidproject/documents/blob/master/Project-Management/PMB/PM%20report%20to%20the%20PMB%2029%20May%202015.doc?raw=true" TargetMode="External"/><Relationship Id="rId10" Type="http://schemas.openxmlformats.org/officeDocument/2006/relationships/hyperlink" Target="https://github.com/mantidproject/documents/blob/master/Project-Management/TechnicalSteeringCommittee/meetings/2015/TSC-meeting-2015-05-26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05D44-D382-2246-9218-8DF1353A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1125</Words>
  <Characters>6418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Ridge National Laboratory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Wenduo</dc:creator>
  <cp:lastModifiedBy>Zhou, Wenduo</cp:lastModifiedBy>
  <cp:revision>16</cp:revision>
  <cp:lastPrinted>2015-06-09T17:35:00Z</cp:lastPrinted>
  <dcterms:created xsi:type="dcterms:W3CDTF">2015-06-11T15:51:00Z</dcterms:created>
  <dcterms:modified xsi:type="dcterms:W3CDTF">2015-06-11T19:23:00Z</dcterms:modified>
</cp:coreProperties>
</file>