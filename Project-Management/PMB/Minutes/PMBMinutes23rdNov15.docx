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49510E" w14:textId="77777777" w:rsidR="00F55897" w:rsidRDefault="00F55897" w:rsidP="00F55897">
      <w:pPr>
        <w:pStyle w:val="Title"/>
      </w:pPr>
      <w:r>
        <w:t>Mantid PMB Meeting</w:t>
      </w:r>
      <w:r>
        <w:br/>
        <w:t>Minutes of Meeting 9</w:t>
      </w:r>
      <w:r>
        <w:br/>
        <w:t>23rd Nov 2015, 1000-1200</w:t>
      </w:r>
    </w:p>
    <w:p w14:paraId="41B74AF2" w14:textId="77777777" w:rsidR="00F55897" w:rsidRDefault="00F55897" w:rsidP="00F55897">
      <w:r>
        <w:t>Present from SNS: Garrett Granroth, Thomas Proffen (TP), Timmy Ramirez-C</w:t>
      </w:r>
      <w:r w:rsidRPr="004D5863">
        <w:t>uesta</w:t>
      </w:r>
      <w:r>
        <w:t xml:space="preserve"> and Wenduo Zhou (secretary)</w:t>
      </w:r>
    </w:p>
    <w:p w14:paraId="2FC2FCFB" w14:textId="77777777" w:rsidR="00F55897" w:rsidRDefault="00F55897" w:rsidP="00F55897">
      <w:r>
        <w:t xml:space="preserve">Present from ISIS: Ross Stewart, Toby Perring (TGP) (Chair), Debbie Greenfield, Nick Draper (PM) and Anders Markvardsen (TSC chair) </w:t>
      </w:r>
    </w:p>
    <w:p w14:paraId="66700591" w14:textId="77777777" w:rsidR="00F55897" w:rsidRDefault="00F55897" w:rsidP="00F55897">
      <w:r>
        <w:t>Present from ESS: Jon Taylor</w:t>
      </w:r>
    </w:p>
    <w:p w14:paraId="72928A74" w14:textId="77777777" w:rsidR="00F55897" w:rsidRDefault="00F55897" w:rsidP="00F55897">
      <w:pPr>
        <w:pStyle w:val="Heading1"/>
      </w:pPr>
      <w:r>
        <w:t>Links to reports</w:t>
      </w:r>
    </w:p>
    <w:p w14:paraId="7AD66ADD" w14:textId="77777777" w:rsidR="00F55897" w:rsidRPr="00411A4E" w:rsidRDefault="00A82152" w:rsidP="00F55897">
      <w:hyperlink r:id="rId6" w:history="1">
        <w:r w:rsidR="00F55897" w:rsidRPr="003F7AB5">
          <w:rPr>
            <w:rStyle w:val="Hyperlink"/>
          </w:rPr>
          <w:t>www.github.com</w:t>
        </w:r>
      </w:hyperlink>
      <w:r w:rsidR="00F55897">
        <w:t xml:space="preserve"> is used for version control of documents. Note that when clicking on a link to a Word document, in most browsers, you will then need to download the document by clicking the ‘Raw’ button to the left of the ‘History’ button.</w:t>
      </w:r>
    </w:p>
    <w:tbl>
      <w:tblPr>
        <w:tblStyle w:val="TableGrid"/>
        <w:tblW w:w="0" w:type="auto"/>
        <w:tblLayout w:type="fixed"/>
        <w:tblLook w:val="04A0" w:firstRow="1" w:lastRow="0" w:firstColumn="1" w:lastColumn="0" w:noHBand="0" w:noVBand="1"/>
      </w:tblPr>
      <w:tblGrid>
        <w:gridCol w:w="1951"/>
        <w:gridCol w:w="7291"/>
      </w:tblGrid>
      <w:tr w:rsidR="00F55897" w14:paraId="15395625" w14:textId="77777777" w:rsidTr="00552F0B">
        <w:tc>
          <w:tcPr>
            <w:tcW w:w="1951" w:type="dxa"/>
          </w:tcPr>
          <w:p w14:paraId="0ECEA1B1" w14:textId="77777777" w:rsidR="00F55897" w:rsidRDefault="00F55897" w:rsidP="00552F0B">
            <w:r>
              <w:t>Minutes from last meeting</w:t>
            </w:r>
          </w:p>
        </w:tc>
        <w:tc>
          <w:tcPr>
            <w:tcW w:w="7291" w:type="dxa"/>
          </w:tcPr>
          <w:p w14:paraId="281DAB17" w14:textId="77777777" w:rsidR="00F55897" w:rsidRDefault="00F55897" w:rsidP="00552F0B">
            <w:r w:rsidRPr="00366180">
              <w:t>https://github.com/mantidproject/documents/blob/master/Project-Management/PMB/Minutes/PMBMinutes29thMay15.docx</w:t>
            </w:r>
          </w:p>
        </w:tc>
      </w:tr>
      <w:tr w:rsidR="00F55897" w14:paraId="2F7D5A9A" w14:textId="77777777" w:rsidTr="00552F0B">
        <w:tc>
          <w:tcPr>
            <w:tcW w:w="1951" w:type="dxa"/>
          </w:tcPr>
          <w:p w14:paraId="53AA732D" w14:textId="77777777" w:rsidR="00F55897" w:rsidRDefault="00F55897" w:rsidP="00552F0B">
            <w:r>
              <w:t>PM report</w:t>
            </w:r>
          </w:p>
        </w:tc>
        <w:tc>
          <w:tcPr>
            <w:tcW w:w="7291" w:type="dxa"/>
          </w:tcPr>
          <w:p w14:paraId="4D1165DB" w14:textId="77777777" w:rsidR="00F55897" w:rsidRPr="005646CE" w:rsidRDefault="00A82152" w:rsidP="00552F0B">
            <w:pPr>
              <w:rPr>
                <w:szCs w:val="22"/>
                <w:highlight w:val="yellow"/>
              </w:rPr>
            </w:pPr>
            <w:hyperlink r:id="rId7" w:history="1">
              <w:r w:rsidR="00F55897" w:rsidRPr="005646CE">
                <w:rPr>
                  <w:rFonts w:eastAsiaTheme="minorEastAsia" w:cs="Calibri"/>
                  <w:color w:val="0000FF"/>
                  <w:szCs w:val="22"/>
                  <w:u w:val="single" w:color="0000FF"/>
                  <w:lang w:val="en-US"/>
                </w:rPr>
                <w:t>https://github.com/mantidproject/documents/blob/master/Project-Management/PMB/PM%20report%20to%20the%20PMB%2023%20November%202015.doc?raw=true</w:t>
              </w:r>
            </w:hyperlink>
          </w:p>
        </w:tc>
      </w:tr>
      <w:tr w:rsidR="00F55897" w14:paraId="54BA34CD" w14:textId="77777777" w:rsidTr="00552F0B">
        <w:tc>
          <w:tcPr>
            <w:tcW w:w="1951" w:type="dxa"/>
          </w:tcPr>
          <w:p w14:paraId="770989D4" w14:textId="77777777" w:rsidR="00F55897" w:rsidRDefault="00F55897" w:rsidP="00552F0B">
            <w:r>
              <w:t>Technical Steering Committee (TSC) report</w:t>
            </w:r>
          </w:p>
        </w:tc>
        <w:tc>
          <w:tcPr>
            <w:tcW w:w="7291" w:type="dxa"/>
          </w:tcPr>
          <w:p w14:paraId="43F97995" w14:textId="77777777" w:rsidR="00F55897" w:rsidRPr="000640D9" w:rsidRDefault="00F55897" w:rsidP="00552F0B">
            <w:pPr>
              <w:rPr>
                <w:szCs w:val="22"/>
              </w:rPr>
            </w:pPr>
            <w:r w:rsidRPr="00013E96">
              <w:rPr>
                <w:rFonts w:eastAsiaTheme="minorEastAsia" w:cs="Calibri"/>
                <w:color w:val="0000FF"/>
                <w:szCs w:val="22"/>
                <w:u w:val="single" w:color="0000FF"/>
                <w:lang w:val="en-US"/>
              </w:rPr>
              <w:t>https://github.com/mantidproje</w:t>
            </w:r>
            <w:r w:rsidRPr="005646CE">
              <w:rPr>
                <w:rFonts w:eastAsiaTheme="minorEastAsia" w:cs="Calibri"/>
                <w:color w:val="0000FF"/>
                <w:szCs w:val="22"/>
                <w:u w:val="single" w:color="0000FF"/>
                <w:lang w:val="en-US"/>
              </w:rPr>
              <w:t>ct/documents/blob/master/Project-Management/TechnicalSteeringCommittee/reports/TSC-PMB-report-2015-11-23.md</w:t>
            </w:r>
          </w:p>
        </w:tc>
      </w:tr>
    </w:tbl>
    <w:p w14:paraId="068876FD" w14:textId="77777777" w:rsidR="00F55897" w:rsidRDefault="00F55897" w:rsidP="00F55897"/>
    <w:p w14:paraId="3C498B92" w14:textId="77777777" w:rsidR="00F55897" w:rsidRDefault="00F55897" w:rsidP="00F55897">
      <w:pPr>
        <w:pStyle w:val="Heading1"/>
      </w:pPr>
      <w:r>
        <w:t>Changes to the PMB</w:t>
      </w:r>
    </w:p>
    <w:p w14:paraId="6C7C3AB3" w14:textId="77777777" w:rsidR="00F55897" w:rsidRDefault="00F55897" w:rsidP="00F55897">
      <w:r>
        <w:t xml:space="preserve">There is no change to PMB. </w:t>
      </w:r>
    </w:p>
    <w:p w14:paraId="74E4DCFC" w14:textId="77777777" w:rsidR="00810175" w:rsidRPr="00810175" w:rsidRDefault="00F55897" w:rsidP="00810175">
      <w:pPr>
        <w:pStyle w:val="Heading1"/>
      </w:pPr>
      <w:r>
        <w:t>Minutes from the last meeting</w:t>
      </w:r>
    </w:p>
    <w:p w14:paraId="0AFEA869" w14:textId="77777777" w:rsidR="00F55897" w:rsidRDefault="00F55897" w:rsidP="00F55897">
      <w:r>
        <w:t>PMB members agreed on the minutes from the last meeting, see the link above.</w:t>
      </w:r>
    </w:p>
    <w:p w14:paraId="668F772B" w14:textId="77777777" w:rsidR="00F55897" w:rsidRDefault="00F55897" w:rsidP="00F55897">
      <w:r>
        <w:t xml:space="preserve">Some actions were confirmed to be complete, including </w:t>
      </w:r>
      <w:r w:rsidR="003802A7">
        <w:t xml:space="preserve">8.3, </w:t>
      </w:r>
      <w:r w:rsidR="00DF5758">
        <w:t xml:space="preserve">8.7, 8.9 and 9.1. </w:t>
      </w:r>
      <w:r>
        <w:t xml:space="preserve"> </w:t>
      </w:r>
    </w:p>
    <w:p w14:paraId="28DBA136" w14:textId="77777777" w:rsidR="00F55897" w:rsidRDefault="00F55897" w:rsidP="00F55897">
      <w:r>
        <w:t xml:space="preserve">The status of the </w:t>
      </w:r>
      <w:r w:rsidR="00232181">
        <w:t>on-going</w:t>
      </w:r>
      <w:r>
        <w:t xml:space="preserve"> actions was updated and discussed as well. </w:t>
      </w:r>
    </w:p>
    <w:p w14:paraId="0CC46060" w14:textId="77777777" w:rsidR="00810175" w:rsidRPr="002576BB" w:rsidRDefault="00810175" w:rsidP="00F55897">
      <w:pPr>
        <w:rPr>
          <w:b/>
        </w:rPr>
      </w:pPr>
      <w:r w:rsidRPr="002576BB">
        <w:rPr>
          <w:b/>
        </w:rPr>
        <w:t>8.3 Distribute SNS and ESS requirement before Next PMB</w:t>
      </w:r>
    </w:p>
    <w:p w14:paraId="64B1E87D" w14:textId="77777777" w:rsidR="00810175" w:rsidRDefault="00810175" w:rsidP="00F55897">
      <w:r>
        <w:t xml:space="preserve">SNS proposed the </w:t>
      </w:r>
      <w:r>
        <w:rPr>
          <w:i/>
        </w:rPr>
        <w:t xml:space="preserve">ORNL’s </w:t>
      </w:r>
      <w:r w:rsidR="002576BB">
        <w:rPr>
          <w:i/>
        </w:rPr>
        <w:t>5-year</w:t>
      </w:r>
      <w:r>
        <w:rPr>
          <w:i/>
        </w:rPr>
        <w:t xml:space="preserve"> plan for Mantid</w:t>
      </w:r>
      <w:r>
        <w:t xml:space="preserve"> to illustrate their requirements on Mantid.</w:t>
      </w:r>
    </w:p>
    <w:p w14:paraId="1830E44C" w14:textId="77777777" w:rsidR="00552F0B" w:rsidRDefault="00552F0B" w:rsidP="00F55897">
      <w:pPr>
        <w:rPr>
          <w:ins w:id="0" w:author="Granroth, Garrett E." w:date="2015-12-11T10:44:00Z"/>
          <w:b/>
        </w:rPr>
      </w:pPr>
      <w:r w:rsidRPr="0020063D">
        <w:rPr>
          <w:b/>
        </w:rPr>
        <w:t>8.7 Drive the adding of Mantid training material for direct inelastic scattering</w:t>
      </w:r>
    </w:p>
    <w:p w14:paraId="26B2E5C4" w14:textId="77777777" w:rsidR="0068715E" w:rsidRPr="0020063D" w:rsidRDefault="0068715E" w:rsidP="00F55897">
      <w:pPr>
        <w:rPr>
          <w:b/>
        </w:rPr>
      </w:pPr>
      <w:ins w:id="1" w:author="Granroth, Garrett E." w:date="2015-12-11T10:44:00Z">
        <w:r>
          <w:rPr>
            <w:b/>
          </w:rPr>
          <w:t>Ross and Toby said this work still needs to be done.</w:t>
        </w:r>
      </w:ins>
    </w:p>
    <w:p w14:paraId="382565D9" w14:textId="77777777" w:rsidR="00552F0B" w:rsidRDefault="00552F0B" w:rsidP="00F55897">
      <w:r>
        <w:lastRenderedPageBreak/>
        <w:t>Toby: could you please comment on this?  We missed first five minutes</w:t>
      </w:r>
      <w:r w:rsidR="009174FC">
        <w:t xml:space="preserve">. </w:t>
      </w:r>
    </w:p>
    <w:p w14:paraId="0DC100EA" w14:textId="77777777" w:rsidR="00A42E86" w:rsidRPr="00A42E86" w:rsidRDefault="00A42E86" w:rsidP="00F55897">
      <w:pPr>
        <w:rPr>
          <w:b/>
        </w:rPr>
      </w:pPr>
      <w:r w:rsidRPr="00A42E86">
        <w:rPr>
          <w:b/>
        </w:rPr>
        <w:t>8.8 Drive the adding of Mantid training material for powder diffraction</w:t>
      </w:r>
    </w:p>
    <w:p w14:paraId="404CC4A2" w14:textId="77777777" w:rsidR="00A42E86" w:rsidRDefault="00A42E86" w:rsidP="00F55897">
      <w:r>
        <w:t>GG and TP</w:t>
      </w:r>
      <w:ins w:id="2" w:author="Granroth, Garrett E." w:date="2015-12-11T10:43:00Z">
        <w:r w:rsidR="0068715E">
          <w:t>roffen</w:t>
        </w:r>
      </w:ins>
      <w:r>
        <w:t xml:space="preserve"> are working with instrument scientists for it. </w:t>
      </w:r>
    </w:p>
    <w:p w14:paraId="5C205A75" w14:textId="77777777" w:rsidR="00513820" w:rsidRPr="005E4FBF" w:rsidRDefault="00513820" w:rsidP="00F55897">
      <w:pPr>
        <w:rPr>
          <w:b/>
        </w:rPr>
      </w:pPr>
      <w:r w:rsidRPr="005E4FBF">
        <w:rPr>
          <w:b/>
        </w:rPr>
        <w:t>8.9 Have a Mantid forum in use a month before the next PMB</w:t>
      </w:r>
    </w:p>
    <w:p w14:paraId="603B3203" w14:textId="77777777" w:rsidR="00513820" w:rsidRDefault="00513820" w:rsidP="00F55897">
      <w:r>
        <w:t xml:space="preserve">Mantid forum has been in use </w:t>
      </w:r>
      <w:r w:rsidR="007010D3">
        <w:t>since July 2015.</w:t>
      </w:r>
    </w:p>
    <w:p w14:paraId="59FA926D" w14:textId="77777777" w:rsidR="007010D3" w:rsidRPr="005E4FBF" w:rsidRDefault="007010D3" w:rsidP="00F55897">
      <w:pPr>
        <w:rPr>
          <w:b/>
        </w:rPr>
      </w:pPr>
      <w:r w:rsidRPr="005E4FBF">
        <w:rPr>
          <w:b/>
        </w:rPr>
        <w:t>9.1 Windows compiler will be moved to VS2015 free community edition</w:t>
      </w:r>
    </w:p>
    <w:p w14:paraId="7CD04AAB" w14:textId="77777777" w:rsidR="007010D3" w:rsidRDefault="007010D3" w:rsidP="00F55897">
      <w:r>
        <w:t>VS2015 free community edition has been used as Windows compiler.</w:t>
      </w:r>
    </w:p>
    <w:p w14:paraId="5DCD719D" w14:textId="77777777" w:rsidR="007010D3" w:rsidRPr="005E4FBF" w:rsidRDefault="007010D3" w:rsidP="00F55897">
      <w:pPr>
        <w:rPr>
          <w:b/>
        </w:rPr>
      </w:pPr>
      <w:r w:rsidRPr="005E4FBF">
        <w:rPr>
          <w:b/>
        </w:rPr>
        <w:t>9.2 Move to Github issue</w:t>
      </w:r>
      <w:ins w:id="3" w:author="Granroth, Garrett E." w:date="2015-12-11T10:44:00Z">
        <w:r w:rsidR="0068715E">
          <w:rPr>
            <w:b/>
          </w:rPr>
          <w:t>s</w:t>
        </w:r>
      </w:ins>
      <w:r w:rsidRPr="005E4FBF">
        <w:rPr>
          <w:b/>
        </w:rPr>
        <w:t xml:space="preserve"> after PMB meeting</w:t>
      </w:r>
    </w:p>
    <w:p w14:paraId="2D8C78AA" w14:textId="77777777" w:rsidR="007010D3" w:rsidRDefault="007010D3" w:rsidP="00F55897">
      <w:r>
        <w:t>Github issue</w:t>
      </w:r>
      <w:ins w:id="4" w:author="Granroth, Garrett E." w:date="2015-12-11T10:44:00Z">
        <w:r w:rsidR="0068715E">
          <w:t>s</w:t>
        </w:r>
      </w:ins>
      <w:r>
        <w:t xml:space="preserve"> has been used since last PMB meeting</w:t>
      </w:r>
    </w:p>
    <w:p w14:paraId="00FDE96E" w14:textId="77777777" w:rsidR="007010D3" w:rsidRPr="005E4FBF" w:rsidRDefault="007010D3" w:rsidP="00F55897">
      <w:pPr>
        <w:rPr>
          <w:b/>
        </w:rPr>
      </w:pPr>
      <w:r w:rsidRPr="005E4FBF">
        <w:rPr>
          <w:b/>
        </w:rPr>
        <w:t>9.3 Upgrade to Qt5 after next release of ParaView</w:t>
      </w:r>
    </w:p>
    <w:p w14:paraId="27F0C202" w14:textId="7BB0CBDB" w:rsidR="007010D3" w:rsidRDefault="009648F2" w:rsidP="00F55897">
      <w:ins w:id="5" w:author="Zhou, Wenduo" w:date="2015-12-11T16:34:00Z">
        <w:r w:rsidRPr="00D32010">
          <w:rPr>
            <w:rFonts w:eastAsiaTheme="minorEastAsia" w:cs="Calibri"/>
            <w:color w:val="18376A"/>
            <w:szCs w:val="22"/>
            <w:lang w:val="en-US"/>
          </w:rPr>
          <w:t>We have to match the version of Qt to that used in Paraview, while they have stated that they will move to Qt5 they have not done so yet.  When they do we will have to move in order to adopt newer versions of Paraview.</w:t>
        </w:r>
        <w:r w:rsidRPr="00D32010">
          <w:rPr>
            <w:rFonts w:eastAsiaTheme="minorEastAsia"/>
            <w:color w:val="18376A"/>
            <w:szCs w:val="22"/>
            <w:lang w:val="en-US"/>
          </w:rPr>
          <w:t xml:space="preserve"> This change is complicat</w:t>
        </w:r>
        <w:r w:rsidR="00D32010">
          <w:rPr>
            <w:rFonts w:eastAsiaTheme="minorEastAsia"/>
            <w:color w:val="18376A"/>
            <w:szCs w:val="22"/>
            <w:lang w:val="en-US"/>
          </w:rPr>
          <w:t>ed by dependencies on Qt3 from QtiP</w:t>
        </w:r>
        <w:bookmarkStart w:id="6" w:name="_GoBack"/>
        <w:bookmarkEnd w:id="6"/>
        <w:r w:rsidRPr="00D32010">
          <w:rPr>
            <w:rFonts w:eastAsiaTheme="minorEastAsia"/>
            <w:color w:val="18376A"/>
            <w:szCs w:val="22"/>
            <w:lang w:val="en-US"/>
          </w:rPr>
          <w:t>lot, so this will involve some rework.</w:t>
        </w:r>
      </w:ins>
      <w:ins w:id="7" w:author="Granroth, Garrett E." w:date="2015-12-11T10:46:00Z">
        <w:r w:rsidR="0068715E">
          <w:t>.</w:t>
        </w:r>
      </w:ins>
    </w:p>
    <w:p w14:paraId="5A4F7E2C" w14:textId="77777777" w:rsidR="007010D3" w:rsidRPr="005E4FBF" w:rsidRDefault="007010D3" w:rsidP="00F55897">
      <w:pPr>
        <w:rPr>
          <w:b/>
        </w:rPr>
      </w:pPr>
      <w:r w:rsidRPr="005E4FBF">
        <w:rPr>
          <w:b/>
        </w:rPr>
        <w:t>9.4 Coordinate a teleconference among imaging instrument scientists from SNS, ISIS and ESS</w:t>
      </w:r>
    </w:p>
    <w:p w14:paraId="36A85336" w14:textId="77777777" w:rsidR="00532F97" w:rsidRDefault="00B47748" w:rsidP="00E13079">
      <w:pPr>
        <w:jc w:val="left"/>
        <w:rPr>
          <w:rFonts w:ascii="Cambria" w:hAnsi="Cambria"/>
          <w:b/>
          <w:szCs w:val="22"/>
        </w:rPr>
      </w:pPr>
      <w:r>
        <w:rPr>
          <w:rFonts w:ascii="Cambria" w:eastAsiaTheme="minorEastAsia" w:hAnsi="Cambria" w:cs="Times"/>
          <w:color w:val="212224"/>
          <w:szCs w:val="22"/>
          <w:lang w:val="en-US"/>
        </w:rPr>
        <w:t>ND had the UK and US</w:t>
      </w:r>
      <w:r w:rsidR="00E13079">
        <w:rPr>
          <w:rFonts w:ascii="Cambria" w:eastAsiaTheme="minorEastAsia" w:hAnsi="Cambria" w:cs="Times"/>
          <w:color w:val="212224"/>
          <w:szCs w:val="22"/>
          <w:lang w:val="en-US"/>
        </w:rPr>
        <w:t xml:space="preserve"> scientists at a Mantid</w:t>
      </w:r>
      <w:r w:rsidR="00532F97" w:rsidRPr="00532F97">
        <w:rPr>
          <w:rFonts w:ascii="Cambria" w:eastAsiaTheme="minorEastAsia" w:hAnsi="Cambria" w:cs="Times"/>
          <w:color w:val="212224"/>
          <w:szCs w:val="22"/>
          <w:lang w:val="en-US"/>
        </w:rPr>
        <w:t xml:space="preserve"> review meeting earlier in the year. While everyone was interested they were at very different points in terms of there needs and as such there were no immediate areas for common development</w:t>
      </w:r>
      <w:r w:rsidR="00532F97" w:rsidRPr="00532F97">
        <w:rPr>
          <w:rFonts w:ascii="Cambria" w:hAnsi="Cambria"/>
          <w:b/>
          <w:szCs w:val="22"/>
        </w:rPr>
        <w:t xml:space="preserve"> </w:t>
      </w:r>
    </w:p>
    <w:p w14:paraId="728D0C17" w14:textId="77777777" w:rsidR="002D6395" w:rsidRPr="00532F97" w:rsidRDefault="002D6395" w:rsidP="00F55897">
      <w:pPr>
        <w:rPr>
          <w:rFonts w:ascii="Cambria" w:hAnsi="Cambria"/>
          <w:b/>
          <w:szCs w:val="22"/>
        </w:rPr>
      </w:pPr>
      <w:r w:rsidRPr="00532F97">
        <w:rPr>
          <w:rFonts w:ascii="Cambria" w:hAnsi="Cambria"/>
          <w:b/>
          <w:szCs w:val="22"/>
        </w:rPr>
        <w:t>9.5 Look into next generation of IDF</w:t>
      </w:r>
    </w:p>
    <w:p w14:paraId="2815C784" w14:textId="77777777" w:rsidR="00810175" w:rsidRDefault="005E4FBF" w:rsidP="00F55897">
      <w:r>
        <w:t>This task will be started from the Mantid workshop in January 2016.</w:t>
      </w:r>
    </w:p>
    <w:p w14:paraId="6693E1DA" w14:textId="77777777" w:rsidR="00810175" w:rsidRDefault="00810175" w:rsidP="00F55897">
      <w:pPr>
        <w:pStyle w:val="Heading1"/>
      </w:pPr>
      <w:r>
        <w:t xml:space="preserve">PM Report </w:t>
      </w:r>
    </w:p>
    <w:p w14:paraId="524C4C4C" w14:textId="77777777" w:rsidR="00FC54C8" w:rsidRDefault="00FC54C8" w:rsidP="001D7984">
      <w:pPr>
        <w:jc w:val="left"/>
      </w:pPr>
      <w:r>
        <w:t xml:space="preserve">ND </w:t>
      </w:r>
      <w:r w:rsidR="001D7984">
        <w:t xml:space="preserve">presented the PM report to PMB.  The full PM report can be found via the link listed above.  </w:t>
      </w:r>
    </w:p>
    <w:p w14:paraId="5417F339" w14:textId="77777777" w:rsidR="0037674E" w:rsidRDefault="0037674E" w:rsidP="001D7984">
      <w:pPr>
        <w:jc w:val="left"/>
      </w:pPr>
      <w:r>
        <w:t>ND went over the PM report. PMB endorsed the PM report.</w:t>
      </w:r>
    </w:p>
    <w:p w14:paraId="35DAB5F6" w14:textId="77777777" w:rsidR="00666EC8" w:rsidRDefault="00666EC8" w:rsidP="001D7984">
      <w:pPr>
        <w:jc w:val="left"/>
      </w:pPr>
      <w:r>
        <w:t>The next release, i.e., Mantid v3.6, is planned on February 15th 2016.</w:t>
      </w:r>
      <w:r w:rsidR="00212B0A">
        <w:t xml:space="preserve"> It is agreed that the release date should be decoupled from facility’s operating schedule. </w:t>
      </w:r>
    </w:p>
    <w:p w14:paraId="2283798F" w14:textId="750F01A2" w:rsidR="00212B0A" w:rsidRPr="00FC54C8" w:rsidRDefault="00212B0A" w:rsidP="001D7984">
      <w:pPr>
        <w:jc w:val="left"/>
      </w:pPr>
      <w:r>
        <w:t xml:space="preserve">It was also discussed </w:t>
      </w:r>
      <w:ins w:id="8" w:author="Zhou, Wenduo" w:date="2015-12-11T16:31:00Z">
        <w:r w:rsidR="009179E8">
          <w:t>a</w:t>
        </w:r>
      </w:ins>
      <w:r>
        <w:t>bout the att</w:t>
      </w:r>
      <w:r w:rsidR="001E7AB2">
        <w:t xml:space="preserve">endees for the scientific </w:t>
      </w:r>
      <w:r w:rsidR="005462B5">
        <w:t>steering</w:t>
      </w:r>
      <w:r>
        <w:t xml:space="preserve"> committee meeting in the 2016 Mantid workshop. </w:t>
      </w:r>
      <w:r w:rsidR="005462B5">
        <w:t xml:space="preserve"> It was suggested that the number for the developers should be fewer than 26.  For the discussion of IDF, Peter </w:t>
      </w:r>
      <w:r w:rsidR="005462B5" w:rsidRPr="0093793B">
        <w:t>Willendrup</w:t>
      </w:r>
      <w:r w:rsidR="005462B5">
        <w:t xml:space="preserve"> should be invited. </w:t>
      </w:r>
    </w:p>
    <w:p w14:paraId="28DB189A" w14:textId="77777777" w:rsidR="00FC54C8" w:rsidRDefault="00FC54C8" w:rsidP="00FC54C8">
      <w:pPr>
        <w:pStyle w:val="Heading1"/>
      </w:pPr>
      <w:r>
        <w:t>Technical Steering Committee (TSC) report</w:t>
      </w:r>
    </w:p>
    <w:p w14:paraId="784B8184" w14:textId="77777777" w:rsidR="00111041" w:rsidRDefault="0017448B" w:rsidP="00111041">
      <w:r>
        <w:t>AM presented the la</w:t>
      </w:r>
      <w:r w:rsidR="00111041">
        <w:t xml:space="preserve">test TSC report to PMB.  The full report can be found via the link listed above. </w:t>
      </w:r>
      <w:r>
        <w:t xml:space="preserve"> He reported that Mantid had been moved to use Github issue and Visual Studio 2015 was in use for Windows compiler. </w:t>
      </w:r>
      <w:r w:rsidR="00F25755">
        <w:t xml:space="preserve">He also reported that TSC evaluated external pull requests and merged selected contributes.  He led a discussion about renting cloud service for build servers.  </w:t>
      </w:r>
    </w:p>
    <w:p w14:paraId="03B4A04A" w14:textId="77777777" w:rsidR="003D6DFA" w:rsidRDefault="003D6DFA" w:rsidP="00111041">
      <w:r>
        <w:t>Complete actions from last minutes</w:t>
      </w:r>
    </w:p>
    <w:p w14:paraId="4375E9C2" w14:textId="77777777" w:rsidR="003D6DFA" w:rsidRDefault="003D6DFA" w:rsidP="00111041">
      <w:r>
        <w:t xml:space="preserve">AM reported the status of action 9.1 </w:t>
      </w:r>
      <w:r w:rsidR="005336BA">
        <w:t xml:space="preserve">(Windows compiler being moved to VS2015 free community edition) </w:t>
      </w:r>
      <w:r>
        <w:t>and 9.2</w:t>
      </w:r>
      <w:r w:rsidR="005336BA">
        <w:t xml:space="preserve"> (Moving to Github issue)</w:t>
      </w:r>
      <w:r>
        <w:t xml:space="preserve">.  PMB agreed that these two actions were completed. </w:t>
      </w:r>
    </w:p>
    <w:p w14:paraId="1D959E21" w14:textId="77777777" w:rsidR="005B7E7B" w:rsidRDefault="005B7E7B" w:rsidP="005B7E7B">
      <w:pPr>
        <w:pStyle w:val="Heading1"/>
      </w:pPr>
      <w:r>
        <w:t>Other facility news</w:t>
      </w:r>
    </w:p>
    <w:p w14:paraId="0FE02BFC" w14:textId="77777777" w:rsidR="005B7E7B" w:rsidRPr="00111041" w:rsidRDefault="00EB6B76" w:rsidP="00111041">
      <w:r>
        <w:t>There was no news from other facilities.</w:t>
      </w:r>
    </w:p>
    <w:p w14:paraId="26042DC7" w14:textId="77777777" w:rsidR="00810175" w:rsidRDefault="00111041" w:rsidP="00111041">
      <w:pPr>
        <w:pStyle w:val="Heading1"/>
      </w:pPr>
      <w:r>
        <w:t xml:space="preserve">Preparation for </w:t>
      </w:r>
      <w:r w:rsidR="00EC4BD9">
        <w:t>Scientific Steering Committee (</w:t>
      </w:r>
      <w:r>
        <w:t>SSC</w:t>
      </w:r>
      <w:r w:rsidR="00EC4BD9">
        <w:t>)</w:t>
      </w:r>
    </w:p>
    <w:p w14:paraId="095CECDC" w14:textId="77777777" w:rsidR="00506493" w:rsidRPr="00506493" w:rsidRDefault="003D6DFA" w:rsidP="00506493">
      <w:r>
        <w:t xml:space="preserve">ND suggested 2 days for SSC meeting.  One day on general </w:t>
      </w:r>
      <w:r w:rsidR="006A4B81">
        <w:t xml:space="preserve">topics about </w:t>
      </w:r>
      <w:r w:rsidR="0005126F">
        <w:t xml:space="preserve">common tools including </w:t>
      </w:r>
      <w:r w:rsidR="006A4B81">
        <w:t xml:space="preserve">plotting and visualization.  </w:t>
      </w:r>
      <w:r w:rsidR="00EF02EA">
        <w:t>On the second day, t</w:t>
      </w:r>
      <w:r w:rsidR="006A4B81">
        <w:t>he</w:t>
      </w:r>
      <w:r w:rsidR="00DC321E">
        <w:t>re will be breakout sessions</w:t>
      </w:r>
      <w:r w:rsidR="00EF02EA">
        <w:t xml:space="preserve"> specific to diffracti</w:t>
      </w:r>
      <w:r w:rsidR="00F6404D">
        <w:t>on, reflectometry, diffusion scattering for disorder material and etc.</w:t>
      </w:r>
    </w:p>
    <w:p w14:paraId="4CF764ED" w14:textId="77777777" w:rsidR="006E021E" w:rsidRDefault="00EC4BD9" w:rsidP="00EC4BD9">
      <w:pPr>
        <w:pStyle w:val="Heading1"/>
      </w:pPr>
      <w:r>
        <w:t>ORNL’s five year plan for Mantid</w:t>
      </w:r>
    </w:p>
    <w:p w14:paraId="49E7A9FE" w14:textId="77777777" w:rsidR="008D2BC9" w:rsidRDefault="008D2BC9" w:rsidP="008D2BC9">
      <w:pPr>
        <w:jc w:val="left"/>
      </w:pPr>
      <w:r>
        <w:t xml:space="preserve">ORNL’s five-year plan can be downloaded from </w:t>
      </w:r>
      <w:r w:rsidRPr="008D2BC9">
        <w:t>https://www.dropbox.com/s/28bide1fpzd0jww/ORNL_Mantid_5yearplan.pdf?dl=0</w:t>
      </w:r>
      <w:r>
        <w:t>.</w:t>
      </w:r>
    </w:p>
    <w:p w14:paraId="57716391" w14:textId="77777777" w:rsidR="001F1D93" w:rsidRDefault="00E6737B" w:rsidP="00510270">
      <w:r>
        <w:t>During Mantid workshop in January 2016, a</w:t>
      </w:r>
      <w:r w:rsidR="00510270">
        <w:t xml:space="preserve"> one-day meeting</w:t>
      </w:r>
      <w:r>
        <w:t xml:space="preserve"> </w:t>
      </w:r>
      <w:r w:rsidR="00510270">
        <w:t>will be scheduled to discuss ORNL’s five-year plan for Mantid.  The attendees will include all PMB members</w:t>
      </w:r>
      <w:r w:rsidR="0036106B">
        <w:t>, TSC chair</w:t>
      </w:r>
      <w:r w:rsidR="00510270">
        <w:t xml:space="preserve"> and developers who understand Mantid’s framework.  The candidates of developers include Owen, Martyn, one or two developers from SNS and ESS. </w:t>
      </w:r>
      <w:r>
        <w:t>It is expe</w:t>
      </w:r>
      <w:r w:rsidR="00FC303E">
        <w:t>c</w:t>
      </w:r>
      <w:r>
        <w:t xml:space="preserve">ted to find </w:t>
      </w:r>
      <w:r w:rsidR="00635134">
        <w:t>what are obviously missing</w:t>
      </w:r>
      <w:r w:rsidR="00FC303E">
        <w:t xml:space="preserve"> in </w:t>
      </w:r>
      <w:r w:rsidR="00F4063D">
        <w:t xml:space="preserve">the draft of five-year plan.  </w:t>
      </w:r>
    </w:p>
    <w:p w14:paraId="340599E7" w14:textId="77777777" w:rsidR="00E6737B" w:rsidRPr="00510270" w:rsidRDefault="0024481B" w:rsidP="00510270">
      <w:r>
        <w:t xml:space="preserve">TP pointed out that this five-year plan is more a </w:t>
      </w:r>
      <w:r w:rsidR="00F4063D">
        <w:t>technical direction to enable science</w:t>
      </w:r>
      <w:r w:rsidR="003B6BFF">
        <w:t xml:space="preserve">, </w:t>
      </w:r>
      <w:r w:rsidR="001D25C4">
        <w:t>to which t</w:t>
      </w:r>
      <w:r w:rsidR="00F4063D">
        <w:t>he SNS’s five-year scienc</w:t>
      </w:r>
      <w:r w:rsidR="001D25C4">
        <w:t>e plan will be referred</w:t>
      </w:r>
      <w:r w:rsidR="00F4063D">
        <w:t xml:space="preserve">. </w:t>
      </w:r>
      <w:r w:rsidR="00EE7B10">
        <w:t xml:space="preserve"> It should be discussed about the c</w:t>
      </w:r>
      <w:r w:rsidR="001F1D93">
        <w:t>ommon and difference in science driver</w:t>
      </w:r>
      <w:r w:rsidR="00EE7B10">
        <w:t xml:space="preserve"> among various facilities as well.</w:t>
      </w:r>
      <w:r w:rsidR="001F1D93">
        <w:t xml:space="preserve"> </w:t>
      </w:r>
    </w:p>
    <w:p w14:paraId="55EDFFCB" w14:textId="77777777" w:rsidR="00510270" w:rsidRDefault="006C2E41" w:rsidP="00510270">
      <w:pPr>
        <w:pStyle w:val="Heading1"/>
      </w:pPr>
      <w:r>
        <w:t>Update f</w:t>
      </w:r>
      <w:r w:rsidR="00510270">
        <w:t>rom ESS</w:t>
      </w:r>
    </w:p>
    <w:p w14:paraId="267AF686" w14:textId="77777777" w:rsidR="006C2E41" w:rsidRPr="006C2E41" w:rsidRDefault="006C2E41" w:rsidP="006C2E41">
      <w:r>
        <w:t xml:space="preserve">JT introduced 2 new developers hired by ESS.  He reported that STFC packages would start early 2016 running with effort well into preparation phase.  He introduced ESS’s key objectives </w:t>
      </w:r>
      <w:r w:rsidR="00591CAF">
        <w:t>in 201, which include</w:t>
      </w:r>
      <w:r>
        <w:t xml:space="preserve"> start</w:t>
      </w:r>
      <w:r w:rsidR="00591CAF">
        <w:t>ing of 24-month core framework development and redeveloping geometry components.</w:t>
      </w:r>
    </w:p>
    <w:p w14:paraId="56503C1C" w14:textId="77777777" w:rsidR="006C2E41" w:rsidRDefault="006C2E41" w:rsidP="006C2E41">
      <w:pPr>
        <w:pStyle w:val="Heading1"/>
      </w:pPr>
      <w:r>
        <w:t>Technical debt in Mantid</w:t>
      </w:r>
    </w:p>
    <w:p w14:paraId="5F1ED84F" w14:textId="483D6628" w:rsidR="00C27DDA" w:rsidRDefault="00EF5585" w:rsidP="00C27DDA">
      <w:r>
        <w:t>JT presented that Mantid constituted a big risk in performance and reputation</w:t>
      </w:r>
      <w:ins w:id="9" w:author="Granroth, Garrett E." w:date="2015-12-11T10:51:00Z">
        <w:r w:rsidR="0068715E">
          <w:t xml:space="preserve"> due to significant amounts of technical debt. Specifically</w:t>
        </w:r>
      </w:ins>
      <w:r>
        <w:t>, some aspects of the initial design, issues for moving instruments</w:t>
      </w:r>
      <w:ins w:id="10" w:author="Granroth, Garrett E." w:date="2015-12-11T10:52:00Z">
        <w:r w:rsidR="0068715E">
          <w:t>, and difficulties</w:t>
        </w:r>
      </w:ins>
      <w:r>
        <w:t xml:space="preserve"> with indirect geometry</w:t>
      </w:r>
      <w:ins w:id="11" w:author="Granroth, Garrett E." w:date="2015-12-11T10:53:00Z">
        <w:r w:rsidR="0068715E">
          <w:t xml:space="preserve"> spectrometers comprise the technical debt</w:t>
        </w:r>
      </w:ins>
      <w:r>
        <w:t>.</w:t>
      </w:r>
      <w:r w:rsidR="000E00AA">
        <w:t xml:space="preserve">  As the size of the Mantid developers’ team, the </w:t>
      </w:r>
      <w:ins w:id="12" w:author="Granroth, Garrett E." w:date="2015-12-11T10:53:00Z">
        <w:r w:rsidR="0068715E">
          <w:t xml:space="preserve">number of </w:t>
        </w:r>
      </w:ins>
      <w:r w:rsidR="000E00AA">
        <w:t>partner labs</w:t>
      </w:r>
      <w:ins w:id="13" w:author="Granroth, Garrett E." w:date="2015-12-11T10:53:00Z">
        <w:r w:rsidR="0068715E">
          <w:t>,</w:t>
        </w:r>
      </w:ins>
      <w:r w:rsidR="000E00AA">
        <w:t xml:space="preserve"> and users increases, there will be issues with increasing implementation time and bifurcation of common algorithms.  Implementation can never be production ready.  And complexity leads to under utilization.  JT suggested that PBM and facilities to provide a steering on the solution of these issues.</w:t>
      </w:r>
    </w:p>
    <w:p w14:paraId="3D5D3C3F" w14:textId="7A0F7706" w:rsidR="000E00AA" w:rsidRPr="00C27DDA" w:rsidRDefault="000E00AA" w:rsidP="00C27DDA">
      <w:r>
        <w:t xml:space="preserve">Besides, JT also discussed </w:t>
      </w:r>
      <w:ins w:id="14" w:author="Zhou, Wenduo" w:date="2015-12-11T16:33:00Z">
        <w:r w:rsidR="00711A9D">
          <w:t>a</w:t>
        </w:r>
      </w:ins>
      <w:r>
        <w:t>bout the future interface of Mantid.</w:t>
      </w:r>
    </w:p>
    <w:p w14:paraId="3CDD05CB" w14:textId="77777777" w:rsidR="00674ACE" w:rsidRDefault="00674ACE" w:rsidP="00674ACE">
      <w:pPr>
        <w:pStyle w:val="Heading1"/>
      </w:pPr>
      <w:r>
        <w:t>AOB</w:t>
      </w:r>
    </w:p>
    <w:p w14:paraId="06340C79" w14:textId="77777777" w:rsidR="00C17699" w:rsidRPr="00C17699" w:rsidRDefault="00C17699" w:rsidP="00C17699">
      <w:r>
        <w:t>None</w:t>
      </w:r>
    </w:p>
    <w:p w14:paraId="15CF3BA0" w14:textId="77777777" w:rsidR="005A2322" w:rsidRDefault="005A2322" w:rsidP="001B2A70">
      <w:pPr>
        <w:pStyle w:val="Heading1"/>
      </w:pPr>
      <w:r>
        <w:t>Next Meeting</w:t>
      </w:r>
    </w:p>
    <w:p w14:paraId="4A2F2F68" w14:textId="77777777" w:rsidR="005366FF" w:rsidRPr="005366FF" w:rsidRDefault="00201CCE" w:rsidP="005366FF">
      <w:r>
        <w:t xml:space="preserve">Towards </w:t>
      </w:r>
      <w:r w:rsidR="005366FF">
        <w:t>Mantid workshop in January 2016.</w:t>
      </w:r>
    </w:p>
    <w:p w14:paraId="0F3A9129" w14:textId="77777777" w:rsidR="00A80855" w:rsidRDefault="005A2322" w:rsidP="00A80855">
      <w:pPr>
        <w:pStyle w:val="Heading1"/>
      </w:pPr>
      <w:r>
        <w:t xml:space="preserve">New and </w:t>
      </w:r>
      <w:r w:rsidR="001B2A70">
        <w:t>On-going</w:t>
      </w:r>
      <w:r>
        <w:t xml:space="preserve"> Actions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7"/>
        <w:gridCol w:w="7021"/>
        <w:gridCol w:w="1138"/>
      </w:tblGrid>
      <w:tr w:rsidR="00A80855" w14:paraId="2AEA2118" w14:textId="77777777" w:rsidTr="00EF02EA">
        <w:tc>
          <w:tcPr>
            <w:tcW w:w="697" w:type="dxa"/>
          </w:tcPr>
          <w:p w14:paraId="54DF8658" w14:textId="77777777" w:rsidR="00A80855" w:rsidRDefault="00A80855" w:rsidP="00EF02EA">
            <w:pPr>
              <w:pStyle w:val="TableCell"/>
            </w:pPr>
            <w:r>
              <w:t>8.3</w:t>
            </w:r>
          </w:p>
        </w:tc>
        <w:tc>
          <w:tcPr>
            <w:tcW w:w="7021" w:type="dxa"/>
          </w:tcPr>
          <w:p w14:paraId="1E31BD81" w14:textId="77777777" w:rsidR="00A80855" w:rsidRPr="00B8505A" w:rsidRDefault="00EA50C4" w:rsidP="00EF02EA">
            <w:r>
              <w:t xml:space="preserve">Distribute </w:t>
            </w:r>
            <w:r w:rsidR="00A80855" w:rsidRPr="005355D9">
              <w:t xml:space="preserve">ESS requirement reports </w:t>
            </w:r>
            <w:r w:rsidR="00A80855">
              <w:t>in August</w:t>
            </w:r>
            <w:r w:rsidR="00A80855" w:rsidRPr="005355D9">
              <w:t xml:space="preserve"> </w:t>
            </w:r>
          </w:p>
        </w:tc>
        <w:tc>
          <w:tcPr>
            <w:tcW w:w="1138" w:type="dxa"/>
          </w:tcPr>
          <w:p w14:paraId="753FC80A" w14:textId="77777777" w:rsidR="00A80855" w:rsidRDefault="00A80855" w:rsidP="00EF02EA">
            <w:pPr>
              <w:pStyle w:val="TableCell"/>
            </w:pPr>
            <w:r>
              <w:t>JT</w:t>
            </w:r>
          </w:p>
        </w:tc>
      </w:tr>
      <w:tr w:rsidR="00A80855" w14:paraId="04068768" w14:textId="77777777" w:rsidTr="00EF02EA">
        <w:tc>
          <w:tcPr>
            <w:tcW w:w="697" w:type="dxa"/>
          </w:tcPr>
          <w:p w14:paraId="73045A20" w14:textId="77777777" w:rsidR="00A80855" w:rsidRDefault="00A80855" w:rsidP="00EF02EA">
            <w:pPr>
              <w:pStyle w:val="TableCell"/>
            </w:pPr>
            <w:r>
              <w:t>8.4</w:t>
            </w:r>
          </w:p>
        </w:tc>
        <w:tc>
          <w:tcPr>
            <w:tcW w:w="7021" w:type="dxa"/>
          </w:tcPr>
          <w:p w14:paraId="0902779D" w14:textId="77777777" w:rsidR="00A80855" w:rsidRPr="0066796E" w:rsidRDefault="00A80855" w:rsidP="00EF02EA">
            <w:r w:rsidRPr="005355D9">
              <w:t>Ensure that a discussion of facilities strategies in the light of the ISIS, SNS and ESS requirements reports is an agenda item for the next PMB</w:t>
            </w:r>
          </w:p>
        </w:tc>
        <w:tc>
          <w:tcPr>
            <w:tcW w:w="1138" w:type="dxa"/>
          </w:tcPr>
          <w:p w14:paraId="3EB36A6C" w14:textId="77777777" w:rsidR="00A80855" w:rsidRDefault="00A80855" w:rsidP="00EF02EA">
            <w:pPr>
              <w:pStyle w:val="TableCell"/>
            </w:pPr>
            <w:r>
              <w:t>WZ</w:t>
            </w:r>
          </w:p>
        </w:tc>
      </w:tr>
      <w:tr w:rsidR="00A80855" w14:paraId="7AB74520" w14:textId="77777777" w:rsidTr="00EF02EA">
        <w:tc>
          <w:tcPr>
            <w:tcW w:w="697" w:type="dxa"/>
          </w:tcPr>
          <w:p w14:paraId="09854FEA" w14:textId="77777777" w:rsidR="00A80855" w:rsidRDefault="00A80855" w:rsidP="00EF02EA">
            <w:pPr>
              <w:pStyle w:val="TableCell"/>
            </w:pPr>
            <w:r>
              <w:t>8.7</w:t>
            </w:r>
          </w:p>
        </w:tc>
        <w:tc>
          <w:tcPr>
            <w:tcW w:w="7021" w:type="dxa"/>
          </w:tcPr>
          <w:p w14:paraId="5A578126" w14:textId="77777777" w:rsidR="00A80855" w:rsidRPr="00120A85" w:rsidRDefault="00A80855" w:rsidP="00EF02EA">
            <w:r>
              <w:t>Drive the adding of Mantid training material for direct inelastic scattering</w:t>
            </w:r>
          </w:p>
        </w:tc>
        <w:tc>
          <w:tcPr>
            <w:tcW w:w="1138" w:type="dxa"/>
          </w:tcPr>
          <w:p w14:paraId="6A027109" w14:textId="77777777" w:rsidR="00A80855" w:rsidRDefault="00A80855" w:rsidP="00EF02EA">
            <w:pPr>
              <w:pStyle w:val="TableCell"/>
            </w:pPr>
            <w:r>
              <w:t xml:space="preserve">RS, TGP </w:t>
            </w:r>
          </w:p>
        </w:tc>
      </w:tr>
      <w:tr w:rsidR="00A80855" w14:paraId="6699B12B" w14:textId="77777777" w:rsidTr="00EF02EA">
        <w:tc>
          <w:tcPr>
            <w:tcW w:w="697" w:type="dxa"/>
          </w:tcPr>
          <w:p w14:paraId="63E3DB2D" w14:textId="77777777" w:rsidR="00A80855" w:rsidRDefault="00A80855" w:rsidP="00EF02EA">
            <w:pPr>
              <w:pStyle w:val="TableCell"/>
            </w:pPr>
            <w:r>
              <w:t>8.8</w:t>
            </w:r>
          </w:p>
        </w:tc>
        <w:tc>
          <w:tcPr>
            <w:tcW w:w="7021" w:type="dxa"/>
          </w:tcPr>
          <w:p w14:paraId="375C459C" w14:textId="77777777" w:rsidR="00A80855" w:rsidRDefault="00A80855" w:rsidP="00EF02EA">
            <w:r>
              <w:t xml:space="preserve">Drive the adding of Mantid training material for powder diffraction in 2-3 months.  The training material will be published on web.  </w:t>
            </w:r>
          </w:p>
        </w:tc>
        <w:tc>
          <w:tcPr>
            <w:tcW w:w="1138" w:type="dxa"/>
          </w:tcPr>
          <w:p w14:paraId="69E7399A" w14:textId="77777777" w:rsidR="00A80855" w:rsidRDefault="00A80855" w:rsidP="00EF02EA">
            <w:pPr>
              <w:pStyle w:val="TableCell"/>
            </w:pPr>
            <w:r>
              <w:t xml:space="preserve">GG, TP </w:t>
            </w:r>
          </w:p>
        </w:tc>
      </w:tr>
      <w:tr w:rsidR="00A80855" w14:paraId="42829AA5" w14:textId="77777777" w:rsidTr="00EF02EA">
        <w:tc>
          <w:tcPr>
            <w:tcW w:w="697" w:type="dxa"/>
          </w:tcPr>
          <w:p w14:paraId="312EB1DD" w14:textId="77777777" w:rsidR="00A80855" w:rsidRDefault="00A80855" w:rsidP="00EF02EA">
            <w:pPr>
              <w:pStyle w:val="TableCell"/>
            </w:pPr>
            <w:r>
              <w:t>9.3</w:t>
            </w:r>
          </w:p>
        </w:tc>
        <w:tc>
          <w:tcPr>
            <w:tcW w:w="7021" w:type="dxa"/>
          </w:tcPr>
          <w:p w14:paraId="676A2CB2" w14:textId="77777777" w:rsidR="00A80855" w:rsidRDefault="00A80855" w:rsidP="00EF02EA">
            <w:r>
              <w:t>Upgrade to Qt5 after next release of ParaView</w:t>
            </w:r>
          </w:p>
        </w:tc>
        <w:tc>
          <w:tcPr>
            <w:tcW w:w="1138" w:type="dxa"/>
          </w:tcPr>
          <w:p w14:paraId="6F419874" w14:textId="77777777" w:rsidR="00A80855" w:rsidRDefault="00A80855" w:rsidP="00EF02EA">
            <w:pPr>
              <w:pStyle w:val="TableCell"/>
            </w:pPr>
            <w:r>
              <w:t>ND</w:t>
            </w:r>
          </w:p>
        </w:tc>
      </w:tr>
      <w:tr w:rsidR="00A80855" w14:paraId="4DDD6638" w14:textId="77777777" w:rsidTr="00EF02EA">
        <w:tc>
          <w:tcPr>
            <w:tcW w:w="697" w:type="dxa"/>
          </w:tcPr>
          <w:p w14:paraId="27737333" w14:textId="77777777" w:rsidR="00A80855" w:rsidRDefault="00F2416E" w:rsidP="00EF02EA">
            <w:pPr>
              <w:pStyle w:val="TableCell"/>
            </w:pPr>
            <w:r>
              <w:t>9.5</w:t>
            </w:r>
          </w:p>
        </w:tc>
        <w:tc>
          <w:tcPr>
            <w:tcW w:w="7021" w:type="dxa"/>
          </w:tcPr>
          <w:p w14:paraId="13173B67" w14:textId="77777777" w:rsidR="00A80855" w:rsidRDefault="00F2416E" w:rsidP="00EF02EA">
            <w:r>
              <w:t>Look into next generation of IDF</w:t>
            </w:r>
          </w:p>
        </w:tc>
        <w:tc>
          <w:tcPr>
            <w:tcW w:w="1138" w:type="dxa"/>
          </w:tcPr>
          <w:p w14:paraId="7D4EAA04" w14:textId="77777777" w:rsidR="00A80855" w:rsidRDefault="00F2416E" w:rsidP="00EF02EA">
            <w:pPr>
              <w:pStyle w:val="TableCell"/>
            </w:pPr>
            <w:r>
              <w:t>Stuart Campbell</w:t>
            </w:r>
          </w:p>
        </w:tc>
      </w:tr>
    </w:tbl>
    <w:p w14:paraId="41A75B78" w14:textId="77777777" w:rsidR="00F626AD" w:rsidRPr="00F626AD" w:rsidRDefault="00F626AD" w:rsidP="00F626AD"/>
    <w:p w14:paraId="4C6CDE5D" w14:textId="77777777" w:rsidR="00FD7A54" w:rsidRDefault="005A2322" w:rsidP="00FD7A54">
      <w:pPr>
        <w:pStyle w:val="Heading1"/>
      </w:pPr>
      <w:r>
        <w:t>Completed Actions</w:t>
      </w:r>
    </w:p>
    <w:p w14:paraId="079B727A" w14:textId="77777777" w:rsidR="00A07044" w:rsidRPr="00A07044" w:rsidRDefault="00A07044" w:rsidP="00A07044">
      <w:r>
        <w:t>Completed actions will remain in this list for one meeting and then will be removed.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7"/>
        <w:gridCol w:w="7021"/>
        <w:gridCol w:w="1138"/>
      </w:tblGrid>
      <w:tr w:rsidR="00FD7A54" w14:paraId="2006A838" w14:textId="77777777" w:rsidTr="00EF02EA">
        <w:tc>
          <w:tcPr>
            <w:tcW w:w="697" w:type="dxa"/>
          </w:tcPr>
          <w:p w14:paraId="718359E1" w14:textId="77777777" w:rsidR="00FD7A54" w:rsidRDefault="00FD7A54" w:rsidP="00EF02EA">
            <w:pPr>
              <w:pStyle w:val="TableCell"/>
            </w:pPr>
            <w:r>
              <w:t>8.3</w:t>
            </w:r>
          </w:p>
        </w:tc>
        <w:tc>
          <w:tcPr>
            <w:tcW w:w="7021" w:type="dxa"/>
          </w:tcPr>
          <w:p w14:paraId="571C0958" w14:textId="77777777" w:rsidR="00FD7A54" w:rsidRPr="00B8505A" w:rsidRDefault="00FD7A54" w:rsidP="00FD7A54">
            <w:r w:rsidRPr="005355D9">
              <w:t xml:space="preserve">Distribute SNS requirement reports </w:t>
            </w:r>
            <w:r>
              <w:t>in August</w:t>
            </w:r>
            <w:r w:rsidRPr="005355D9">
              <w:t xml:space="preserve"> </w:t>
            </w:r>
          </w:p>
        </w:tc>
        <w:tc>
          <w:tcPr>
            <w:tcW w:w="1138" w:type="dxa"/>
          </w:tcPr>
          <w:p w14:paraId="699F5181" w14:textId="77777777" w:rsidR="00FD7A54" w:rsidRDefault="00FD7A54" w:rsidP="00EF02EA">
            <w:pPr>
              <w:pStyle w:val="TableCell"/>
            </w:pPr>
            <w:r>
              <w:t>GG</w:t>
            </w:r>
          </w:p>
        </w:tc>
      </w:tr>
      <w:tr w:rsidR="00FD7A54" w14:paraId="71CB5758" w14:textId="77777777" w:rsidTr="00EF02EA">
        <w:tc>
          <w:tcPr>
            <w:tcW w:w="697" w:type="dxa"/>
          </w:tcPr>
          <w:p w14:paraId="3A702477" w14:textId="77777777" w:rsidR="00FD7A54" w:rsidRDefault="00FD7A54" w:rsidP="00EF02EA">
            <w:pPr>
              <w:pStyle w:val="TableCell"/>
            </w:pPr>
            <w:r>
              <w:t>8.9</w:t>
            </w:r>
          </w:p>
        </w:tc>
        <w:tc>
          <w:tcPr>
            <w:tcW w:w="7021" w:type="dxa"/>
          </w:tcPr>
          <w:p w14:paraId="7B33C4F0" w14:textId="77777777" w:rsidR="00FD7A54" w:rsidRDefault="00FD7A54" w:rsidP="00EF02EA">
            <w:r>
              <w:t xml:space="preserve">Have a Mantid forum in use.  There are still issues to solve. </w:t>
            </w:r>
          </w:p>
        </w:tc>
        <w:tc>
          <w:tcPr>
            <w:tcW w:w="1138" w:type="dxa"/>
          </w:tcPr>
          <w:p w14:paraId="0C1737FB" w14:textId="77777777" w:rsidR="00FD7A54" w:rsidRDefault="00FD7A54" w:rsidP="00EF02EA">
            <w:pPr>
              <w:pStyle w:val="TableCell"/>
            </w:pPr>
            <w:r>
              <w:t>ND</w:t>
            </w:r>
          </w:p>
        </w:tc>
      </w:tr>
      <w:tr w:rsidR="00FD7A54" w14:paraId="5AEE2404" w14:textId="77777777" w:rsidTr="00EF02EA">
        <w:tc>
          <w:tcPr>
            <w:tcW w:w="697" w:type="dxa"/>
          </w:tcPr>
          <w:p w14:paraId="20E2CFE5" w14:textId="77777777" w:rsidR="00FD7A54" w:rsidRDefault="00FD7A54" w:rsidP="00EF02EA">
            <w:pPr>
              <w:pStyle w:val="TableCell"/>
            </w:pPr>
            <w:r>
              <w:t>9.1</w:t>
            </w:r>
          </w:p>
        </w:tc>
        <w:tc>
          <w:tcPr>
            <w:tcW w:w="7021" w:type="dxa"/>
          </w:tcPr>
          <w:p w14:paraId="384E40A9" w14:textId="77777777" w:rsidR="00FD7A54" w:rsidRDefault="00FD7A54" w:rsidP="00EF02EA">
            <w:r>
              <w:t xml:space="preserve">Windows compiler will be moved to VS2015 free community edition.  Will take four working weeks and cannot be started before September 2015.  </w:t>
            </w:r>
          </w:p>
        </w:tc>
        <w:tc>
          <w:tcPr>
            <w:tcW w:w="1138" w:type="dxa"/>
          </w:tcPr>
          <w:p w14:paraId="2D135D46" w14:textId="77777777" w:rsidR="00FD7A54" w:rsidRDefault="00FD7A54" w:rsidP="00EF02EA">
            <w:pPr>
              <w:pStyle w:val="TableCell"/>
            </w:pPr>
            <w:r>
              <w:t>ND</w:t>
            </w:r>
          </w:p>
        </w:tc>
      </w:tr>
      <w:tr w:rsidR="00FD7A54" w14:paraId="1A455A6E" w14:textId="77777777" w:rsidTr="00EF02EA">
        <w:tc>
          <w:tcPr>
            <w:tcW w:w="697" w:type="dxa"/>
          </w:tcPr>
          <w:p w14:paraId="7CE88245" w14:textId="77777777" w:rsidR="00FD7A54" w:rsidRDefault="00FD7A54" w:rsidP="00EF02EA">
            <w:pPr>
              <w:pStyle w:val="TableCell"/>
            </w:pPr>
            <w:r>
              <w:t>9.2</w:t>
            </w:r>
          </w:p>
        </w:tc>
        <w:tc>
          <w:tcPr>
            <w:tcW w:w="7021" w:type="dxa"/>
          </w:tcPr>
          <w:p w14:paraId="7EDA8294" w14:textId="77777777" w:rsidR="00FD7A54" w:rsidRDefault="00FD7A54" w:rsidP="00EF02EA">
            <w:r>
              <w:t>Move to Github issue in 1 or 2 weeks after PMB meeting</w:t>
            </w:r>
          </w:p>
        </w:tc>
        <w:tc>
          <w:tcPr>
            <w:tcW w:w="1138" w:type="dxa"/>
          </w:tcPr>
          <w:p w14:paraId="1FD06F2A" w14:textId="77777777" w:rsidR="00FD7A54" w:rsidRDefault="00FD7A54" w:rsidP="00EF02EA">
            <w:pPr>
              <w:pStyle w:val="TableCell"/>
            </w:pPr>
            <w:r>
              <w:t>ND</w:t>
            </w:r>
          </w:p>
        </w:tc>
      </w:tr>
      <w:tr w:rsidR="00FD7A54" w14:paraId="2D3323DC" w14:textId="77777777" w:rsidTr="00EF02EA">
        <w:tc>
          <w:tcPr>
            <w:tcW w:w="697" w:type="dxa"/>
          </w:tcPr>
          <w:p w14:paraId="71AADBF7" w14:textId="77777777" w:rsidR="00FD7A54" w:rsidRDefault="00FD7A54" w:rsidP="00EF02EA">
            <w:pPr>
              <w:pStyle w:val="TableCell"/>
            </w:pPr>
            <w:r>
              <w:t>9.4</w:t>
            </w:r>
          </w:p>
        </w:tc>
        <w:tc>
          <w:tcPr>
            <w:tcW w:w="7021" w:type="dxa"/>
          </w:tcPr>
          <w:p w14:paraId="42C580CD" w14:textId="77777777" w:rsidR="00FD7A54" w:rsidRDefault="00FD7A54" w:rsidP="00EF02EA">
            <w:r>
              <w:t>Coordinate a teleconference among Imaging instrument scientists from SNS, ISIS and ESS.</w:t>
            </w:r>
          </w:p>
        </w:tc>
        <w:tc>
          <w:tcPr>
            <w:tcW w:w="1138" w:type="dxa"/>
          </w:tcPr>
          <w:p w14:paraId="2DEB0BDF" w14:textId="77777777" w:rsidR="00FD7A54" w:rsidRDefault="00FD7A54" w:rsidP="00EF02EA">
            <w:pPr>
              <w:pStyle w:val="TableCell"/>
            </w:pPr>
            <w:r>
              <w:t>ND</w:t>
            </w:r>
          </w:p>
        </w:tc>
      </w:tr>
    </w:tbl>
    <w:p w14:paraId="1DF36B17" w14:textId="77777777" w:rsidR="00FD7A54" w:rsidRPr="00FD7A54" w:rsidRDefault="00FD7A54" w:rsidP="00FD7A54"/>
    <w:sectPr w:rsidR="00FD7A54" w:rsidRPr="00FD7A54" w:rsidSect="009648F2">
      <w:pgSz w:w="12240" w:h="15840"/>
      <w:pgMar w:top="1440" w:right="108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066AEB"/>
    <w:multiLevelType w:val="multilevel"/>
    <w:tmpl w:val="31841220"/>
    <w:styleLink w:val="NumberedHeadings"/>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upperLetter"/>
      <w:pStyle w:val="Heading7"/>
      <w:lvlText w:val="Appendix %7"/>
      <w:lvlJc w:val="left"/>
      <w:pPr>
        <w:tabs>
          <w:tab w:val="num" w:pos="1701"/>
        </w:tabs>
        <w:ind w:left="0" w:firstLine="0"/>
      </w:pPr>
      <w:rPr>
        <w:rFonts w:hint="default"/>
      </w:rPr>
    </w:lvl>
    <w:lvl w:ilvl="7">
      <w:start w:val="1"/>
      <w:numFmt w:val="decimal"/>
      <w:pStyle w:val="Heading8"/>
      <w:lvlText w:val="%7 %8"/>
      <w:lvlJc w:val="left"/>
      <w:pPr>
        <w:ind w:left="0" w:firstLine="0"/>
      </w:pPr>
      <w:rPr>
        <w:rFonts w:hint="default"/>
      </w:rPr>
    </w:lvl>
    <w:lvl w:ilvl="8">
      <w:start w:val="1"/>
      <w:numFmt w:val="decimal"/>
      <w:pStyle w:val="Heading9"/>
      <w:lvlText w:val="A %8.%9"/>
      <w:lvlJc w:val="left"/>
      <w:pPr>
        <w:ind w:left="0" w:firstLine="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trackRevisions/>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5897"/>
    <w:rsid w:val="00032C6C"/>
    <w:rsid w:val="0005126F"/>
    <w:rsid w:val="000630FB"/>
    <w:rsid w:val="000E00AA"/>
    <w:rsid w:val="00105A27"/>
    <w:rsid w:val="00111041"/>
    <w:rsid w:val="0017153F"/>
    <w:rsid w:val="0017448B"/>
    <w:rsid w:val="001879E1"/>
    <w:rsid w:val="001B2A70"/>
    <w:rsid w:val="001D25C4"/>
    <w:rsid w:val="001D7984"/>
    <w:rsid w:val="001E7AB2"/>
    <w:rsid w:val="001F1D93"/>
    <w:rsid w:val="0020063D"/>
    <w:rsid w:val="00201CCE"/>
    <w:rsid w:val="00203A4D"/>
    <w:rsid w:val="00212B0A"/>
    <w:rsid w:val="00232181"/>
    <w:rsid w:val="0024481B"/>
    <w:rsid w:val="002576BB"/>
    <w:rsid w:val="002D5191"/>
    <w:rsid w:val="002D6395"/>
    <w:rsid w:val="0036106B"/>
    <w:rsid w:val="0037674E"/>
    <w:rsid w:val="003802A7"/>
    <w:rsid w:val="00391D42"/>
    <w:rsid w:val="003B6BFF"/>
    <w:rsid w:val="003D6DFA"/>
    <w:rsid w:val="003E2881"/>
    <w:rsid w:val="004213A3"/>
    <w:rsid w:val="004561B8"/>
    <w:rsid w:val="00506493"/>
    <w:rsid w:val="00510270"/>
    <w:rsid w:val="00513820"/>
    <w:rsid w:val="00532F97"/>
    <w:rsid w:val="005336BA"/>
    <w:rsid w:val="005366FF"/>
    <w:rsid w:val="005462B5"/>
    <w:rsid w:val="00552F0B"/>
    <w:rsid w:val="00591CAF"/>
    <w:rsid w:val="005A2322"/>
    <w:rsid w:val="005B7E7B"/>
    <w:rsid w:val="005E4FBF"/>
    <w:rsid w:val="00610C8A"/>
    <w:rsid w:val="00635134"/>
    <w:rsid w:val="00666EC8"/>
    <w:rsid w:val="00674ACE"/>
    <w:rsid w:val="0068715E"/>
    <w:rsid w:val="006A4B81"/>
    <w:rsid w:val="006C2E41"/>
    <w:rsid w:val="006E021E"/>
    <w:rsid w:val="007010D3"/>
    <w:rsid w:val="00711A9D"/>
    <w:rsid w:val="007D2800"/>
    <w:rsid w:val="00810175"/>
    <w:rsid w:val="00863FD4"/>
    <w:rsid w:val="008D2BC9"/>
    <w:rsid w:val="009174FC"/>
    <w:rsid w:val="009179E8"/>
    <w:rsid w:val="009648F2"/>
    <w:rsid w:val="00993128"/>
    <w:rsid w:val="00A07044"/>
    <w:rsid w:val="00A42E86"/>
    <w:rsid w:val="00A43BFB"/>
    <w:rsid w:val="00A80855"/>
    <w:rsid w:val="00A82152"/>
    <w:rsid w:val="00AF2526"/>
    <w:rsid w:val="00B23E33"/>
    <w:rsid w:val="00B47748"/>
    <w:rsid w:val="00C17699"/>
    <w:rsid w:val="00C27DDA"/>
    <w:rsid w:val="00CF0EFE"/>
    <w:rsid w:val="00D32010"/>
    <w:rsid w:val="00DC321E"/>
    <w:rsid w:val="00DF5758"/>
    <w:rsid w:val="00E13079"/>
    <w:rsid w:val="00E6737B"/>
    <w:rsid w:val="00E73D4C"/>
    <w:rsid w:val="00EA50C4"/>
    <w:rsid w:val="00EB6B76"/>
    <w:rsid w:val="00EC4BD9"/>
    <w:rsid w:val="00ED6B7D"/>
    <w:rsid w:val="00EE7B10"/>
    <w:rsid w:val="00EF02EA"/>
    <w:rsid w:val="00EF5585"/>
    <w:rsid w:val="00F2416E"/>
    <w:rsid w:val="00F25755"/>
    <w:rsid w:val="00F4063D"/>
    <w:rsid w:val="00F55897"/>
    <w:rsid w:val="00F626AD"/>
    <w:rsid w:val="00F6404D"/>
    <w:rsid w:val="00FC303E"/>
    <w:rsid w:val="00FC54C8"/>
    <w:rsid w:val="00FD7A5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14044C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5897"/>
    <w:pPr>
      <w:spacing w:after="240"/>
      <w:jc w:val="both"/>
    </w:pPr>
    <w:rPr>
      <w:rFonts w:eastAsia="Times New Roman" w:cs="Times New Roman"/>
      <w:sz w:val="22"/>
      <w:lang w:val="en-GB"/>
    </w:rPr>
  </w:style>
  <w:style w:type="paragraph" w:styleId="Heading1">
    <w:name w:val="heading 1"/>
    <w:basedOn w:val="Normal"/>
    <w:next w:val="Normal"/>
    <w:link w:val="Heading1Char"/>
    <w:qFormat/>
    <w:rsid w:val="00F55897"/>
    <w:pPr>
      <w:keepNext/>
      <w:numPr>
        <w:numId w:val="1"/>
      </w:numPr>
      <w:spacing w:before="240"/>
      <w:outlineLvl w:val="0"/>
    </w:pPr>
    <w:rPr>
      <w:rFonts w:asciiTheme="majorHAnsi" w:hAnsiTheme="majorHAnsi"/>
      <w:b/>
      <w:bCs/>
      <w:sz w:val="24"/>
    </w:rPr>
  </w:style>
  <w:style w:type="paragraph" w:styleId="Heading2">
    <w:name w:val="heading 2"/>
    <w:basedOn w:val="Heading1"/>
    <w:next w:val="Normal"/>
    <w:link w:val="Heading2Char"/>
    <w:qFormat/>
    <w:rsid w:val="00F55897"/>
    <w:pPr>
      <w:numPr>
        <w:ilvl w:val="1"/>
      </w:numPr>
      <w:outlineLvl w:val="1"/>
    </w:pPr>
  </w:style>
  <w:style w:type="paragraph" w:styleId="Heading3">
    <w:name w:val="heading 3"/>
    <w:basedOn w:val="Heading2"/>
    <w:next w:val="Normal"/>
    <w:link w:val="Heading3Char"/>
    <w:qFormat/>
    <w:rsid w:val="00F55897"/>
    <w:pPr>
      <w:numPr>
        <w:ilvl w:val="2"/>
      </w:numPr>
      <w:outlineLvl w:val="2"/>
    </w:pPr>
    <w:rPr>
      <w:i/>
      <w:iCs/>
    </w:rPr>
  </w:style>
  <w:style w:type="paragraph" w:styleId="Heading4">
    <w:name w:val="heading 4"/>
    <w:basedOn w:val="Heading3"/>
    <w:next w:val="Normal"/>
    <w:link w:val="Heading4Char"/>
    <w:qFormat/>
    <w:rsid w:val="00F55897"/>
    <w:pPr>
      <w:numPr>
        <w:ilvl w:val="3"/>
      </w:numPr>
      <w:outlineLvl w:val="3"/>
    </w:pPr>
  </w:style>
  <w:style w:type="paragraph" w:styleId="Heading5">
    <w:name w:val="heading 5"/>
    <w:basedOn w:val="Heading4"/>
    <w:next w:val="Normal"/>
    <w:link w:val="Heading5Char"/>
    <w:qFormat/>
    <w:rsid w:val="00F55897"/>
    <w:pPr>
      <w:numPr>
        <w:ilvl w:val="4"/>
      </w:numPr>
      <w:outlineLvl w:val="4"/>
    </w:pPr>
  </w:style>
  <w:style w:type="paragraph" w:styleId="Heading6">
    <w:name w:val="heading 6"/>
    <w:basedOn w:val="Heading5"/>
    <w:next w:val="Normal"/>
    <w:link w:val="Heading6Char"/>
    <w:qFormat/>
    <w:rsid w:val="00F55897"/>
    <w:pPr>
      <w:numPr>
        <w:ilvl w:val="5"/>
      </w:numPr>
      <w:outlineLvl w:val="5"/>
    </w:pPr>
  </w:style>
  <w:style w:type="paragraph" w:styleId="Heading7">
    <w:name w:val="heading 7"/>
    <w:basedOn w:val="Heading6"/>
    <w:next w:val="Normal"/>
    <w:link w:val="Heading7Char"/>
    <w:qFormat/>
    <w:rsid w:val="00F55897"/>
    <w:pPr>
      <w:numPr>
        <w:ilvl w:val="6"/>
      </w:numPr>
      <w:outlineLvl w:val="6"/>
    </w:pPr>
    <w:rPr>
      <w:i w:val="0"/>
      <w:sz w:val="28"/>
    </w:rPr>
  </w:style>
  <w:style w:type="paragraph" w:styleId="Heading8">
    <w:name w:val="heading 8"/>
    <w:basedOn w:val="Heading7"/>
    <w:next w:val="Normal"/>
    <w:link w:val="Heading8Char"/>
    <w:qFormat/>
    <w:rsid w:val="00F55897"/>
    <w:pPr>
      <w:numPr>
        <w:ilvl w:val="7"/>
      </w:numPr>
      <w:outlineLvl w:val="7"/>
    </w:pPr>
    <w:rPr>
      <w:sz w:val="24"/>
    </w:rPr>
  </w:style>
  <w:style w:type="paragraph" w:styleId="Heading9">
    <w:name w:val="heading 9"/>
    <w:basedOn w:val="Heading8"/>
    <w:next w:val="Normal"/>
    <w:link w:val="Heading9Char"/>
    <w:qFormat/>
    <w:rsid w:val="00F55897"/>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55897"/>
    <w:rPr>
      <w:rFonts w:asciiTheme="majorHAnsi" w:eastAsia="Times New Roman" w:hAnsiTheme="majorHAnsi" w:cs="Times New Roman"/>
      <w:b/>
      <w:bCs/>
      <w:lang w:val="en-GB"/>
    </w:rPr>
  </w:style>
  <w:style w:type="character" w:customStyle="1" w:styleId="Heading2Char">
    <w:name w:val="Heading 2 Char"/>
    <w:basedOn w:val="DefaultParagraphFont"/>
    <w:link w:val="Heading2"/>
    <w:rsid w:val="00F55897"/>
    <w:rPr>
      <w:rFonts w:asciiTheme="majorHAnsi" w:eastAsia="Times New Roman" w:hAnsiTheme="majorHAnsi" w:cs="Times New Roman"/>
      <w:b/>
      <w:bCs/>
      <w:lang w:val="en-GB"/>
    </w:rPr>
  </w:style>
  <w:style w:type="character" w:customStyle="1" w:styleId="Heading3Char">
    <w:name w:val="Heading 3 Char"/>
    <w:basedOn w:val="DefaultParagraphFont"/>
    <w:link w:val="Heading3"/>
    <w:rsid w:val="00F55897"/>
    <w:rPr>
      <w:rFonts w:asciiTheme="majorHAnsi" w:eastAsia="Times New Roman" w:hAnsiTheme="majorHAnsi" w:cs="Times New Roman"/>
      <w:b/>
      <w:bCs/>
      <w:i/>
      <w:iCs/>
      <w:lang w:val="en-GB"/>
    </w:rPr>
  </w:style>
  <w:style w:type="character" w:customStyle="1" w:styleId="Heading4Char">
    <w:name w:val="Heading 4 Char"/>
    <w:basedOn w:val="DefaultParagraphFont"/>
    <w:link w:val="Heading4"/>
    <w:rsid w:val="00F55897"/>
    <w:rPr>
      <w:rFonts w:asciiTheme="majorHAnsi" w:eastAsia="Times New Roman" w:hAnsiTheme="majorHAnsi" w:cs="Times New Roman"/>
      <w:b/>
      <w:bCs/>
      <w:i/>
      <w:iCs/>
      <w:lang w:val="en-GB"/>
    </w:rPr>
  </w:style>
  <w:style w:type="character" w:customStyle="1" w:styleId="Heading5Char">
    <w:name w:val="Heading 5 Char"/>
    <w:basedOn w:val="DefaultParagraphFont"/>
    <w:link w:val="Heading5"/>
    <w:rsid w:val="00F55897"/>
    <w:rPr>
      <w:rFonts w:asciiTheme="majorHAnsi" w:eastAsia="Times New Roman" w:hAnsiTheme="majorHAnsi" w:cs="Times New Roman"/>
      <w:b/>
      <w:bCs/>
      <w:i/>
      <w:iCs/>
      <w:lang w:val="en-GB"/>
    </w:rPr>
  </w:style>
  <w:style w:type="character" w:customStyle="1" w:styleId="Heading6Char">
    <w:name w:val="Heading 6 Char"/>
    <w:basedOn w:val="DefaultParagraphFont"/>
    <w:link w:val="Heading6"/>
    <w:rsid w:val="00F55897"/>
    <w:rPr>
      <w:rFonts w:asciiTheme="majorHAnsi" w:eastAsia="Times New Roman" w:hAnsiTheme="majorHAnsi" w:cs="Times New Roman"/>
      <w:b/>
      <w:bCs/>
      <w:i/>
      <w:iCs/>
      <w:lang w:val="en-GB"/>
    </w:rPr>
  </w:style>
  <w:style w:type="character" w:customStyle="1" w:styleId="Heading7Char">
    <w:name w:val="Heading 7 Char"/>
    <w:basedOn w:val="DefaultParagraphFont"/>
    <w:link w:val="Heading7"/>
    <w:rsid w:val="00F55897"/>
    <w:rPr>
      <w:rFonts w:asciiTheme="majorHAnsi" w:eastAsia="Times New Roman" w:hAnsiTheme="majorHAnsi" w:cs="Times New Roman"/>
      <w:b/>
      <w:bCs/>
      <w:iCs/>
      <w:sz w:val="28"/>
      <w:lang w:val="en-GB"/>
    </w:rPr>
  </w:style>
  <w:style w:type="character" w:customStyle="1" w:styleId="Heading8Char">
    <w:name w:val="Heading 8 Char"/>
    <w:basedOn w:val="DefaultParagraphFont"/>
    <w:link w:val="Heading8"/>
    <w:rsid w:val="00F55897"/>
    <w:rPr>
      <w:rFonts w:asciiTheme="majorHAnsi" w:eastAsia="Times New Roman" w:hAnsiTheme="majorHAnsi" w:cs="Times New Roman"/>
      <w:b/>
      <w:bCs/>
      <w:iCs/>
      <w:lang w:val="en-GB"/>
    </w:rPr>
  </w:style>
  <w:style w:type="character" w:customStyle="1" w:styleId="Heading9Char">
    <w:name w:val="Heading 9 Char"/>
    <w:basedOn w:val="DefaultParagraphFont"/>
    <w:link w:val="Heading9"/>
    <w:rsid w:val="00F55897"/>
    <w:rPr>
      <w:rFonts w:asciiTheme="majorHAnsi" w:eastAsia="Times New Roman" w:hAnsiTheme="majorHAnsi" w:cs="Times New Roman"/>
      <w:b/>
      <w:bCs/>
      <w:iCs/>
      <w:lang w:val="en-GB"/>
    </w:rPr>
  </w:style>
  <w:style w:type="paragraph" w:styleId="Title">
    <w:name w:val="Title"/>
    <w:basedOn w:val="Normal"/>
    <w:link w:val="TitleChar"/>
    <w:qFormat/>
    <w:rsid w:val="00F55897"/>
    <w:pPr>
      <w:keepNext/>
      <w:jc w:val="left"/>
      <w:outlineLvl w:val="0"/>
    </w:pPr>
    <w:rPr>
      <w:rFonts w:ascii="Cambria" w:hAnsi="Cambria"/>
      <w:b/>
      <w:bCs/>
      <w:color w:val="1F497D"/>
      <w:sz w:val="26"/>
      <w:szCs w:val="26"/>
      <w:lang w:val="en-US"/>
    </w:rPr>
  </w:style>
  <w:style w:type="character" w:customStyle="1" w:styleId="TitleChar">
    <w:name w:val="Title Char"/>
    <w:basedOn w:val="DefaultParagraphFont"/>
    <w:link w:val="Title"/>
    <w:rsid w:val="00F55897"/>
    <w:rPr>
      <w:rFonts w:ascii="Cambria" w:eastAsia="Times New Roman" w:hAnsi="Cambria" w:cs="Times New Roman"/>
      <w:b/>
      <w:bCs/>
      <w:color w:val="1F497D"/>
      <w:sz w:val="26"/>
      <w:szCs w:val="26"/>
    </w:rPr>
  </w:style>
  <w:style w:type="character" w:styleId="Hyperlink">
    <w:name w:val="Hyperlink"/>
    <w:basedOn w:val="DefaultParagraphFont"/>
    <w:rsid w:val="00F55897"/>
    <w:rPr>
      <w:color w:val="0000FF"/>
      <w:u w:val="single"/>
    </w:rPr>
  </w:style>
  <w:style w:type="numbering" w:customStyle="1" w:styleId="NumberedHeadings">
    <w:name w:val="Numbered Headings"/>
    <w:uiPriority w:val="99"/>
    <w:rsid w:val="00F55897"/>
    <w:pPr>
      <w:numPr>
        <w:numId w:val="1"/>
      </w:numPr>
    </w:pPr>
  </w:style>
  <w:style w:type="table" w:styleId="TableGrid">
    <w:name w:val="Table Grid"/>
    <w:basedOn w:val="TableNormal"/>
    <w:uiPriority w:val="59"/>
    <w:rsid w:val="00F55897"/>
    <w:rPr>
      <w:rFonts w:ascii="Calibri" w:eastAsia="Times New Roman" w:hAnsi="Calibri" w:cs="Times New Roman"/>
      <w:sz w:val="20"/>
      <w:szCs w:val="20"/>
      <w:lang w:val="en-GB" w:eastAsia="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55897"/>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55897"/>
    <w:rPr>
      <w:rFonts w:ascii="Lucida Grande" w:eastAsia="Times New Roman" w:hAnsi="Lucida Grande" w:cs="Lucida Grande"/>
      <w:sz w:val="18"/>
      <w:szCs w:val="18"/>
      <w:lang w:val="en-GB"/>
    </w:rPr>
  </w:style>
  <w:style w:type="paragraph" w:customStyle="1" w:styleId="Body">
    <w:name w:val="Body"/>
    <w:rsid w:val="00666EC8"/>
    <w:pPr>
      <w:overflowPunct w:val="0"/>
      <w:autoSpaceDE w:val="0"/>
      <w:autoSpaceDN w:val="0"/>
      <w:adjustRightInd w:val="0"/>
      <w:spacing w:after="120"/>
      <w:textAlignment w:val="baseline"/>
    </w:pPr>
    <w:rPr>
      <w:rFonts w:ascii="Arial" w:eastAsia="Times New Roman" w:hAnsi="Arial" w:cs="Times New Roman"/>
      <w:sz w:val="18"/>
      <w:szCs w:val="20"/>
      <w:lang w:val="en-GB"/>
    </w:rPr>
  </w:style>
  <w:style w:type="paragraph" w:customStyle="1" w:styleId="TableCell">
    <w:name w:val="TableCell"/>
    <w:basedOn w:val="Normal"/>
    <w:qFormat/>
    <w:rsid w:val="00A80855"/>
    <w:pPr>
      <w:spacing w:after="120"/>
    </w:pPr>
    <w:rPr>
      <w:szCs w:val="22"/>
    </w:rPr>
  </w:style>
  <w:style w:type="character" w:styleId="CommentReference">
    <w:name w:val="annotation reference"/>
    <w:basedOn w:val="DefaultParagraphFont"/>
    <w:uiPriority w:val="99"/>
    <w:semiHidden/>
    <w:unhideWhenUsed/>
    <w:rsid w:val="0068715E"/>
    <w:rPr>
      <w:sz w:val="18"/>
      <w:szCs w:val="18"/>
    </w:rPr>
  </w:style>
  <w:style w:type="paragraph" w:styleId="CommentText">
    <w:name w:val="annotation text"/>
    <w:basedOn w:val="Normal"/>
    <w:link w:val="CommentTextChar"/>
    <w:uiPriority w:val="99"/>
    <w:semiHidden/>
    <w:unhideWhenUsed/>
    <w:rsid w:val="0068715E"/>
    <w:rPr>
      <w:sz w:val="24"/>
    </w:rPr>
  </w:style>
  <w:style w:type="character" w:customStyle="1" w:styleId="CommentTextChar">
    <w:name w:val="Comment Text Char"/>
    <w:basedOn w:val="DefaultParagraphFont"/>
    <w:link w:val="CommentText"/>
    <w:uiPriority w:val="99"/>
    <w:semiHidden/>
    <w:rsid w:val="0068715E"/>
    <w:rPr>
      <w:rFonts w:eastAsia="Times New Roman" w:cs="Times New Roman"/>
      <w:lang w:val="en-GB"/>
    </w:rPr>
  </w:style>
  <w:style w:type="paragraph" w:styleId="CommentSubject">
    <w:name w:val="annotation subject"/>
    <w:basedOn w:val="CommentText"/>
    <w:next w:val="CommentText"/>
    <w:link w:val="CommentSubjectChar"/>
    <w:uiPriority w:val="99"/>
    <w:semiHidden/>
    <w:unhideWhenUsed/>
    <w:rsid w:val="0068715E"/>
    <w:rPr>
      <w:b/>
      <w:bCs/>
      <w:sz w:val="20"/>
      <w:szCs w:val="20"/>
    </w:rPr>
  </w:style>
  <w:style w:type="character" w:customStyle="1" w:styleId="CommentSubjectChar">
    <w:name w:val="Comment Subject Char"/>
    <w:basedOn w:val="CommentTextChar"/>
    <w:link w:val="CommentSubject"/>
    <w:uiPriority w:val="99"/>
    <w:semiHidden/>
    <w:rsid w:val="0068715E"/>
    <w:rPr>
      <w:rFonts w:eastAsia="Times New Roman" w:cs="Times New Roman"/>
      <w:b/>
      <w:bCs/>
      <w:sz w:val="20"/>
      <w:szCs w:val="20"/>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5897"/>
    <w:pPr>
      <w:spacing w:after="240"/>
      <w:jc w:val="both"/>
    </w:pPr>
    <w:rPr>
      <w:rFonts w:eastAsia="Times New Roman" w:cs="Times New Roman"/>
      <w:sz w:val="22"/>
      <w:lang w:val="en-GB"/>
    </w:rPr>
  </w:style>
  <w:style w:type="paragraph" w:styleId="Heading1">
    <w:name w:val="heading 1"/>
    <w:basedOn w:val="Normal"/>
    <w:next w:val="Normal"/>
    <w:link w:val="Heading1Char"/>
    <w:qFormat/>
    <w:rsid w:val="00F55897"/>
    <w:pPr>
      <w:keepNext/>
      <w:numPr>
        <w:numId w:val="1"/>
      </w:numPr>
      <w:spacing w:before="240"/>
      <w:outlineLvl w:val="0"/>
    </w:pPr>
    <w:rPr>
      <w:rFonts w:asciiTheme="majorHAnsi" w:hAnsiTheme="majorHAnsi"/>
      <w:b/>
      <w:bCs/>
      <w:sz w:val="24"/>
    </w:rPr>
  </w:style>
  <w:style w:type="paragraph" w:styleId="Heading2">
    <w:name w:val="heading 2"/>
    <w:basedOn w:val="Heading1"/>
    <w:next w:val="Normal"/>
    <w:link w:val="Heading2Char"/>
    <w:qFormat/>
    <w:rsid w:val="00F55897"/>
    <w:pPr>
      <w:numPr>
        <w:ilvl w:val="1"/>
      </w:numPr>
      <w:outlineLvl w:val="1"/>
    </w:pPr>
  </w:style>
  <w:style w:type="paragraph" w:styleId="Heading3">
    <w:name w:val="heading 3"/>
    <w:basedOn w:val="Heading2"/>
    <w:next w:val="Normal"/>
    <w:link w:val="Heading3Char"/>
    <w:qFormat/>
    <w:rsid w:val="00F55897"/>
    <w:pPr>
      <w:numPr>
        <w:ilvl w:val="2"/>
      </w:numPr>
      <w:outlineLvl w:val="2"/>
    </w:pPr>
    <w:rPr>
      <w:i/>
      <w:iCs/>
    </w:rPr>
  </w:style>
  <w:style w:type="paragraph" w:styleId="Heading4">
    <w:name w:val="heading 4"/>
    <w:basedOn w:val="Heading3"/>
    <w:next w:val="Normal"/>
    <w:link w:val="Heading4Char"/>
    <w:qFormat/>
    <w:rsid w:val="00F55897"/>
    <w:pPr>
      <w:numPr>
        <w:ilvl w:val="3"/>
      </w:numPr>
      <w:outlineLvl w:val="3"/>
    </w:pPr>
  </w:style>
  <w:style w:type="paragraph" w:styleId="Heading5">
    <w:name w:val="heading 5"/>
    <w:basedOn w:val="Heading4"/>
    <w:next w:val="Normal"/>
    <w:link w:val="Heading5Char"/>
    <w:qFormat/>
    <w:rsid w:val="00F55897"/>
    <w:pPr>
      <w:numPr>
        <w:ilvl w:val="4"/>
      </w:numPr>
      <w:outlineLvl w:val="4"/>
    </w:pPr>
  </w:style>
  <w:style w:type="paragraph" w:styleId="Heading6">
    <w:name w:val="heading 6"/>
    <w:basedOn w:val="Heading5"/>
    <w:next w:val="Normal"/>
    <w:link w:val="Heading6Char"/>
    <w:qFormat/>
    <w:rsid w:val="00F55897"/>
    <w:pPr>
      <w:numPr>
        <w:ilvl w:val="5"/>
      </w:numPr>
      <w:outlineLvl w:val="5"/>
    </w:pPr>
  </w:style>
  <w:style w:type="paragraph" w:styleId="Heading7">
    <w:name w:val="heading 7"/>
    <w:basedOn w:val="Heading6"/>
    <w:next w:val="Normal"/>
    <w:link w:val="Heading7Char"/>
    <w:qFormat/>
    <w:rsid w:val="00F55897"/>
    <w:pPr>
      <w:numPr>
        <w:ilvl w:val="6"/>
      </w:numPr>
      <w:outlineLvl w:val="6"/>
    </w:pPr>
    <w:rPr>
      <w:i w:val="0"/>
      <w:sz w:val="28"/>
    </w:rPr>
  </w:style>
  <w:style w:type="paragraph" w:styleId="Heading8">
    <w:name w:val="heading 8"/>
    <w:basedOn w:val="Heading7"/>
    <w:next w:val="Normal"/>
    <w:link w:val="Heading8Char"/>
    <w:qFormat/>
    <w:rsid w:val="00F55897"/>
    <w:pPr>
      <w:numPr>
        <w:ilvl w:val="7"/>
      </w:numPr>
      <w:outlineLvl w:val="7"/>
    </w:pPr>
    <w:rPr>
      <w:sz w:val="24"/>
    </w:rPr>
  </w:style>
  <w:style w:type="paragraph" w:styleId="Heading9">
    <w:name w:val="heading 9"/>
    <w:basedOn w:val="Heading8"/>
    <w:next w:val="Normal"/>
    <w:link w:val="Heading9Char"/>
    <w:qFormat/>
    <w:rsid w:val="00F55897"/>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55897"/>
    <w:rPr>
      <w:rFonts w:asciiTheme="majorHAnsi" w:eastAsia="Times New Roman" w:hAnsiTheme="majorHAnsi" w:cs="Times New Roman"/>
      <w:b/>
      <w:bCs/>
      <w:lang w:val="en-GB"/>
    </w:rPr>
  </w:style>
  <w:style w:type="character" w:customStyle="1" w:styleId="Heading2Char">
    <w:name w:val="Heading 2 Char"/>
    <w:basedOn w:val="DefaultParagraphFont"/>
    <w:link w:val="Heading2"/>
    <w:rsid w:val="00F55897"/>
    <w:rPr>
      <w:rFonts w:asciiTheme="majorHAnsi" w:eastAsia="Times New Roman" w:hAnsiTheme="majorHAnsi" w:cs="Times New Roman"/>
      <w:b/>
      <w:bCs/>
      <w:lang w:val="en-GB"/>
    </w:rPr>
  </w:style>
  <w:style w:type="character" w:customStyle="1" w:styleId="Heading3Char">
    <w:name w:val="Heading 3 Char"/>
    <w:basedOn w:val="DefaultParagraphFont"/>
    <w:link w:val="Heading3"/>
    <w:rsid w:val="00F55897"/>
    <w:rPr>
      <w:rFonts w:asciiTheme="majorHAnsi" w:eastAsia="Times New Roman" w:hAnsiTheme="majorHAnsi" w:cs="Times New Roman"/>
      <w:b/>
      <w:bCs/>
      <w:i/>
      <w:iCs/>
      <w:lang w:val="en-GB"/>
    </w:rPr>
  </w:style>
  <w:style w:type="character" w:customStyle="1" w:styleId="Heading4Char">
    <w:name w:val="Heading 4 Char"/>
    <w:basedOn w:val="DefaultParagraphFont"/>
    <w:link w:val="Heading4"/>
    <w:rsid w:val="00F55897"/>
    <w:rPr>
      <w:rFonts w:asciiTheme="majorHAnsi" w:eastAsia="Times New Roman" w:hAnsiTheme="majorHAnsi" w:cs="Times New Roman"/>
      <w:b/>
      <w:bCs/>
      <w:i/>
      <w:iCs/>
      <w:lang w:val="en-GB"/>
    </w:rPr>
  </w:style>
  <w:style w:type="character" w:customStyle="1" w:styleId="Heading5Char">
    <w:name w:val="Heading 5 Char"/>
    <w:basedOn w:val="DefaultParagraphFont"/>
    <w:link w:val="Heading5"/>
    <w:rsid w:val="00F55897"/>
    <w:rPr>
      <w:rFonts w:asciiTheme="majorHAnsi" w:eastAsia="Times New Roman" w:hAnsiTheme="majorHAnsi" w:cs="Times New Roman"/>
      <w:b/>
      <w:bCs/>
      <w:i/>
      <w:iCs/>
      <w:lang w:val="en-GB"/>
    </w:rPr>
  </w:style>
  <w:style w:type="character" w:customStyle="1" w:styleId="Heading6Char">
    <w:name w:val="Heading 6 Char"/>
    <w:basedOn w:val="DefaultParagraphFont"/>
    <w:link w:val="Heading6"/>
    <w:rsid w:val="00F55897"/>
    <w:rPr>
      <w:rFonts w:asciiTheme="majorHAnsi" w:eastAsia="Times New Roman" w:hAnsiTheme="majorHAnsi" w:cs="Times New Roman"/>
      <w:b/>
      <w:bCs/>
      <w:i/>
      <w:iCs/>
      <w:lang w:val="en-GB"/>
    </w:rPr>
  </w:style>
  <w:style w:type="character" w:customStyle="1" w:styleId="Heading7Char">
    <w:name w:val="Heading 7 Char"/>
    <w:basedOn w:val="DefaultParagraphFont"/>
    <w:link w:val="Heading7"/>
    <w:rsid w:val="00F55897"/>
    <w:rPr>
      <w:rFonts w:asciiTheme="majorHAnsi" w:eastAsia="Times New Roman" w:hAnsiTheme="majorHAnsi" w:cs="Times New Roman"/>
      <w:b/>
      <w:bCs/>
      <w:iCs/>
      <w:sz w:val="28"/>
      <w:lang w:val="en-GB"/>
    </w:rPr>
  </w:style>
  <w:style w:type="character" w:customStyle="1" w:styleId="Heading8Char">
    <w:name w:val="Heading 8 Char"/>
    <w:basedOn w:val="DefaultParagraphFont"/>
    <w:link w:val="Heading8"/>
    <w:rsid w:val="00F55897"/>
    <w:rPr>
      <w:rFonts w:asciiTheme="majorHAnsi" w:eastAsia="Times New Roman" w:hAnsiTheme="majorHAnsi" w:cs="Times New Roman"/>
      <w:b/>
      <w:bCs/>
      <w:iCs/>
      <w:lang w:val="en-GB"/>
    </w:rPr>
  </w:style>
  <w:style w:type="character" w:customStyle="1" w:styleId="Heading9Char">
    <w:name w:val="Heading 9 Char"/>
    <w:basedOn w:val="DefaultParagraphFont"/>
    <w:link w:val="Heading9"/>
    <w:rsid w:val="00F55897"/>
    <w:rPr>
      <w:rFonts w:asciiTheme="majorHAnsi" w:eastAsia="Times New Roman" w:hAnsiTheme="majorHAnsi" w:cs="Times New Roman"/>
      <w:b/>
      <w:bCs/>
      <w:iCs/>
      <w:lang w:val="en-GB"/>
    </w:rPr>
  </w:style>
  <w:style w:type="paragraph" w:styleId="Title">
    <w:name w:val="Title"/>
    <w:basedOn w:val="Normal"/>
    <w:link w:val="TitleChar"/>
    <w:qFormat/>
    <w:rsid w:val="00F55897"/>
    <w:pPr>
      <w:keepNext/>
      <w:jc w:val="left"/>
      <w:outlineLvl w:val="0"/>
    </w:pPr>
    <w:rPr>
      <w:rFonts w:ascii="Cambria" w:hAnsi="Cambria"/>
      <w:b/>
      <w:bCs/>
      <w:color w:val="1F497D"/>
      <w:sz w:val="26"/>
      <w:szCs w:val="26"/>
      <w:lang w:val="en-US"/>
    </w:rPr>
  </w:style>
  <w:style w:type="character" w:customStyle="1" w:styleId="TitleChar">
    <w:name w:val="Title Char"/>
    <w:basedOn w:val="DefaultParagraphFont"/>
    <w:link w:val="Title"/>
    <w:rsid w:val="00F55897"/>
    <w:rPr>
      <w:rFonts w:ascii="Cambria" w:eastAsia="Times New Roman" w:hAnsi="Cambria" w:cs="Times New Roman"/>
      <w:b/>
      <w:bCs/>
      <w:color w:val="1F497D"/>
      <w:sz w:val="26"/>
      <w:szCs w:val="26"/>
    </w:rPr>
  </w:style>
  <w:style w:type="character" w:styleId="Hyperlink">
    <w:name w:val="Hyperlink"/>
    <w:basedOn w:val="DefaultParagraphFont"/>
    <w:rsid w:val="00F55897"/>
    <w:rPr>
      <w:color w:val="0000FF"/>
      <w:u w:val="single"/>
    </w:rPr>
  </w:style>
  <w:style w:type="numbering" w:customStyle="1" w:styleId="NumberedHeadings">
    <w:name w:val="Numbered Headings"/>
    <w:uiPriority w:val="99"/>
    <w:rsid w:val="00F55897"/>
    <w:pPr>
      <w:numPr>
        <w:numId w:val="1"/>
      </w:numPr>
    </w:pPr>
  </w:style>
  <w:style w:type="table" w:styleId="TableGrid">
    <w:name w:val="Table Grid"/>
    <w:basedOn w:val="TableNormal"/>
    <w:uiPriority w:val="59"/>
    <w:rsid w:val="00F55897"/>
    <w:rPr>
      <w:rFonts w:ascii="Calibri" w:eastAsia="Times New Roman" w:hAnsi="Calibri" w:cs="Times New Roman"/>
      <w:sz w:val="20"/>
      <w:szCs w:val="20"/>
      <w:lang w:val="en-GB" w:eastAsia="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55897"/>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55897"/>
    <w:rPr>
      <w:rFonts w:ascii="Lucida Grande" w:eastAsia="Times New Roman" w:hAnsi="Lucida Grande" w:cs="Lucida Grande"/>
      <w:sz w:val="18"/>
      <w:szCs w:val="18"/>
      <w:lang w:val="en-GB"/>
    </w:rPr>
  </w:style>
  <w:style w:type="paragraph" w:customStyle="1" w:styleId="Body">
    <w:name w:val="Body"/>
    <w:rsid w:val="00666EC8"/>
    <w:pPr>
      <w:overflowPunct w:val="0"/>
      <w:autoSpaceDE w:val="0"/>
      <w:autoSpaceDN w:val="0"/>
      <w:adjustRightInd w:val="0"/>
      <w:spacing w:after="120"/>
      <w:textAlignment w:val="baseline"/>
    </w:pPr>
    <w:rPr>
      <w:rFonts w:ascii="Arial" w:eastAsia="Times New Roman" w:hAnsi="Arial" w:cs="Times New Roman"/>
      <w:sz w:val="18"/>
      <w:szCs w:val="20"/>
      <w:lang w:val="en-GB"/>
    </w:rPr>
  </w:style>
  <w:style w:type="paragraph" w:customStyle="1" w:styleId="TableCell">
    <w:name w:val="TableCell"/>
    <w:basedOn w:val="Normal"/>
    <w:qFormat/>
    <w:rsid w:val="00A80855"/>
    <w:pPr>
      <w:spacing w:after="120"/>
    </w:pPr>
    <w:rPr>
      <w:szCs w:val="22"/>
    </w:rPr>
  </w:style>
  <w:style w:type="character" w:styleId="CommentReference">
    <w:name w:val="annotation reference"/>
    <w:basedOn w:val="DefaultParagraphFont"/>
    <w:uiPriority w:val="99"/>
    <w:semiHidden/>
    <w:unhideWhenUsed/>
    <w:rsid w:val="0068715E"/>
    <w:rPr>
      <w:sz w:val="18"/>
      <w:szCs w:val="18"/>
    </w:rPr>
  </w:style>
  <w:style w:type="paragraph" w:styleId="CommentText">
    <w:name w:val="annotation text"/>
    <w:basedOn w:val="Normal"/>
    <w:link w:val="CommentTextChar"/>
    <w:uiPriority w:val="99"/>
    <w:semiHidden/>
    <w:unhideWhenUsed/>
    <w:rsid w:val="0068715E"/>
    <w:rPr>
      <w:sz w:val="24"/>
    </w:rPr>
  </w:style>
  <w:style w:type="character" w:customStyle="1" w:styleId="CommentTextChar">
    <w:name w:val="Comment Text Char"/>
    <w:basedOn w:val="DefaultParagraphFont"/>
    <w:link w:val="CommentText"/>
    <w:uiPriority w:val="99"/>
    <w:semiHidden/>
    <w:rsid w:val="0068715E"/>
    <w:rPr>
      <w:rFonts w:eastAsia="Times New Roman" w:cs="Times New Roman"/>
      <w:lang w:val="en-GB"/>
    </w:rPr>
  </w:style>
  <w:style w:type="paragraph" w:styleId="CommentSubject">
    <w:name w:val="annotation subject"/>
    <w:basedOn w:val="CommentText"/>
    <w:next w:val="CommentText"/>
    <w:link w:val="CommentSubjectChar"/>
    <w:uiPriority w:val="99"/>
    <w:semiHidden/>
    <w:unhideWhenUsed/>
    <w:rsid w:val="0068715E"/>
    <w:rPr>
      <w:b/>
      <w:bCs/>
      <w:sz w:val="20"/>
      <w:szCs w:val="20"/>
    </w:rPr>
  </w:style>
  <w:style w:type="character" w:customStyle="1" w:styleId="CommentSubjectChar">
    <w:name w:val="Comment Subject Char"/>
    <w:basedOn w:val="CommentTextChar"/>
    <w:link w:val="CommentSubject"/>
    <w:uiPriority w:val="99"/>
    <w:semiHidden/>
    <w:rsid w:val="0068715E"/>
    <w:rPr>
      <w:rFonts w:eastAsia="Times New Roman" w:cs="Times New Roman"/>
      <w:b/>
      <w:bCs/>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github.com" TargetMode="External"/><Relationship Id="rId7" Type="http://schemas.openxmlformats.org/officeDocument/2006/relationships/hyperlink" Target="https://github.com/mantidproject/documents/blob/master/Project-Management/PMB/PM%20report%20to%20the%20PMB%2023%20November%202015.doc?raw=true"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5</Pages>
  <Words>1170</Words>
  <Characters>6672</Characters>
  <Application>Microsoft Macintosh Word</Application>
  <DocSecurity>0</DocSecurity>
  <Lines>55</Lines>
  <Paragraphs>15</Paragraphs>
  <ScaleCrop>false</ScaleCrop>
  <Company>Oak Ridge National Laboratory</Company>
  <LinksUpToDate>false</LinksUpToDate>
  <CharactersWithSpaces>7827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Zhou, Wenduo</dc:creator>
  <cp:keywords/>
  <dc:description/>
  <cp:lastModifiedBy>Zhou, Wenduo</cp:lastModifiedBy>
  <cp:revision>14</cp:revision>
  <cp:lastPrinted>2015-11-30T22:27:00Z</cp:lastPrinted>
  <dcterms:created xsi:type="dcterms:W3CDTF">2015-12-11T16:13:00Z</dcterms:created>
  <dcterms:modified xsi:type="dcterms:W3CDTF">2015-12-11T21:35:00Z</dcterms:modified>
</cp:coreProperties>
</file>