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3AC48B" w14:textId="77777777" w:rsidR="008F30D2" w:rsidRDefault="008F30D2" w:rsidP="008F30D2">
      <w:pPr>
        <w:pStyle w:val="Title"/>
      </w:pPr>
      <w:r>
        <w:t>Mantid PMB Meeting</w:t>
      </w:r>
      <w:r>
        <w:br/>
        <w:t>Minutes of Meeting 10</w:t>
      </w:r>
      <w:r>
        <w:br/>
        <w:t>22rd Jan 2016, 0930-1200</w:t>
      </w:r>
    </w:p>
    <w:p w14:paraId="3292EE53" w14:textId="1A8928B3" w:rsidR="008F30D2" w:rsidRDefault="008F30D2" w:rsidP="008F30D2">
      <w:r>
        <w:t xml:space="preserve">Present from SNS: Garrett </w:t>
      </w:r>
      <w:proofErr w:type="spellStart"/>
      <w:r>
        <w:t>Granroth</w:t>
      </w:r>
      <w:proofErr w:type="spellEnd"/>
      <w:r w:rsidR="0040360C">
        <w:t xml:space="preserve"> </w:t>
      </w:r>
      <w:r w:rsidR="00AF5803">
        <w:t>(GG)</w:t>
      </w:r>
      <w:r>
        <w:t xml:space="preserve">, Peter Peterson </w:t>
      </w:r>
      <w:r w:rsidR="00E73CCC">
        <w:t xml:space="preserve">(PP) </w:t>
      </w:r>
      <w:r>
        <w:t xml:space="preserve">(TSC chair), Thomas </w:t>
      </w:r>
      <w:proofErr w:type="spellStart"/>
      <w:r>
        <w:t>Proffen</w:t>
      </w:r>
      <w:proofErr w:type="spellEnd"/>
      <w:r>
        <w:t xml:space="preserve"> (</w:t>
      </w:r>
      <w:proofErr w:type="spellStart"/>
      <w:r>
        <w:t>TP</w:t>
      </w:r>
      <w:r w:rsidR="00181646">
        <w:t>roffen</w:t>
      </w:r>
      <w:proofErr w:type="spellEnd"/>
      <w:r>
        <w:t>), Timmy Ramirez-C</w:t>
      </w:r>
      <w:r w:rsidRPr="004D5863">
        <w:t>uesta</w:t>
      </w:r>
      <w:r>
        <w:t>, and Wenduo Zhou (secretary)</w:t>
      </w:r>
    </w:p>
    <w:p w14:paraId="49CDBA39" w14:textId="77777777" w:rsidR="00A10D4B" w:rsidRDefault="00A10D4B" w:rsidP="008F30D2"/>
    <w:p w14:paraId="746DEEE7" w14:textId="072C806A" w:rsidR="00A10D4B" w:rsidRDefault="00A10D4B" w:rsidP="00A10D4B">
      <w:r>
        <w:t>Present from ISIS: Ross Stewart</w:t>
      </w:r>
      <w:r w:rsidR="00EF5289">
        <w:t xml:space="preserve"> (RS)</w:t>
      </w:r>
      <w:r>
        <w:t>, Toby Perring (TGP) (Chair), Debbie Greenfield, Nick Draper (PM) and Anders Markvardsen</w:t>
      </w:r>
    </w:p>
    <w:p w14:paraId="3872F7B9" w14:textId="77777777" w:rsidR="00A10D4B" w:rsidRDefault="00A10D4B" w:rsidP="00A10D4B"/>
    <w:p w14:paraId="79EC77A6" w14:textId="16CE115F" w:rsidR="00A10D4B" w:rsidRDefault="00A10D4B" w:rsidP="008F30D2">
      <w:r>
        <w:t>Present from ESS: Jon Taylor</w:t>
      </w:r>
    </w:p>
    <w:p w14:paraId="4989A97C" w14:textId="77777777" w:rsidR="00902675" w:rsidRDefault="00902675" w:rsidP="00902675">
      <w:pPr>
        <w:pStyle w:val="Heading1"/>
      </w:pPr>
      <w:r>
        <w:t>Links to reports</w:t>
      </w:r>
    </w:p>
    <w:p w14:paraId="4137DAB4" w14:textId="77777777" w:rsidR="00902675" w:rsidRPr="00411A4E" w:rsidRDefault="0048243F" w:rsidP="00902675">
      <w:hyperlink r:id="rId6" w:history="1">
        <w:r w:rsidR="00902675" w:rsidRPr="003F7AB5">
          <w:rPr>
            <w:rStyle w:val="Hyperlink"/>
          </w:rPr>
          <w:t>www.github.com</w:t>
        </w:r>
      </w:hyperlink>
      <w:r w:rsidR="00902675">
        <w:t xml:space="preserve"> is used for version control of documents. Note that when clicking on a link to a Word document, in most browsers, you will then need to download the document by clicking the ‘Raw’ button to the left of the ‘History’ button.</w:t>
      </w:r>
    </w:p>
    <w:p w14:paraId="3A367147" w14:textId="77777777" w:rsidR="00902675" w:rsidRPr="00411A4E" w:rsidRDefault="00902675" w:rsidP="0090267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7291"/>
      </w:tblGrid>
      <w:tr w:rsidR="00902675" w14:paraId="02212A01" w14:textId="77777777" w:rsidTr="00522355">
        <w:tc>
          <w:tcPr>
            <w:tcW w:w="1951" w:type="dxa"/>
          </w:tcPr>
          <w:p w14:paraId="55A47E58" w14:textId="77777777" w:rsidR="00902675" w:rsidRDefault="00902675" w:rsidP="00522355">
            <w:r>
              <w:t>Minutes from last meeting</w:t>
            </w:r>
          </w:p>
        </w:tc>
        <w:tc>
          <w:tcPr>
            <w:tcW w:w="7291" w:type="dxa"/>
          </w:tcPr>
          <w:p w14:paraId="228FCFBC" w14:textId="77777777" w:rsidR="00902675" w:rsidRDefault="00902675" w:rsidP="00522355">
            <w:r w:rsidRPr="00366180">
              <w:t>https://github.com/mantidproject/documents/blob/master/Project-Management/PMB/Minutes/PMBMinutes29thMay15.docx</w:t>
            </w:r>
          </w:p>
        </w:tc>
      </w:tr>
      <w:tr w:rsidR="00902675" w14:paraId="77187F53" w14:textId="77777777" w:rsidTr="00522355">
        <w:tc>
          <w:tcPr>
            <w:tcW w:w="1951" w:type="dxa"/>
          </w:tcPr>
          <w:p w14:paraId="4D551F83" w14:textId="77777777" w:rsidR="00902675" w:rsidRDefault="00902675" w:rsidP="00522355">
            <w:r>
              <w:t>PM report</w:t>
            </w:r>
          </w:p>
        </w:tc>
        <w:tc>
          <w:tcPr>
            <w:tcW w:w="7291" w:type="dxa"/>
          </w:tcPr>
          <w:p w14:paraId="55A6B271" w14:textId="6E160392" w:rsidR="00902675" w:rsidRPr="005646CE" w:rsidRDefault="0048243F" w:rsidP="00522355">
            <w:pPr>
              <w:rPr>
                <w:szCs w:val="22"/>
                <w:highlight w:val="yellow"/>
              </w:rPr>
            </w:pPr>
            <w:hyperlink r:id="rId7" w:history="1">
              <w:r w:rsidR="00E84113" w:rsidRPr="00E84113">
                <w:rPr>
                  <w:rStyle w:val="Hyperlink"/>
                </w:rPr>
                <w:t>https://github.com/mantidproject/documents/blob/master/Project-Management/PMB/PM report to the PMB 22 January 2016.doc</w:t>
              </w:r>
            </w:hyperlink>
          </w:p>
        </w:tc>
      </w:tr>
      <w:tr w:rsidR="00902675" w14:paraId="48D19BB7" w14:textId="77777777" w:rsidTr="00522355">
        <w:tc>
          <w:tcPr>
            <w:tcW w:w="1951" w:type="dxa"/>
          </w:tcPr>
          <w:p w14:paraId="01D99109" w14:textId="77777777" w:rsidR="00902675" w:rsidRDefault="00902675" w:rsidP="00522355">
            <w:r>
              <w:t>Technical Steering Committee (TSC) report</w:t>
            </w:r>
          </w:p>
        </w:tc>
        <w:tc>
          <w:tcPr>
            <w:tcW w:w="7291" w:type="dxa"/>
          </w:tcPr>
          <w:p w14:paraId="129DBFBE" w14:textId="77777777" w:rsidR="00902675" w:rsidRPr="000640D9" w:rsidRDefault="00902675" w:rsidP="00522355">
            <w:pPr>
              <w:rPr>
                <w:szCs w:val="22"/>
              </w:rPr>
            </w:pPr>
            <w:r w:rsidRPr="000D5F50">
              <w:rPr>
                <w:rFonts w:eastAsiaTheme="minorEastAsia" w:cs="Calibri"/>
                <w:color w:val="0000FF"/>
                <w:szCs w:val="22"/>
                <w:u w:val="single" w:color="0000FF"/>
                <w:lang w:val="en-US"/>
              </w:rPr>
              <w:t>https://github.com/mantidproject/documents/blob/master/Project-Management/TechnicalSteeringCommittee/reports/TSC-PMB-report-2016-01-22.md</w:t>
            </w:r>
          </w:p>
        </w:tc>
      </w:tr>
    </w:tbl>
    <w:p w14:paraId="7FB71B5B" w14:textId="77777777" w:rsidR="006E021E" w:rsidRDefault="006E021E"/>
    <w:p w14:paraId="7ABBFD61" w14:textId="77777777" w:rsidR="00005517" w:rsidRDefault="00005517" w:rsidP="00005517">
      <w:pPr>
        <w:pStyle w:val="Heading1"/>
      </w:pPr>
      <w:r>
        <w:t>Changes to the PMB</w:t>
      </w:r>
    </w:p>
    <w:p w14:paraId="18F45F30" w14:textId="37D9F52B" w:rsidR="00005517" w:rsidRDefault="009F4296" w:rsidP="00005517">
      <w:r>
        <w:t>There is no change to PMB.</w:t>
      </w:r>
    </w:p>
    <w:p w14:paraId="38C34FD2" w14:textId="77777777" w:rsidR="009F4296" w:rsidRDefault="009F4296" w:rsidP="00005517"/>
    <w:p w14:paraId="4CD99FBE" w14:textId="7DF18230" w:rsidR="002418E3" w:rsidRDefault="00F249BA">
      <w:r>
        <w:t xml:space="preserve">The PMB chair will be elected in the next PMB meeting because TGP has been PMB chair for a year.  A new PMB sectary shall be selected from facility other than SNS, as PP is the TSC chair. </w:t>
      </w:r>
      <w:r w:rsidR="0010079B">
        <w:t xml:space="preserve"> </w:t>
      </w:r>
      <w:r w:rsidR="00240654">
        <w:t xml:space="preserve">The </w:t>
      </w:r>
      <w:proofErr w:type="gramStart"/>
      <w:r w:rsidR="00240654">
        <w:t>n</w:t>
      </w:r>
      <w:r w:rsidR="0083305B">
        <w:t xml:space="preserve">ominations </w:t>
      </w:r>
      <w:ins w:id="0" w:author="Perring, Toby (STFC,RAL,ISIS)" w:date="2016-02-23T11:32:00Z">
        <w:r w:rsidR="008C2DA9">
          <w:t xml:space="preserve">for </w:t>
        </w:r>
      </w:ins>
      <w:r w:rsidR="001C67B3">
        <w:t>these 2 positions will be collected by the next PMB meeting</w:t>
      </w:r>
      <w:proofErr w:type="gramEnd"/>
      <w:r w:rsidR="001C67B3">
        <w:t xml:space="preserve">. </w:t>
      </w:r>
    </w:p>
    <w:p w14:paraId="44ED938C" w14:textId="77777777" w:rsidR="007A66B1" w:rsidRPr="00810175" w:rsidRDefault="007A66B1" w:rsidP="007A66B1">
      <w:pPr>
        <w:pStyle w:val="Heading1"/>
      </w:pPr>
      <w:r>
        <w:t>Minutes from the last meeting</w:t>
      </w:r>
    </w:p>
    <w:p w14:paraId="69423421" w14:textId="77777777" w:rsidR="007A66B1" w:rsidRDefault="007A66B1" w:rsidP="007A66B1">
      <w:r>
        <w:t>PMB members agreed on the minutes from the last meeting, see the link above.</w:t>
      </w:r>
    </w:p>
    <w:p w14:paraId="789A5CD5" w14:textId="77777777" w:rsidR="00E03FDA" w:rsidRDefault="007A66B1" w:rsidP="007A66B1">
      <w:r>
        <w:t xml:space="preserve">Some actions were confirmed to be complete, including </w:t>
      </w:r>
      <w:r w:rsidR="001C67B3">
        <w:t>8.7, 8.8</w:t>
      </w:r>
      <w:r w:rsidR="00E03FDA">
        <w:t>, and 9.3</w:t>
      </w:r>
      <w:r>
        <w:t>.</w:t>
      </w:r>
    </w:p>
    <w:p w14:paraId="2BD6C0C3" w14:textId="54E84D17" w:rsidR="007A66B1" w:rsidRDefault="007A66B1" w:rsidP="007A66B1">
      <w:r>
        <w:t xml:space="preserve">  </w:t>
      </w:r>
    </w:p>
    <w:p w14:paraId="68ADCC75" w14:textId="77777777" w:rsidR="007A66B1" w:rsidRDefault="007A66B1" w:rsidP="007A66B1">
      <w:r>
        <w:t xml:space="preserve">The status of the on-going actions was updated and discussed as well. </w:t>
      </w:r>
    </w:p>
    <w:p w14:paraId="14C782B2" w14:textId="77777777" w:rsidR="007A66B1" w:rsidRDefault="007A66B1"/>
    <w:p w14:paraId="424B2B82" w14:textId="77777777" w:rsidR="00B31219" w:rsidRDefault="00B31219" w:rsidP="00B31219">
      <w:pPr>
        <w:rPr>
          <w:b/>
        </w:rPr>
      </w:pPr>
      <w:r w:rsidRPr="0020063D">
        <w:rPr>
          <w:b/>
        </w:rPr>
        <w:t>8.7 Drive the adding of Mantid training material for direct inelastic scattering</w:t>
      </w:r>
    </w:p>
    <w:p w14:paraId="608AA790" w14:textId="1E442FE2" w:rsidR="00B31219" w:rsidRDefault="00B31219">
      <w:r>
        <w:t>This task is completed.</w:t>
      </w:r>
      <w:ins w:id="1" w:author="Perring, Toby (STFC,RAL,ISIS)" w:date="2016-02-23T11:33:00Z">
        <w:r w:rsidR="008C2DA9">
          <w:t xml:space="preserve"> ISIS Excitati</w:t>
        </w:r>
      </w:ins>
      <w:ins w:id="2" w:author="Perring, Toby (STFC,RAL,ISIS)" w:date="2016-02-23T11:44:00Z">
        <w:r w:rsidR="00AA591A">
          <w:t>o</w:t>
        </w:r>
      </w:ins>
      <w:ins w:id="3" w:author="Perring, Toby (STFC,RAL,ISIS)" w:date="2016-02-23T11:33:00Z">
        <w:r w:rsidR="008C2DA9">
          <w:t>ns Group has started a web page for collecting information. It will grow steadily.</w:t>
        </w:r>
      </w:ins>
    </w:p>
    <w:p w14:paraId="5CCAFDB7" w14:textId="77777777" w:rsidR="00BA19B6" w:rsidRDefault="00BA19B6"/>
    <w:p w14:paraId="16007532" w14:textId="77777777" w:rsidR="00BA19B6" w:rsidRPr="00A42E86" w:rsidRDefault="00BA19B6" w:rsidP="00BA19B6">
      <w:pPr>
        <w:rPr>
          <w:b/>
        </w:rPr>
      </w:pPr>
      <w:r w:rsidRPr="00A42E86">
        <w:rPr>
          <w:b/>
        </w:rPr>
        <w:lastRenderedPageBreak/>
        <w:t>8.8 Drive the adding of Mantid training material for powder diffraction</w:t>
      </w:r>
    </w:p>
    <w:p w14:paraId="2A9CCF57" w14:textId="77777777" w:rsidR="00BA19B6" w:rsidRDefault="00BA19B6" w:rsidP="00BA19B6">
      <w:r>
        <w:t xml:space="preserve">GG and </w:t>
      </w:r>
      <w:proofErr w:type="spellStart"/>
      <w:r>
        <w:t>TProffen</w:t>
      </w:r>
      <w:proofErr w:type="spellEnd"/>
      <w:r>
        <w:t xml:space="preserve"> are working with instrument scientists for it. </w:t>
      </w:r>
    </w:p>
    <w:p w14:paraId="0384DFB8" w14:textId="77777777" w:rsidR="007C05BC" w:rsidRDefault="007C05BC" w:rsidP="00BA19B6"/>
    <w:p w14:paraId="6B8BEF8A" w14:textId="333C1071" w:rsidR="007C05BC" w:rsidRDefault="007C05BC" w:rsidP="007C05BC">
      <w:pPr>
        <w:rPr>
          <w:b/>
        </w:rPr>
      </w:pPr>
      <w:r>
        <w:rPr>
          <w:b/>
        </w:rPr>
        <w:t>9.3</w:t>
      </w:r>
      <w:r w:rsidRPr="0020063D">
        <w:rPr>
          <w:b/>
        </w:rPr>
        <w:t xml:space="preserve"> </w:t>
      </w:r>
      <w:r w:rsidR="007C731A">
        <w:rPr>
          <w:b/>
        </w:rPr>
        <w:t xml:space="preserve">Upgrade to Qt5 after next release of </w:t>
      </w:r>
      <w:proofErr w:type="spellStart"/>
      <w:r w:rsidR="007C731A">
        <w:rPr>
          <w:b/>
        </w:rPr>
        <w:t>ParaView</w:t>
      </w:r>
      <w:proofErr w:type="spellEnd"/>
    </w:p>
    <w:p w14:paraId="727166E2" w14:textId="7608699D" w:rsidR="007C05BC" w:rsidRDefault="00C906B4" w:rsidP="007C05BC">
      <w:r>
        <w:t xml:space="preserve">The work related to upgrade </w:t>
      </w:r>
      <w:proofErr w:type="spellStart"/>
      <w:r>
        <w:t>QTable</w:t>
      </w:r>
      <w:proofErr w:type="spellEnd"/>
      <w:r>
        <w:t xml:space="preserve"> from Qt3 to Qt5 is non-trivial.  The work will be planned and assigned to </w:t>
      </w:r>
      <w:ins w:id="4" w:author="Perring, Toby (STFC,RAL,ISIS)" w:date="2016-02-23T11:34:00Z">
        <w:r w:rsidR="008C2DA9">
          <w:t xml:space="preserve">selected </w:t>
        </w:r>
      </w:ins>
      <w:r>
        <w:t>developers</w:t>
      </w:r>
      <w:r w:rsidR="004B7917">
        <w:t>.</w:t>
      </w:r>
    </w:p>
    <w:p w14:paraId="2A96857E" w14:textId="77777777" w:rsidR="007C05BC" w:rsidRDefault="007C05BC" w:rsidP="00BA19B6"/>
    <w:p w14:paraId="279CF31D" w14:textId="77777777" w:rsidR="00434416" w:rsidRDefault="00434416" w:rsidP="00434416">
      <w:pPr>
        <w:pStyle w:val="Heading1"/>
      </w:pPr>
      <w:r>
        <w:t xml:space="preserve">PM Report </w:t>
      </w:r>
    </w:p>
    <w:p w14:paraId="41E166A5" w14:textId="457FD32A" w:rsidR="00434416" w:rsidRDefault="00434416" w:rsidP="00434416">
      <w:r>
        <w:t>ND presented the PM report to PMB.  The full PM report can be found via the link listed above. PMB endorsed the PM report.</w:t>
      </w:r>
    </w:p>
    <w:p w14:paraId="47FEDED2" w14:textId="77777777" w:rsidR="007B7D04" w:rsidRDefault="007B7D04" w:rsidP="00434416"/>
    <w:p w14:paraId="62A18CEA" w14:textId="22980596" w:rsidR="007B7D04" w:rsidRDefault="007B7D04" w:rsidP="007B7D04">
      <w:r>
        <w:t xml:space="preserve">ND reported the statistics on the usage of Mantid.  The usage of Mantid is satisfying. A question </w:t>
      </w:r>
      <w:ins w:id="5" w:author="Perring, Toby (STFC,RAL,ISIS)" w:date="2016-02-23T11:34:00Z">
        <w:r w:rsidR="008C2DA9">
          <w:t>wa</w:t>
        </w:r>
      </w:ins>
      <w:r>
        <w:t xml:space="preserve">s raised about how to support Mantid on the least popular operating systems. </w:t>
      </w:r>
    </w:p>
    <w:p w14:paraId="45C8935C" w14:textId="77777777" w:rsidR="007B7D04" w:rsidRDefault="007B7D04" w:rsidP="007B7D04"/>
    <w:p w14:paraId="74EFB2E3" w14:textId="4EE87D1A" w:rsidR="007B7D04" w:rsidRDefault="007B7D04" w:rsidP="007B7D04">
      <w:r>
        <w:t xml:space="preserve">PMB agreed to </w:t>
      </w:r>
      <w:ins w:id="6" w:author="Perring, Toby (STFC,RAL,ISIS)" w:date="2016-02-23T11:35:00Z">
        <w:r w:rsidR="008C2DA9">
          <w:t>review</w:t>
        </w:r>
      </w:ins>
      <w:r>
        <w:t xml:space="preserve"> the constitution </w:t>
      </w:r>
      <w:ins w:id="7" w:author="Perring, Toby (STFC,RAL,ISIS)" w:date="2016-02-23T11:35:00Z">
        <w:r w:rsidR="008C2DA9">
          <w:t xml:space="preserve">regarding </w:t>
        </w:r>
      </w:ins>
      <w:r>
        <w:t xml:space="preserve">how </w:t>
      </w:r>
      <w:ins w:id="8" w:author="Perring, Toby (STFC,RAL,ISIS)" w:date="2016-02-23T11:36:00Z">
        <w:r w:rsidR="008C2DA9">
          <w:t xml:space="preserve">the </w:t>
        </w:r>
      </w:ins>
      <w:r>
        <w:t xml:space="preserve">Mantid </w:t>
      </w:r>
      <w:ins w:id="9" w:author="Perring, Toby (STFC,RAL,ISIS)" w:date="2016-02-23T11:36:00Z">
        <w:r w:rsidR="008C2DA9">
          <w:t xml:space="preserve">PMB </w:t>
        </w:r>
      </w:ins>
      <w:r>
        <w:t xml:space="preserve">should </w:t>
      </w:r>
      <w:ins w:id="10" w:author="Perring, Toby (STFC,RAL,ISIS)" w:date="2016-02-23T11:36:00Z">
        <w:r w:rsidR="008C2DA9">
          <w:t>consider</w:t>
        </w:r>
      </w:ins>
      <w:r>
        <w:t xml:space="preserve"> accept</w:t>
      </w:r>
      <w:ins w:id="11" w:author="Perring, Toby (STFC,RAL,ISIS)" w:date="2016-02-23T11:36:00Z">
        <w:r w:rsidR="008C2DA9">
          <w:t>ing a</w:t>
        </w:r>
      </w:ins>
      <w:r>
        <w:t xml:space="preserve"> new partner, as ND reported that JET showed interest to join Mantid project.  One suggested guideline is that Mantid is </w:t>
      </w:r>
      <w:ins w:id="12" w:author="Perring, Toby (STFC,RAL,ISIS)" w:date="2016-02-23T11:35:00Z">
        <w:r w:rsidR="008C2DA9">
          <w:t xml:space="preserve">to be advertised as being </w:t>
        </w:r>
      </w:ins>
      <w:r>
        <w:t xml:space="preserve">for data reduction and analysis for material science. ND will look into it. </w:t>
      </w:r>
      <w:ins w:id="13" w:author="Perring, Toby (STFC,RAL,ISIS)" w:date="2016-02-23T11:35:00Z">
        <w:r w:rsidR="008C2DA9">
          <w:t>However, we felt that we did not want to put in any effort to help JET.</w:t>
        </w:r>
      </w:ins>
    </w:p>
    <w:p w14:paraId="0D54DF1F" w14:textId="77777777" w:rsidR="00F4178E" w:rsidRDefault="00F4178E" w:rsidP="00434416"/>
    <w:p w14:paraId="4946E663" w14:textId="7F46FA6C" w:rsidR="00125887" w:rsidRDefault="00522355" w:rsidP="00434416">
      <w:r>
        <w:t>ND pointed out that i</w:t>
      </w:r>
      <w:r w:rsidR="00F4178E">
        <w:t xml:space="preserve">t is important to consider the </w:t>
      </w:r>
      <w:r w:rsidR="00FE7E75">
        <w:t>new risk of insufficient support from the</w:t>
      </w:r>
      <w:r w:rsidR="00F4178E">
        <w:t xml:space="preserve"> ESS computing group</w:t>
      </w:r>
      <w:r w:rsidR="00B2689E">
        <w:t xml:space="preserve">.  JT also mentioned </w:t>
      </w:r>
      <w:r w:rsidR="00125887">
        <w:t xml:space="preserve">the increasing risk of code debt. </w:t>
      </w:r>
    </w:p>
    <w:p w14:paraId="5495E0F6" w14:textId="77777777" w:rsidR="00587E98" w:rsidRDefault="00587E98" w:rsidP="00434416"/>
    <w:p w14:paraId="08FFB86D" w14:textId="52AAFE43" w:rsidR="007B7D04" w:rsidRDefault="007B7D04" w:rsidP="00434416">
      <w:r>
        <w:t xml:space="preserve">ND </w:t>
      </w:r>
      <w:ins w:id="14" w:author="Perring, Toby (STFC,RAL,ISIS)" w:date="2016-02-23T11:37:00Z">
        <w:r w:rsidR="008C2DA9">
          <w:t xml:space="preserve">reminded the PMB </w:t>
        </w:r>
      </w:ins>
      <w:r>
        <w:t>that the communication among facilities includ</w:t>
      </w:r>
      <w:ins w:id="15" w:author="Perring, Toby (STFC,RAL,ISIS)" w:date="2016-02-23T11:37:00Z">
        <w:r w:rsidR="008C2DA9">
          <w:t>es</w:t>
        </w:r>
      </w:ins>
      <w:r>
        <w:t xml:space="preserve"> weekly teleconferenc</w:t>
      </w:r>
      <w:ins w:id="16" w:author="Perring, Toby (STFC,RAL,ISIS)" w:date="2016-02-23T11:37:00Z">
        <w:r w:rsidR="008C2DA9">
          <w:t>ing</w:t>
        </w:r>
      </w:ins>
      <w:r>
        <w:t xml:space="preserve"> and daily slack channel</w:t>
      </w:r>
      <w:ins w:id="17" w:author="Perring, Toby (STFC,RAL,ISIS)" w:date="2016-02-23T11:37:00Z">
        <w:r w:rsidR="008C2DA9">
          <w:t xml:space="preserve"> (TGP: what is a slack channel?)</w:t>
        </w:r>
      </w:ins>
      <w:r>
        <w:t xml:space="preserve">. </w:t>
      </w:r>
    </w:p>
    <w:p w14:paraId="58AD827B" w14:textId="77777777" w:rsidR="00892B25" w:rsidRDefault="00892B25" w:rsidP="00434416"/>
    <w:p w14:paraId="50D366D1" w14:textId="7B38311C" w:rsidR="00892B25" w:rsidRDefault="00875772" w:rsidP="00434416">
      <w:r>
        <w:t xml:space="preserve">PMB agrees that </w:t>
      </w:r>
      <w:r w:rsidR="00892B25">
        <w:t>July 6</w:t>
      </w:r>
      <w:r w:rsidR="00892B25" w:rsidRPr="00892B25">
        <w:rPr>
          <w:vertAlign w:val="superscript"/>
        </w:rPr>
        <w:t>th</w:t>
      </w:r>
      <w:r w:rsidR="00892B25">
        <w:t>, 2016 will the next release of Mantid.</w:t>
      </w:r>
    </w:p>
    <w:p w14:paraId="1B726371" w14:textId="77777777" w:rsidR="00B727A1" w:rsidRDefault="00B727A1" w:rsidP="00B727A1">
      <w:pPr>
        <w:pStyle w:val="Heading1"/>
      </w:pPr>
      <w:r>
        <w:t>Technical Steering Committee (TSC) report</w:t>
      </w:r>
    </w:p>
    <w:p w14:paraId="20983F4E" w14:textId="4C544696" w:rsidR="00991E8C" w:rsidRDefault="00B727A1" w:rsidP="00B727A1">
      <w:r>
        <w:t xml:space="preserve">PP presented the latest TSC report to PMB.  The full report can be found via the link listed above. </w:t>
      </w:r>
      <w:r w:rsidR="00991E8C">
        <w:t xml:space="preserve"> He introduced the change of </w:t>
      </w:r>
      <w:r w:rsidR="00275FD3">
        <w:t xml:space="preserve">members of </w:t>
      </w:r>
      <w:r w:rsidR="00991E8C">
        <w:t xml:space="preserve">TSC, </w:t>
      </w:r>
      <w:proofErr w:type="spellStart"/>
      <w:r w:rsidR="00991E8C">
        <w:t>ParaView</w:t>
      </w:r>
      <w:proofErr w:type="spellEnd"/>
      <w:r w:rsidR="00991E8C">
        <w:t xml:space="preserve"> 5.</w:t>
      </w:r>
      <w:r w:rsidR="00BD2A69">
        <w:t>0</w:t>
      </w:r>
      <w:r w:rsidR="0077301D">
        <w:t>, the Mantid web interface,</w:t>
      </w:r>
      <w:r w:rsidR="00BD2A69">
        <w:t xml:space="preserve"> external dependencies, instrument geometry and documentation.  </w:t>
      </w:r>
    </w:p>
    <w:p w14:paraId="5F3055C8" w14:textId="77777777" w:rsidR="00275FD3" w:rsidRDefault="00275FD3" w:rsidP="00B727A1"/>
    <w:p w14:paraId="65836C03" w14:textId="5B5F21DE" w:rsidR="0077301D" w:rsidRDefault="00AA6DE8" w:rsidP="00B727A1">
      <w:r>
        <w:t>PP points</w:t>
      </w:r>
      <w:r w:rsidR="00BD2A69">
        <w:t xml:space="preserve"> out that</w:t>
      </w:r>
      <w:r w:rsidR="0077301D">
        <w:t xml:space="preserve"> the old IDF </w:t>
      </w:r>
      <w:r>
        <w:t>will</w:t>
      </w:r>
      <w:r w:rsidR="00BD2A69">
        <w:t xml:space="preserve"> be </w:t>
      </w:r>
      <w:r>
        <w:t>valid</w:t>
      </w:r>
      <w:r w:rsidR="0077301D">
        <w:t xml:space="preserve"> </w:t>
      </w:r>
      <w:r w:rsidR="00BD2A69">
        <w:t>even after</w:t>
      </w:r>
      <w:r w:rsidR="0077301D">
        <w:t xml:space="preserve"> the new IDF is </w:t>
      </w:r>
      <w:r w:rsidR="00BD2A69">
        <w:t>implemented.</w:t>
      </w:r>
    </w:p>
    <w:p w14:paraId="5AB66E6D" w14:textId="77777777" w:rsidR="00B727A1" w:rsidRDefault="00B727A1" w:rsidP="00B727A1">
      <w:pPr>
        <w:pStyle w:val="Heading1"/>
      </w:pPr>
      <w:r>
        <w:t>Other facility news</w:t>
      </w:r>
    </w:p>
    <w:p w14:paraId="23B72883" w14:textId="07C73F04" w:rsidR="00B727A1" w:rsidRDefault="0035336D" w:rsidP="0035336D">
      <w:pPr>
        <w:tabs>
          <w:tab w:val="left" w:pos="4760"/>
        </w:tabs>
      </w:pPr>
      <w:r>
        <w:t xml:space="preserve">ILL will hire developers for Mantid. </w:t>
      </w:r>
    </w:p>
    <w:p w14:paraId="474FE832" w14:textId="77777777" w:rsidR="000D0903" w:rsidRDefault="000D0903" w:rsidP="00B727A1"/>
    <w:p w14:paraId="0880AF51" w14:textId="0DA3701C" w:rsidR="000D0903" w:rsidRDefault="003C6AF0" w:rsidP="000D0903">
      <w:pPr>
        <w:pStyle w:val="Heading1"/>
      </w:pPr>
      <w:r>
        <w:lastRenderedPageBreak/>
        <w:t xml:space="preserve">Long-term plan </w:t>
      </w:r>
      <w:r w:rsidR="000D0903">
        <w:t>meeting</w:t>
      </w:r>
    </w:p>
    <w:p w14:paraId="4AABDCD3" w14:textId="6F2D60BD" w:rsidR="0089141A" w:rsidRDefault="00B357DA" w:rsidP="0089141A">
      <w:r>
        <w:t>T</w:t>
      </w:r>
      <w:r w:rsidR="000D0903">
        <w:t xml:space="preserve">he </w:t>
      </w:r>
      <w:r w:rsidR="00E24DA5">
        <w:t>long-term</w:t>
      </w:r>
      <w:r w:rsidR="000D0903">
        <w:t xml:space="preserve"> </w:t>
      </w:r>
      <w:r>
        <w:t>plan</w:t>
      </w:r>
      <w:r w:rsidR="000D0903">
        <w:t xml:space="preserve"> meeting</w:t>
      </w:r>
      <w:r w:rsidR="00163C13">
        <w:t xml:space="preserve">, whose purpose is to </w:t>
      </w:r>
      <w:r w:rsidR="00A518A6">
        <w:rPr>
          <w:rFonts w:hint="eastAsia"/>
          <w:lang w:eastAsia="zh-CN"/>
        </w:rPr>
        <w:t>make</w:t>
      </w:r>
      <w:r w:rsidR="00163C13">
        <w:t xml:space="preserve"> the long-term strategic and philosophical </w:t>
      </w:r>
      <w:r w:rsidR="00464EEA">
        <w:t>plan</w:t>
      </w:r>
      <w:r w:rsidR="000124AF">
        <w:t xml:space="preserve"> for</w:t>
      </w:r>
      <w:r w:rsidR="00163C13">
        <w:t xml:space="preserve"> </w:t>
      </w:r>
      <w:r w:rsidR="00A518A6">
        <w:t>Mantid</w:t>
      </w:r>
      <w:r w:rsidR="00163C13">
        <w:t>,</w:t>
      </w:r>
      <w:r w:rsidR="000D0903">
        <w:t xml:space="preserve"> was </w:t>
      </w:r>
      <w:r w:rsidR="00CA5F27">
        <w:t>held</w:t>
      </w:r>
      <w:r>
        <w:t xml:space="preserve"> on January 19</w:t>
      </w:r>
      <w:r w:rsidRPr="00B357DA">
        <w:rPr>
          <w:vertAlign w:val="superscript"/>
        </w:rPr>
        <w:t>th</w:t>
      </w:r>
      <w:r w:rsidR="0089141A">
        <w:t xml:space="preserve">. </w:t>
      </w:r>
      <w:r w:rsidR="00DB2FEB">
        <w:t xml:space="preserve"> </w:t>
      </w:r>
      <w:r w:rsidR="008B327F">
        <w:t xml:space="preserve">PP presented the outcome of this meeting.  </w:t>
      </w:r>
    </w:p>
    <w:p w14:paraId="2725B423" w14:textId="77777777" w:rsidR="0089141A" w:rsidRDefault="0089141A" w:rsidP="0089141A"/>
    <w:p w14:paraId="22A5B2EA" w14:textId="51FA1061" w:rsidR="00E03E64" w:rsidRDefault="0089141A" w:rsidP="000D0903">
      <w:r>
        <w:t xml:space="preserve">In summary, </w:t>
      </w:r>
      <w:r w:rsidR="00E03E64">
        <w:t xml:space="preserve">the long-term plan for Mantid includes </w:t>
      </w:r>
      <w:r w:rsidR="00546171">
        <w:t>evolving Mantid</w:t>
      </w:r>
      <w:r w:rsidR="00E03E64">
        <w:t xml:space="preserve"> to </w:t>
      </w:r>
      <w:proofErr w:type="spellStart"/>
      <w:r w:rsidR="00E03E64">
        <w:t>scipy</w:t>
      </w:r>
      <w:proofErr w:type="spellEnd"/>
      <w:r w:rsidR="00E03E64">
        <w:t xml:space="preserve">-styled package, </w:t>
      </w:r>
      <w:r w:rsidR="00952EAD">
        <w:t xml:space="preserve">implementing </w:t>
      </w:r>
      <w:r w:rsidR="00E03E64">
        <w:t xml:space="preserve">wiki-styled documentation, </w:t>
      </w:r>
      <w:r w:rsidR="00844DBC">
        <w:t>enabling units</w:t>
      </w:r>
      <w:r w:rsidR="00F960B1">
        <w:t xml:space="preserve"> </w:t>
      </w:r>
      <w:r w:rsidR="00844DBC">
        <w:t xml:space="preserve">to </w:t>
      </w:r>
      <w:proofErr w:type="gramStart"/>
      <w:r w:rsidR="00844DBC">
        <w:t>support</w:t>
      </w:r>
      <w:r w:rsidR="00AD6591">
        <w:t xml:space="preserve"> </w:t>
      </w:r>
      <w:ins w:id="18" w:author="Zhou, Wenduo" w:date="2016-02-25T11:54:00Z">
        <w:r w:rsidR="00A7546C">
          <w:t xml:space="preserve"> </w:t>
        </w:r>
      </w:ins>
      <w:r w:rsidR="00E03E64">
        <w:t>re</w:t>
      </w:r>
      <w:r w:rsidR="00DF6C0F">
        <w:t>actor</w:t>
      </w:r>
      <w:proofErr w:type="gramEnd"/>
      <w:r w:rsidR="00DF6C0F">
        <w:t>-based instrument, improving</w:t>
      </w:r>
      <w:r w:rsidR="00E03E64">
        <w:t xml:space="preserve"> workspace design, </w:t>
      </w:r>
      <w:r w:rsidR="00F065B4">
        <w:t xml:space="preserve">enhancing </w:t>
      </w:r>
      <w:r w:rsidR="00E03E64">
        <w:t xml:space="preserve">advanced visualization </w:t>
      </w:r>
      <w:r w:rsidR="00287314">
        <w:t xml:space="preserve">with </w:t>
      </w:r>
      <w:proofErr w:type="spellStart"/>
      <w:r w:rsidR="00287314">
        <w:t>Par</w:t>
      </w:r>
      <w:r w:rsidR="00B54CA6">
        <w:t>a</w:t>
      </w:r>
      <w:r w:rsidR="00287314">
        <w:t>View</w:t>
      </w:r>
      <w:proofErr w:type="spellEnd"/>
      <w:ins w:id="19" w:author="Perring, Toby (STFC,RAL,ISIS)" w:date="2016-02-23T11:38:00Z">
        <w:r w:rsidR="008C2DA9">
          <w:t>,</w:t>
        </w:r>
      </w:ins>
      <w:r w:rsidR="00287314">
        <w:t xml:space="preserve"> </w:t>
      </w:r>
      <w:r w:rsidR="00E03E64">
        <w:t xml:space="preserve">and experiment steering.  The improved workspace should </w:t>
      </w:r>
      <w:r w:rsidR="00BF0AD9">
        <w:t xml:space="preserve">reflect science and be more accessible for users. </w:t>
      </w:r>
      <w:r w:rsidR="0087126A">
        <w:t xml:space="preserve"> </w:t>
      </w:r>
      <w:commentRangeStart w:id="20"/>
      <w:r w:rsidR="0087126A">
        <w:t xml:space="preserve">Customized GUI </w:t>
      </w:r>
      <w:r w:rsidR="0051488A">
        <w:t>based on</w:t>
      </w:r>
      <w:r w:rsidR="0087126A">
        <w:t xml:space="preserve"> Mantid </w:t>
      </w:r>
      <w:proofErr w:type="spellStart"/>
      <w:r w:rsidR="0087126A">
        <w:t>scipy</w:t>
      </w:r>
      <w:proofErr w:type="spellEnd"/>
      <w:r w:rsidR="0087126A">
        <w:t>-styled library is also advised from SSC.</w:t>
      </w:r>
      <w:commentRangeEnd w:id="20"/>
      <w:r w:rsidR="008C2DA9">
        <w:rPr>
          <w:rStyle w:val="CommentReference"/>
        </w:rPr>
        <w:commentReference w:id="20"/>
      </w:r>
      <w:r w:rsidR="0087126A">
        <w:t xml:space="preserve"> </w:t>
      </w:r>
    </w:p>
    <w:p w14:paraId="5F8B9284" w14:textId="77777777" w:rsidR="000D0903" w:rsidRPr="00111041" w:rsidRDefault="000D0903" w:rsidP="00B727A1"/>
    <w:p w14:paraId="454E0877" w14:textId="10733719" w:rsidR="00D91423" w:rsidRDefault="00296661">
      <w:r>
        <w:t xml:space="preserve">ISIS will </w:t>
      </w:r>
      <w:r w:rsidR="00072098">
        <w:t xml:space="preserve">have a further </w:t>
      </w:r>
      <w:r>
        <w:t>discuss</w:t>
      </w:r>
      <w:r w:rsidR="00072098">
        <w:t>ion on</w:t>
      </w:r>
      <w:r>
        <w:t xml:space="preserve"> the </w:t>
      </w:r>
      <w:r w:rsidR="002506F1">
        <w:t xml:space="preserve">outcome of the long-term plan meeting after PMB meeting. </w:t>
      </w:r>
      <w:r w:rsidR="00072098">
        <w:t xml:space="preserve"> PMB members agree with the outcome of the plan</w:t>
      </w:r>
      <w:r w:rsidR="00824179">
        <w:t xml:space="preserve"> meeting. </w:t>
      </w:r>
      <w:r w:rsidR="00A10319">
        <w:t xml:space="preserve"> </w:t>
      </w:r>
      <w:r w:rsidR="00524122">
        <w:t xml:space="preserve">The progress from the outcome of this long-term plan meeting should be reviewed in future PMB meetings. </w:t>
      </w:r>
    </w:p>
    <w:p w14:paraId="4EF71986" w14:textId="7B7AA3C7" w:rsidR="00D91423" w:rsidRDefault="00D315D2" w:rsidP="00D91423">
      <w:pPr>
        <w:pStyle w:val="Heading1"/>
      </w:pPr>
      <w:r>
        <w:t>Scientific steer</w:t>
      </w:r>
      <w:r w:rsidR="00D91423">
        <w:t>ing committee meeting</w:t>
      </w:r>
    </w:p>
    <w:p w14:paraId="5CD61738" w14:textId="53AA8071" w:rsidR="00CF5136" w:rsidRDefault="008C2DA9" w:rsidP="00D91423">
      <w:ins w:id="21" w:author="Perring, Toby (STFC,RAL,ISIS)" w:date="2016-02-23T11:40:00Z">
        <w:r>
          <w:t xml:space="preserve">The </w:t>
        </w:r>
      </w:ins>
      <w:r w:rsidR="00D315D2">
        <w:t>SSC advise</w:t>
      </w:r>
      <w:ins w:id="22" w:author="Perring, Toby (STFC,RAL,ISIS)" w:date="2016-02-23T11:40:00Z">
        <w:r>
          <w:t>s</w:t>
        </w:r>
      </w:ins>
      <w:r w:rsidR="00D315D2">
        <w:t xml:space="preserve"> on medi</w:t>
      </w:r>
      <w:ins w:id="23" w:author="Perring, Toby (STFC,RAL,ISIS)" w:date="2016-02-23T11:40:00Z">
        <w:r>
          <w:t>um</w:t>
        </w:r>
      </w:ins>
      <w:r w:rsidR="00D315D2">
        <w:t xml:space="preserve"> and short-term requirements </w:t>
      </w:r>
      <w:ins w:id="24" w:author="Perring, Toby (STFC,RAL,ISIS)" w:date="2016-02-23T11:40:00Z">
        <w:r>
          <w:t>for</w:t>
        </w:r>
      </w:ins>
      <w:r w:rsidR="00D315D2">
        <w:t xml:space="preserve"> Mantid.</w:t>
      </w:r>
      <w:r w:rsidR="00510082">
        <w:t xml:space="preserve"> </w:t>
      </w:r>
      <w:r w:rsidR="00384815">
        <w:t xml:space="preserve"> </w:t>
      </w:r>
      <w:r w:rsidR="002D4E01">
        <w:t>T</w:t>
      </w:r>
      <w:r w:rsidR="00FC5B12">
        <w:t>he outco</w:t>
      </w:r>
      <w:r w:rsidR="00384815">
        <w:t>me of SSC will be in the agenda for discussion of</w:t>
      </w:r>
      <w:r w:rsidR="00B33ECA">
        <w:t xml:space="preserve"> the next PMB meeting in 4 weeks. </w:t>
      </w:r>
    </w:p>
    <w:p w14:paraId="3F28CCC3" w14:textId="77777777" w:rsidR="00CF5136" w:rsidRDefault="00CF5136" w:rsidP="00D91423"/>
    <w:p w14:paraId="03E501FD" w14:textId="19C1746C" w:rsidR="00D91423" w:rsidRDefault="00CF5136" w:rsidP="0083698A">
      <w:r>
        <w:t xml:space="preserve">PMB agrees to elect an SSC chair to formalize the government strategy to guide the project for end users.  </w:t>
      </w:r>
      <w:r w:rsidR="0083698A">
        <w:t xml:space="preserve">The SSC chair should be one of the PMB members. </w:t>
      </w:r>
      <w:ins w:id="25" w:author="Perring, Toby (STFC,RAL,ISIS)" w:date="2016-02-23T11:40:00Z">
        <w:r w:rsidR="008C2DA9">
          <w:t xml:space="preserve">In future, </w:t>
        </w:r>
        <w:bookmarkStart w:id="26" w:name="_GoBack"/>
        <w:bookmarkEnd w:id="26"/>
        <w:r w:rsidR="008C2DA9">
          <w:t xml:space="preserve">the SSC chair can be elected at the SSC; the nomination of an SSC chair </w:t>
        </w:r>
      </w:ins>
      <w:ins w:id="27" w:author="Perring, Toby (STFC,RAL,ISIS)" w:date="2016-02-23T11:41:00Z">
        <w:r w:rsidR="008C2DA9">
          <w:t>at this point is an expedient to ensure that</w:t>
        </w:r>
      </w:ins>
      <w:ins w:id="28" w:author="Zhou, Wenduo" w:date="2016-02-25T11:47:00Z">
        <w:r w:rsidR="00C643A1">
          <w:t xml:space="preserve">. </w:t>
        </w:r>
      </w:ins>
    </w:p>
    <w:p w14:paraId="7D727AA2" w14:textId="609BF4E8" w:rsidR="00D315D2" w:rsidRDefault="00D315D2" w:rsidP="00D91423"/>
    <w:p w14:paraId="198F1C5D" w14:textId="223FDC9A" w:rsidR="008A0800" w:rsidRDefault="00FC4B7A" w:rsidP="00D91423">
      <w:r>
        <w:t>JT</w:t>
      </w:r>
      <w:r w:rsidR="00824A34">
        <w:t>, GG and RS are</w:t>
      </w:r>
      <w:r>
        <w:t xml:space="preserve"> going to </w:t>
      </w:r>
      <w:ins w:id="29" w:author="Perring, Toby (STFC,RAL,ISIS)" w:date="2016-02-23T11:41:00Z">
        <w:r w:rsidR="008C2DA9">
          <w:t xml:space="preserve">propose </w:t>
        </w:r>
      </w:ins>
      <w:ins w:id="30" w:author="Perring, Toby (STFC,RAL,ISIS)" w:date="2016-02-23T11:42:00Z">
        <w:r w:rsidR="008C2DA9">
          <w:t xml:space="preserve">membership </w:t>
        </w:r>
      </w:ins>
      <w:r w:rsidR="007F3BD7">
        <w:t>of SSC</w:t>
      </w:r>
      <w:r w:rsidR="00824A34">
        <w:t xml:space="preserve"> </w:t>
      </w:r>
      <w:ins w:id="31" w:author="Perring, Toby (STFC,RAL,ISIS)" w:date="2016-02-23T11:42:00Z">
        <w:r w:rsidR="008C2DA9">
          <w:t>from the</w:t>
        </w:r>
      </w:ins>
      <w:ins w:id="32" w:author="Zhou, Wenduo" w:date="2016-02-25T11:54:00Z">
        <w:r w:rsidR="00A7546C">
          <w:t xml:space="preserve"> </w:t>
        </w:r>
      </w:ins>
      <w:r w:rsidR="00824A34">
        <w:t xml:space="preserve">ESS, SNS and ISIS respectively. </w:t>
      </w:r>
      <w:del w:id="33" w:author="Zhou, Wenduo" w:date="2016-02-25T11:57:00Z">
        <w:r w:rsidR="00824A34" w:rsidDel="00F64835">
          <w:delText xml:space="preserve"> </w:delText>
        </w:r>
        <w:commentRangeStart w:id="34"/>
        <w:r w:rsidR="00670D51" w:rsidDel="00F64835">
          <w:delText>The review will take place in 6 months</w:delText>
        </w:r>
        <w:commentRangeEnd w:id="34"/>
        <w:r w:rsidR="00AA591A" w:rsidDel="00F64835">
          <w:rPr>
            <w:rStyle w:val="CommentReference"/>
          </w:rPr>
          <w:commentReference w:id="34"/>
        </w:r>
        <w:r w:rsidR="00670D51" w:rsidDel="00F64835">
          <w:delText>.</w:delText>
        </w:r>
      </w:del>
    </w:p>
    <w:p w14:paraId="3D442E10" w14:textId="579261AB" w:rsidR="002C4CE2" w:rsidRDefault="00BF492B" w:rsidP="002C4CE2">
      <w:pPr>
        <w:pStyle w:val="Heading1"/>
      </w:pPr>
      <w:r>
        <w:t>External review</w:t>
      </w:r>
    </w:p>
    <w:p w14:paraId="0507D006" w14:textId="2B722D50" w:rsidR="00C260B7" w:rsidRDefault="002C4CE2" w:rsidP="00D91423">
      <w:r>
        <w:t xml:space="preserve">PMB agrees that Mantid should have an external review.  </w:t>
      </w:r>
      <w:r w:rsidR="009E545A">
        <w:t>PMB discussed about the scope and the time for external review, the rule to choose</w:t>
      </w:r>
      <w:r w:rsidR="00864B48">
        <w:t xml:space="preserve"> external reviewer, and the candidates for reviewers.</w:t>
      </w:r>
      <w:r w:rsidR="009E545A">
        <w:t xml:space="preserve"> </w:t>
      </w:r>
      <w:r w:rsidR="00EA508E">
        <w:t xml:space="preserve"> JT will work on this.</w:t>
      </w:r>
    </w:p>
    <w:p w14:paraId="7E31DD16" w14:textId="77777777" w:rsidR="00953F22" w:rsidRDefault="00953F22" w:rsidP="00953F22">
      <w:pPr>
        <w:pStyle w:val="Heading1"/>
      </w:pPr>
      <w:r>
        <w:t>AOB</w:t>
      </w:r>
    </w:p>
    <w:p w14:paraId="59FBA06F" w14:textId="77777777" w:rsidR="00953F22" w:rsidRPr="00C17699" w:rsidRDefault="00953F22" w:rsidP="00953F22">
      <w:r>
        <w:t>None</w:t>
      </w:r>
    </w:p>
    <w:p w14:paraId="25469D84" w14:textId="77777777" w:rsidR="00953F22" w:rsidRDefault="00953F22" w:rsidP="00953F22">
      <w:pPr>
        <w:pStyle w:val="Heading1"/>
      </w:pPr>
      <w:r>
        <w:t>Next Meeting</w:t>
      </w:r>
    </w:p>
    <w:p w14:paraId="2115869B" w14:textId="15E4BB8B" w:rsidR="00953F22" w:rsidRPr="005366FF" w:rsidRDefault="00953F22" w:rsidP="00953F22">
      <w:r>
        <w:t xml:space="preserve">Four weeks from </w:t>
      </w:r>
      <w:r w:rsidR="00580319">
        <w:t>January</w:t>
      </w:r>
      <w:r>
        <w:t xml:space="preserve"> 22</w:t>
      </w:r>
      <w:r w:rsidRPr="00953F22">
        <w:rPr>
          <w:vertAlign w:val="superscript"/>
        </w:rPr>
        <w:t>nd</w:t>
      </w:r>
      <w:r>
        <w:t>, 2016.</w:t>
      </w:r>
    </w:p>
    <w:p w14:paraId="51D99DE2" w14:textId="77777777" w:rsidR="00953F22" w:rsidRDefault="00953F22" w:rsidP="00953F22">
      <w:pPr>
        <w:pStyle w:val="Heading1"/>
      </w:pPr>
      <w:r>
        <w:lastRenderedPageBreak/>
        <w:t>New and On-going Actions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7"/>
        <w:gridCol w:w="7021"/>
        <w:gridCol w:w="1138"/>
      </w:tblGrid>
      <w:tr w:rsidR="00042981" w14:paraId="288E859C" w14:textId="77777777" w:rsidTr="00DF3C31">
        <w:tc>
          <w:tcPr>
            <w:tcW w:w="697" w:type="dxa"/>
          </w:tcPr>
          <w:p w14:paraId="42E75070" w14:textId="1BB52812" w:rsidR="00042981" w:rsidRDefault="00042981" w:rsidP="00DF3C31">
            <w:pPr>
              <w:pStyle w:val="TableCell"/>
            </w:pPr>
            <w:r>
              <w:t>8.8</w:t>
            </w:r>
          </w:p>
        </w:tc>
        <w:tc>
          <w:tcPr>
            <w:tcW w:w="7021" w:type="dxa"/>
          </w:tcPr>
          <w:p w14:paraId="3F05B573" w14:textId="706DD2B2" w:rsidR="00042981" w:rsidRPr="00B8505A" w:rsidRDefault="00042981" w:rsidP="00DF3C31">
            <w:r>
              <w:t xml:space="preserve">Drive the adding of Mantid training material for powder diffraction in 2-3 months.  The training material will be published on web.  </w:t>
            </w:r>
          </w:p>
        </w:tc>
        <w:tc>
          <w:tcPr>
            <w:tcW w:w="1138" w:type="dxa"/>
          </w:tcPr>
          <w:p w14:paraId="590ED1AB" w14:textId="3290FFA4" w:rsidR="00042981" w:rsidRDefault="00042981" w:rsidP="00DF3C31">
            <w:pPr>
              <w:pStyle w:val="TableCell"/>
            </w:pPr>
            <w:r>
              <w:t xml:space="preserve">GG, TP </w:t>
            </w:r>
          </w:p>
        </w:tc>
      </w:tr>
      <w:tr w:rsidR="00042981" w14:paraId="08C12D33" w14:textId="77777777" w:rsidTr="00DF3C31">
        <w:tc>
          <w:tcPr>
            <w:tcW w:w="697" w:type="dxa"/>
          </w:tcPr>
          <w:p w14:paraId="7EA86824" w14:textId="05B8F055" w:rsidR="00042981" w:rsidRDefault="00042981" w:rsidP="00DF3C31">
            <w:pPr>
              <w:pStyle w:val="TableCell"/>
            </w:pPr>
            <w:r>
              <w:t>9.3</w:t>
            </w:r>
          </w:p>
        </w:tc>
        <w:tc>
          <w:tcPr>
            <w:tcW w:w="7021" w:type="dxa"/>
          </w:tcPr>
          <w:p w14:paraId="1DB02F4E" w14:textId="5470CAC8" w:rsidR="00042981" w:rsidRPr="0066796E" w:rsidRDefault="00042981" w:rsidP="00DF3C31">
            <w:r>
              <w:t xml:space="preserve">Upgrade to Qt5 after next release of </w:t>
            </w:r>
            <w:proofErr w:type="spellStart"/>
            <w:r>
              <w:t>ParaView</w:t>
            </w:r>
            <w:proofErr w:type="spellEnd"/>
          </w:p>
        </w:tc>
        <w:tc>
          <w:tcPr>
            <w:tcW w:w="1138" w:type="dxa"/>
          </w:tcPr>
          <w:p w14:paraId="0B13917D" w14:textId="3B56BB98" w:rsidR="00042981" w:rsidRDefault="00042981" w:rsidP="00DF3C31">
            <w:pPr>
              <w:pStyle w:val="TableCell"/>
            </w:pPr>
            <w:r>
              <w:t>ND</w:t>
            </w:r>
          </w:p>
        </w:tc>
      </w:tr>
      <w:tr w:rsidR="00042981" w14:paraId="2936BE43" w14:textId="77777777" w:rsidTr="00DF3C31">
        <w:tc>
          <w:tcPr>
            <w:tcW w:w="697" w:type="dxa"/>
          </w:tcPr>
          <w:p w14:paraId="75EFA742" w14:textId="626B3CC5" w:rsidR="00042981" w:rsidRDefault="00042981" w:rsidP="00DF3C31">
            <w:pPr>
              <w:pStyle w:val="TableCell"/>
            </w:pPr>
            <w:r>
              <w:t>9.5</w:t>
            </w:r>
          </w:p>
        </w:tc>
        <w:tc>
          <w:tcPr>
            <w:tcW w:w="7021" w:type="dxa"/>
          </w:tcPr>
          <w:p w14:paraId="05F095DA" w14:textId="5BF2842C" w:rsidR="00042981" w:rsidRPr="00120A85" w:rsidRDefault="00042981" w:rsidP="00DF3C31">
            <w:r>
              <w:t>Look into next generation of IDF</w:t>
            </w:r>
          </w:p>
        </w:tc>
        <w:tc>
          <w:tcPr>
            <w:tcW w:w="1138" w:type="dxa"/>
          </w:tcPr>
          <w:p w14:paraId="79B17DDF" w14:textId="6DEF1B46" w:rsidR="00042981" w:rsidRDefault="00042981" w:rsidP="00DF3C31">
            <w:pPr>
              <w:pStyle w:val="TableCell"/>
            </w:pPr>
            <w:r>
              <w:t>Stuart Campbell</w:t>
            </w:r>
          </w:p>
        </w:tc>
      </w:tr>
      <w:tr w:rsidR="00040ECA" w14:paraId="105BD1E5" w14:textId="77777777" w:rsidTr="00DF3C31">
        <w:tc>
          <w:tcPr>
            <w:tcW w:w="697" w:type="dxa"/>
          </w:tcPr>
          <w:p w14:paraId="7EE41F06" w14:textId="0AFCA054" w:rsidR="00040ECA" w:rsidRPr="00040ECA" w:rsidRDefault="00040ECA" w:rsidP="00040ECA">
            <w:pPr>
              <w:rPr>
                <w:lang w:val="en-GB"/>
              </w:rPr>
            </w:pPr>
            <w:r>
              <w:t>10.1</w:t>
            </w:r>
          </w:p>
        </w:tc>
        <w:tc>
          <w:tcPr>
            <w:tcW w:w="7021" w:type="dxa"/>
          </w:tcPr>
          <w:p w14:paraId="5E0554D5" w14:textId="15E8D40F" w:rsidR="00040ECA" w:rsidRDefault="00BD6742" w:rsidP="00DF3C31">
            <w:r>
              <w:t xml:space="preserve">Add to agenda of next PMB </w:t>
            </w:r>
            <w:ins w:id="35" w:author="Perring, Toby (STFC,RAL,ISIS)" w:date="2016-02-23T11:43:00Z">
              <w:r w:rsidR="00AA591A">
                <w:t>the</w:t>
              </w:r>
            </w:ins>
            <w:r>
              <w:t xml:space="preserve"> e</w:t>
            </w:r>
            <w:r w:rsidR="00040ECA">
              <w:t>lect</w:t>
            </w:r>
            <w:ins w:id="36" w:author="Perring, Toby (STFC,RAL,ISIS)" w:date="2016-02-23T11:43:00Z">
              <w:r w:rsidR="00AA591A">
                <w:t>ion of a</w:t>
              </w:r>
            </w:ins>
            <w:r w:rsidR="00040ECA">
              <w:t xml:space="preserve"> new PMB chair in the next PMB meeting</w:t>
            </w:r>
          </w:p>
        </w:tc>
        <w:tc>
          <w:tcPr>
            <w:tcW w:w="1138" w:type="dxa"/>
          </w:tcPr>
          <w:p w14:paraId="0D94610C" w14:textId="354F4662" w:rsidR="00040ECA" w:rsidRDefault="00BD6742" w:rsidP="00DF3C31">
            <w:pPr>
              <w:pStyle w:val="TableCell"/>
            </w:pPr>
            <w:r>
              <w:t>WZ</w:t>
            </w:r>
          </w:p>
        </w:tc>
      </w:tr>
      <w:tr w:rsidR="00040ECA" w14:paraId="407FFA19" w14:textId="77777777" w:rsidTr="00DF3C31">
        <w:tc>
          <w:tcPr>
            <w:tcW w:w="697" w:type="dxa"/>
          </w:tcPr>
          <w:p w14:paraId="2D8FEB13" w14:textId="2EDA826A" w:rsidR="00040ECA" w:rsidRDefault="00040ECA" w:rsidP="00DF3C31">
            <w:pPr>
              <w:pStyle w:val="TableCell"/>
            </w:pPr>
            <w:r>
              <w:t>10.2</w:t>
            </w:r>
          </w:p>
        </w:tc>
        <w:tc>
          <w:tcPr>
            <w:tcW w:w="7021" w:type="dxa"/>
          </w:tcPr>
          <w:p w14:paraId="053A0A2D" w14:textId="76022F52" w:rsidR="00040ECA" w:rsidRDefault="00BD6742" w:rsidP="0048243F">
            <w:r>
              <w:t xml:space="preserve">Add to agenda of next PMB </w:t>
            </w:r>
            <w:ins w:id="37" w:author="Perring, Toby (STFC,RAL,ISIS)" w:date="2016-02-23T11:43:00Z">
              <w:r w:rsidR="00AA591A">
                <w:t xml:space="preserve">the election of a </w:t>
              </w:r>
            </w:ins>
            <w:r w:rsidR="00040ECA">
              <w:t xml:space="preserve">new PMB sectary </w:t>
            </w:r>
            <w:ins w:id="38" w:author="Zhou, Wenduo" w:date="2016-02-25T11:49:00Z">
              <w:r w:rsidR="0048243F">
                <w:t>from facilities other than SNS</w:t>
              </w:r>
            </w:ins>
            <w:r w:rsidR="00040ECA">
              <w:t xml:space="preserve"> before the next PMB meeting</w:t>
            </w:r>
          </w:p>
        </w:tc>
        <w:tc>
          <w:tcPr>
            <w:tcW w:w="1138" w:type="dxa"/>
          </w:tcPr>
          <w:p w14:paraId="1EA524C2" w14:textId="6E678E82" w:rsidR="00040ECA" w:rsidRDefault="001552FF" w:rsidP="00DF3C31">
            <w:pPr>
              <w:pStyle w:val="TableCell"/>
            </w:pPr>
            <w:r>
              <w:t>WZ</w:t>
            </w:r>
          </w:p>
        </w:tc>
      </w:tr>
      <w:tr w:rsidR="00040ECA" w14:paraId="6D6F5433" w14:textId="77777777" w:rsidTr="00C541DD">
        <w:trPr>
          <w:trHeight w:val="503"/>
        </w:trPr>
        <w:tc>
          <w:tcPr>
            <w:tcW w:w="697" w:type="dxa"/>
          </w:tcPr>
          <w:p w14:paraId="08AA5FD6" w14:textId="45F8ABE4" w:rsidR="00040ECA" w:rsidRDefault="00040ECA" w:rsidP="00DF3C31">
            <w:pPr>
              <w:pStyle w:val="TableCell"/>
            </w:pPr>
            <w:r>
              <w:t>10.3</w:t>
            </w:r>
          </w:p>
        </w:tc>
        <w:tc>
          <w:tcPr>
            <w:tcW w:w="7021" w:type="dxa"/>
          </w:tcPr>
          <w:p w14:paraId="0B2B448D" w14:textId="04487F71" w:rsidR="00040ECA" w:rsidRDefault="001552FF" w:rsidP="00DF3C31">
            <w:r>
              <w:t xml:space="preserve">Add to next PMB’s agenda to </w:t>
            </w:r>
            <w:r w:rsidR="00EC70BE">
              <w:t>e</w:t>
            </w:r>
            <w:r w:rsidR="00040ECA">
              <w:t>lect interim SSC chair among PMB members</w:t>
            </w:r>
          </w:p>
        </w:tc>
        <w:tc>
          <w:tcPr>
            <w:tcW w:w="1138" w:type="dxa"/>
          </w:tcPr>
          <w:p w14:paraId="15F1845B" w14:textId="15D311BB" w:rsidR="00040ECA" w:rsidRDefault="001552FF" w:rsidP="00DF3C31">
            <w:pPr>
              <w:pStyle w:val="TableCell"/>
            </w:pPr>
            <w:r>
              <w:t>WZ</w:t>
            </w:r>
          </w:p>
        </w:tc>
      </w:tr>
      <w:tr w:rsidR="00040ECA" w14:paraId="03059EEF" w14:textId="77777777" w:rsidTr="00C541DD">
        <w:trPr>
          <w:trHeight w:val="503"/>
        </w:trPr>
        <w:tc>
          <w:tcPr>
            <w:tcW w:w="697" w:type="dxa"/>
          </w:tcPr>
          <w:p w14:paraId="416C6980" w14:textId="11369349" w:rsidR="00040ECA" w:rsidRDefault="00BD6742" w:rsidP="00DF3C31">
            <w:pPr>
              <w:pStyle w:val="TableCell"/>
            </w:pPr>
            <w:r>
              <w:t>10.4</w:t>
            </w:r>
          </w:p>
        </w:tc>
        <w:tc>
          <w:tcPr>
            <w:tcW w:w="7021" w:type="dxa"/>
          </w:tcPr>
          <w:p w14:paraId="77182D90" w14:textId="36785F83" w:rsidR="00040ECA" w:rsidRDefault="001552FF" w:rsidP="00DF3C31">
            <w:r>
              <w:t>Add to next PMB’s agenda to d</w:t>
            </w:r>
            <w:r w:rsidR="00BD6742">
              <w:t>ecide external reviewers</w:t>
            </w:r>
          </w:p>
        </w:tc>
        <w:tc>
          <w:tcPr>
            <w:tcW w:w="1138" w:type="dxa"/>
          </w:tcPr>
          <w:p w14:paraId="7598D3E3" w14:textId="22450B4D" w:rsidR="00040ECA" w:rsidRDefault="001552FF" w:rsidP="00DF3C31">
            <w:pPr>
              <w:pStyle w:val="TableCell"/>
            </w:pPr>
            <w:r>
              <w:t>WZ</w:t>
            </w:r>
          </w:p>
        </w:tc>
      </w:tr>
      <w:tr w:rsidR="00040ECA" w14:paraId="021CAA60" w14:textId="77777777" w:rsidTr="00C541DD">
        <w:trPr>
          <w:trHeight w:val="503"/>
        </w:trPr>
        <w:tc>
          <w:tcPr>
            <w:tcW w:w="697" w:type="dxa"/>
          </w:tcPr>
          <w:p w14:paraId="47827A0A" w14:textId="7016AD69" w:rsidR="00040ECA" w:rsidRDefault="00BD6742" w:rsidP="00DF3C31">
            <w:pPr>
              <w:pStyle w:val="TableCell"/>
            </w:pPr>
            <w:r>
              <w:t>10.5</w:t>
            </w:r>
          </w:p>
        </w:tc>
        <w:tc>
          <w:tcPr>
            <w:tcW w:w="7021" w:type="dxa"/>
          </w:tcPr>
          <w:p w14:paraId="7390A5B3" w14:textId="782F91AB" w:rsidR="00040ECA" w:rsidRDefault="001625D1" w:rsidP="00DF3C31">
            <w:r>
              <w:t>Constitution of Mantid</w:t>
            </w:r>
          </w:p>
        </w:tc>
        <w:tc>
          <w:tcPr>
            <w:tcW w:w="1138" w:type="dxa"/>
          </w:tcPr>
          <w:p w14:paraId="0F31BC97" w14:textId="5B7B8690" w:rsidR="00040ECA" w:rsidRDefault="001625D1" w:rsidP="00DF3C31">
            <w:pPr>
              <w:pStyle w:val="TableCell"/>
            </w:pPr>
            <w:r>
              <w:t>ND</w:t>
            </w:r>
          </w:p>
        </w:tc>
      </w:tr>
      <w:tr w:rsidR="00040ECA" w14:paraId="605A595B" w14:textId="77777777" w:rsidTr="00C541DD">
        <w:trPr>
          <w:trHeight w:val="503"/>
        </w:trPr>
        <w:tc>
          <w:tcPr>
            <w:tcW w:w="697" w:type="dxa"/>
          </w:tcPr>
          <w:p w14:paraId="06F89AD7" w14:textId="61B5110F" w:rsidR="00040ECA" w:rsidRDefault="003A3204" w:rsidP="00DF3C31">
            <w:pPr>
              <w:pStyle w:val="TableCell"/>
            </w:pPr>
            <w:r>
              <w:t>10.6</w:t>
            </w:r>
          </w:p>
        </w:tc>
        <w:tc>
          <w:tcPr>
            <w:tcW w:w="7021" w:type="dxa"/>
          </w:tcPr>
          <w:p w14:paraId="0A58D199" w14:textId="53DA21A1" w:rsidR="00040ECA" w:rsidRDefault="003A3204" w:rsidP="00DF3C31">
            <w:r>
              <w:t>Organize next PMB around February 20</w:t>
            </w:r>
            <w:r w:rsidRPr="003A3204">
              <w:rPr>
                <w:vertAlign w:val="superscript"/>
              </w:rPr>
              <w:t>th</w:t>
            </w:r>
            <w:r>
              <w:t xml:space="preserve">. </w:t>
            </w:r>
          </w:p>
        </w:tc>
        <w:tc>
          <w:tcPr>
            <w:tcW w:w="1138" w:type="dxa"/>
          </w:tcPr>
          <w:p w14:paraId="0C6D837F" w14:textId="32714444" w:rsidR="00040ECA" w:rsidRDefault="003A3204" w:rsidP="003A3204">
            <w:pPr>
              <w:pStyle w:val="TableCell"/>
              <w:tabs>
                <w:tab w:val="left" w:pos="680"/>
              </w:tabs>
            </w:pPr>
            <w:r>
              <w:t>WZ</w:t>
            </w:r>
          </w:p>
        </w:tc>
      </w:tr>
      <w:tr w:rsidR="004F3379" w14:paraId="06D902D8" w14:textId="77777777" w:rsidTr="00C541DD">
        <w:trPr>
          <w:trHeight w:val="503"/>
        </w:trPr>
        <w:tc>
          <w:tcPr>
            <w:tcW w:w="697" w:type="dxa"/>
          </w:tcPr>
          <w:p w14:paraId="3C323161" w14:textId="4E4ECC78" w:rsidR="004F3379" w:rsidRDefault="004F3379" w:rsidP="00DF3C31">
            <w:pPr>
              <w:pStyle w:val="TableCell"/>
            </w:pPr>
            <w:r>
              <w:t>10.7</w:t>
            </w:r>
          </w:p>
        </w:tc>
        <w:tc>
          <w:tcPr>
            <w:tcW w:w="7021" w:type="dxa"/>
          </w:tcPr>
          <w:p w14:paraId="6C9D18B3" w14:textId="4006F3AE" w:rsidR="004F3379" w:rsidRDefault="004F3379" w:rsidP="00DF3C31">
            <w:r>
              <w:t>ISIS will look into SSC reports</w:t>
            </w:r>
          </w:p>
        </w:tc>
        <w:tc>
          <w:tcPr>
            <w:tcW w:w="1138" w:type="dxa"/>
          </w:tcPr>
          <w:p w14:paraId="61C96949" w14:textId="3C512480" w:rsidR="004F3379" w:rsidRDefault="004F3379" w:rsidP="003A3204">
            <w:pPr>
              <w:pStyle w:val="TableCell"/>
              <w:tabs>
                <w:tab w:val="left" w:pos="680"/>
              </w:tabs>
            </w:pPr>
            <w:r>
              <w:t>RS</w:t>
            </w:r>
            <w:r w:rsidR="005B018A">
              <w:t>, TGP</w:t>
            </w:r>
          </w:p>
        </w:tc>
      </w:tr>
      <w:tr w:rsidR="00016E92" w14:paraId="6C3F2303" w14:textId="77777777" w:rsidTr="00C541DD">
        <w:trPr>
          <w:trHeight w:val="503"/>
        </w:trPr>
        <w:tc>
          <w:tcPr>
            <w:tcW w:w="697" w:type="dxa"/>
          </w:tcPr>
          <w:p w14:paraId="7E5D2DFB" w14:textId="4D2F0DF8" w:rsidR="00016E92" w:rsidRDefault="00016E92" w:rsidP="00DF3C31">
            <w:pPr>
              <w:pStyle w:val="TableCell"/>
            </w:pPr>
            <w:r>
              <w:t>10.8</w:t>
            </w:r>
          </w:p>
        </w:tc>
        <w:tc>
          <w:tcPr>
            <w:tcW w:w="7021" w:type="dxa"/>
          </w:tcPr>
          <w:p w14:paraId="57B9ED05" w14:textId="2137C1E1" w:rsidR="00016E92" w:rsidRDefault="00016E92" w:rsidP="00DF3C31">
            <w:r>
              <w:t>Research how to do external review</w:t>
            </w:r>
          </w:p>
        </w:tc>
        <w:tc>
          <w:tcPr>
            <w:tcW w:w="1138" w:type="dxa"/>
          </w:tcPr>
          <w:p w14:paraId="12C6B5F5" w14:textId="7315A5F5" w:rsidR="00016E92" w:rsidRDefault="00016E92" w:rsidP="003A3204">
            <w:pPr>
              <w:pStyle w:val="TableCell"/>
              <w:tabs>
                <w:tab w:val="left" w:pos="680"/>
              </w:tabs>
            </w:pPr>
            <w:r>
              <w:t>Debbie, JT</w:t>
            </w:r>
          </w:p>
        </w:tc>
      </w:tr>
    </w:tbl>
    <w:p w14:paraId="62FE0AC2" w14:textId="77777777" w:rsidR="00580319" w:rsidRPr="00F626AD" w:rsidRDefault="00580319" w:rsidP="00580319"/>
    <w:p w14:paraId="46EF9369" w14:textId="77777777" w:rsidR="00580319" w:rsidRDefault="00580319" w:rsidP="00580319">
      <w:pPr>
        <w:pStyle w:val="Heading1"/>
      </w:pPr>
      <w:r>
        <w:t>Completed Actions</w:t>
      </w:r>
    </w:p>
    <w:p w14:paraId="6FF7024D" w14:textId="77777777" w:rsidR="00580319" w:rsidRPr="00A07044" w:rsidRDefault="00580319" w:rsidP="00580319">
      <w:r>
        <w:t>Completed actions will remain in this list for one meeting and then will be removed.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7"/>
        <w:gridCol w:w="7021"/>
        <w:gridCol w:w="1138"/>
      </w:tblGrid>
      <w:tr w:rsidR="00580319" w14:paraId="6B274164" w14:textId="77777777" w:rsidTr="00DF3C31">
        <w:tc>
          <w:tcPr>
            <w:tcW w:w="697" w:type="dxa"/>
          </w:tcPr>
          <w:p w14:paraId="72203809" w14:textId="62A92441" w:rsidR="00580319" w:rsidRDefault="00580319" w:rsidP="00DF3C31">
            <w:pPr>
              <w:pStyle w:val="TableCell"/>
            </w:pPr>
            <w:r>
              <w:t>8.</w:t>
            </w:r>
            <w:r w:rsidR="00E449EF">
              <w:t>7</w:t>
            </w:r>
          </w:p>
        </w:tc>
        <w:tc>
          <w:tcPr>
            <w:tcW w:w="7021" w:type="dxa"/>
          </w:tcPr>
          <w:p w14:paraId="5912990B" w14:textId="59C74C01" w:rsidR="00580319" w:rsidRPr="00B8505A" w:rsidRDefault="00E449EF" w:rsidP="00DF3C31">
            <w:r>
              <w:t>Drive the addi</w:t>
            </w:r>
            <w:ins w:id="39" w:author="Perring, Toby (STFC,RAL,ISIS)" w:date="2016-02-23T11:45:00Z">
              <w:r w:rsidR="00AA591A">
                <w:t>tion</w:t>
              </w:r>
            </w:ins>
            <w:r>
              <w:t xml:space="preserve"> of Mantid training material for direct inelastic scattering</w:t>
            </w:r>
          </w:p>
        </w:tc>
        <w:tc>
          <w:tcPr>
            <w:tcW w:w="1138" w:type="dxa"/>
          </w:tcPr>
          <w:p w14:paraId="39862ADD" w14:textId="725DAA50" w:rsidR="00580319" w:rsidRDefault="00E449EF" w:rsidP="00DF3C31">
            <w:pPr>
              <w:pStyle w:val="TableCell"/>
            </w:pPr>
            <w:r>
              <w:t>RS, TGP</w:t>
            </w:r>
          </w:p>
        </w:tc>
      </w:tr>
    </w:tbl>
    <w:p w14:paraId="017A1FD5" w14:textId="77777777" w:rsidR="00580319" w:rsidRPr="00FD7A54" w:rsidRDefault="00580319" w:rsidP="00580319"/>
    <w:p w14:paraId="04E91E08" w14:textId="77777777" w:rsidR="00953F22" w:rsidRDefault="00953F22" w:rsidP="00D91423"/>
    <w:sectPr w:rsidR="00953F22" w:rsidSect="006E02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0" w:author="Perring, Toby (STFC,RAL,ISIS)" w:date="2016-02-25T11:50:00Z" w:initials="TG">
    <w:p w14:paraId="0B3A25CF" w14:textId="50C934C3" w:rsidR="00A7546C" w:rsidRDefault="0048243F">
      <w:pPr>
        <w:pStyle w:val="CommentText"/>
      </w:pPr>
      <w:r>
        <w:rPr>
          <w:rStyle w:val="CommentReference"/>
        </w:rPr>
        <w:annotationRef/>
      </w:r>
      <w:r>
        <w:t>I don’t recall this. Can you give more details?</w:t>
      </w:r>
    </w:p>
  </w:comment>
  <w:comment w:id="34" w:author="Perring, Toby (STFC,RAL,ISIS)" w:date="2016-02-25T11:56:00Z" w:initials="TG">
    <w:p w14:paraId="26001B20" w14:textId="77777777" w:rsidR="0048243F" w:rsidRDefault="0048243F">
      <w:pPr>
        <w:pStyle w:val="CommentText"/>
      </w:pPr>
      <w:r>
        <w:rPr>
          <w:rStyle w:val="CommentReference"/>
        </w:rPr>
        <w:annotationRef/>
      </w:r>
      <w:r>
        <w:t xml:space="preserve">Which review is this? </w:t>
      </w:r>
    </w:p>
    <w:p w14:paraId="7A874E1A" w14:textId="23B0865A" w:rsidR="00E62DF1" w:rsidRDefault="00E62DF1">
      <w:pPr>
        <w:pStyle w:val="CommentText"/>
      </w:pPr>
      <w:r>
        <w:t>WZ: It might be my mistake that I forgot to delete it.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66AEB"/>
    <w:multiLevelType w:val="multilevel"/>
    <w:tmpl w:val="31841220"/>
    <w:styleLink w:val="NumberedHeadings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Heading7"/>
      <w:lvlText w:val="Appendix %7"/>
      <w:lvlJc w:val="left"/>
      <w:pPr>
        <w:tabs>
          <w:tab w:val="num" w:pos="1701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7 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A %8.%9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0D2"/>
    <w:rsid w:val="00005517"/>
    <w:rsid w:val="000124AF"/>
    <w:rsid w:val="00016E92"/>
    <w:rsid w:val="00026442"/>
    <w:rsid w:val="00027871"/>
    <w:rsid w:val="00031F51"/>
    <w:rsid w:val="00040ECA"/>
    <w:rsid w:val="00042981"/>
    <w:rsid w:val="00052B6B"/>
    <w:rsid w:val="0005347B"/>
    <w:rsid w:val="000618BC"/>
    <w:rsid w:val="00072098"/>
    <w:rsid w:val="000D0903"/>
    <w:rsid w:val="000E6A5F"/>
    <w:rsid w:val="0010079B"/>
    <w:rsid w:val="0011495D"/>
    <w:rsid w:val="00125887"/>
    <w:rsid w:val="001552FF"/>
    <w:rsid w:val="001625D1"/>
    <w:rsid w:val="00163C13"/>
    <w:rsid w:val="00165D93"/>
    <w:rsid w:val="00181646"/>
    <w:rsid w:val="00190555"/>
    <w:rsid w:val="001B1F48"/>
    <w:rsid w:val="001B20A7"/>
    <w:rsid w:val="001C4C40"/>
    <w:rsid w:val="001C67B3"/>
    <w:rsid w:val="001E3CE2"/>
    <w:rsid w:val="001F17B2"/>
    <w:rsid w:val="001F453F"/>
    <w:rsid w:val="001F7830"/>
    <w:rsid w:val="00205660"/>
    <w:rsid w:val="00240654"/>
    <w:rsid w:val="002418E3"/>
    <w:rsid w:val="00243A2F"/>
    <w:rsid w:val="002506F1"/>
    <w:rsid w:val="00263EEB"/>
    <w:rsid w:val="00275FD3"/>
    <w:rsid w:val="00287314"/>
    <w:rsid w:val="00296661"/>
    <w:rsid w:val="002C4CE2"/>
    <w:rsid w:val="002D4E01"/>
    <w:rsid w:val="00317430"/>
    <w:rsid w:val="00343575"/>
    <w:rsid w:val="0035336D"/>
    <w:rsid w:val="003747B4"/>
    <w:rsid w:val="00384815"/>
    <w:rsid w:val="0039469C"/>
    <w:rsid w:val="003A3204"/>
    <w:rsid w:val="003C6AF0"/>
    <w:rsid w:val="0040360C"/>
    <w:rsid w:val="00434416"/>
    <w:rsid w:val="00464EEA"/>
    <w:rsid w:val="0048243F"/>
    <w:rsid w:val="004859E8"/>
    <w:rsid w:val="00486E63"/>
    <w:rsid w:val="004B7917"/>
    <w:rsid w:val="004C2FBC"/>
    <w:rsid w:val="004F3379"/>
    <w:rsid w:val="00500914"/>
    <w:rsid w:val="00506AB9"/>
    <w:rsid w:val="00510082"/>
    <w:rsid w:val="0051261E"/>
    <w:rsid w:val="0051488A"/>
    <w:rsid w:val="00522355"/>
    <w:rsid w:val="00524122"/>
    <w:rsid w:val="00546171"/>
    <w:rsid w:val="00551BEF"/>
    <w:rsid w:val="00580319"/>
    <w:rsid w:val="00580888"/>
    <w:rsid w:val="00587E98"/>
    <w:rsid w:val="005A6969"/>
    <w:rsid w:val="005B018A"/>
    <w:rsid w:val="00605477"/>
    <w:rsid w:val="00670D51"/>
    <w:rsid w:val="006964C2"/>
    <w:rsid w:val="006E021E"/>
    <w:rsid w:val="006E727C"/>
    <w:rsid w:val="006F267F"/>
    <w:rsid w:val="007373F6"/>
    <w:rsid w:val="0077301D"/>
    <w:rsid w:val="007865D6"/>
    <w:rsid w:val="00796373"/>
    <w:rsid w:val="007A057E"/>
    <w:rsid w:val="007A66B1"/>
    <w:rsid w:val="007B27D3"/>
    <w:rsid w:val="007B7D04"/>
    <w:rsid w:val="007C05BC"/>
    <w:rsid w:val="007C731A"/>
    <w:rsid w:val="007F3BD7"/>
    <w:rsid w:val="00824179"/>
    <w:rsid w:val="00824A34"/>
    <w:rsid w:val="0083305B"/>
    <w:rsid w:val="0083698A"/>
    <w:rsid w:val="00844DBC"/>
    <w:rsid w:val="00864B48"/>
    <w:rsid w:val="0087126A"/>
    <w:rsid w:val="00875772"/>
    <w:rsid w:val="0088667B"/>
    <w:rsid w:val="0089141A"/>
    <w:rsid w:val="00892B25"/>
    <w:rsid w:val="00896658"/>
    <w:rsid w:val="008A0800"/>
    <w:rsid w:val="008B327F"/>
    <w:rsid w:val="008C2DA9"/>
    <w:rsid w:val="008F30D2"/>
    <w:rsid w:val="00902675"/>
    <w:rsid w:val="00903983"/>
    <w:rsid w:val="0091237C"/>
    <w:rsid w:val="00952EAD"/>
    <w:rsid w:val="00953F22"/>
    <w:rsid w:val="00967F72"/>
    <w:rsid w:val="00975A06"/>
    <w:rsid w:val="00991E8C"/>
    <w:rsid w:val="009E545A"/>
    <w:rsid w:val="009F4296"/>
    <w:rsid w:val="00A10319"/>
    <w:rsid w:val="00A10D4B"/>
    <w:rsid w:val="00A15B9E"/>
    <w:rsid w:val="00A25882"/>
    <w:rsid w:val="00A36B6A"/>
    <w:rsid w:val="00A518A6"/>
    <w:rsid w:val="00A57668"/>
    <w:rsid w:val="00A72DA6"/>
    <w:rsid w:val="00A7546C"/>
    <w:rsid w:val="00A7699E"/>
    <w:rsid w:val="00A86BC3"/>
    <w:rsid w:val="00AA591A"/>
    <w:rsid w:val="00AA6DE8"/>
    <w:rsid w:val="00AD6591"/>
    <w:rsid w:val="00AF5803"/>
    <w:rsid w:val="00AF5D2B"/>
    <w:rsid w:val="00B06466"/>
    <w:rsid w:val="00B263BC"/>
    <w:rsid w:val="00B2689E"/>
    <w:rsid w:val="00B31219"/>
    <w:rsid w:val="00B33ECA"/>
    <w:rsid w:val="00B357DA"/>
    <w:rsid w:val="00B45E4F"/>
    <w:rsid w:val="00B54CA6"/>
    <w:rsid w:val="00B57926"/>
    <w:rsid w:val="00B6211E"/>
    <w:rsid w:val="00B727A1"/>
    <w:rsid w:val="00BA19B6"/>
    <w:rsid w:val="00BD2A69"/>
    <w:rsid w:val="00BD6742"/>
    <w:rsid w:val="00BE3158"/>
    <w:rsid w:val="00BF0AD9"/>
    <w:rsid w:val="00BF492B"/>
    <w:rsid w:val="00C033FA"/>
    <w:rsid w:val="00C260B7"/>
    <w:rsid w:val="00C541DD"/>
    <w:rsid w:val="00C643A1"/>
    <w:rsid w:val="00C721CA"/>
    <w:rsid w:val="00C72515"/>
    <w:rsid w:val="00C81913"/>
    <w:rsid w:val="00C906B4"/>
    <w:rsid w:val="00CA5F27"/>
    <w:rsid w:val="00CB2B9A"/>
    <w:rsid w:val="00CD3ACD"/>
    <w:rsid w:val="00CD4AE5"/>
    <w:rsid w:val="00CE054E"/>
    <w:rsid w:val="00CF5136"/>
    <w:rsid w:val="00D315D2"/>
    <w:rsid w:val="00D538A4"/>
    <w:rsid w:val="00D55CA0"/>
    <w:rsid w:val="00D76180"/>
    <w:rsid w:val="00D81D98"/>
    <w:rsid w:val="00D90CE0"/>
    <w:rsid w:val="00D91423"/>
    <w:rsid w:val="00DB2FEB"/>
    <w:rsid w:val="00DD0A82"/>
    <w:rsid w:val="00DD25AB"/>
    <w:rsid w:val="00DF3C31"/>
    <w:rsid w:val="00DF6C0F"/>
    <w:rsid w:val="00E03E64"/>
    <w:rsid w:val="00E03FDA"/>
    <w:rsid w:val="00E160BF"/>
    <w:rsid w:val="00E24DA5"/>
    <w:rsid w:val="00E449EF"/>
    <w:rsid w:val="00E52A2A"/>
    <w:rsid w:val="00E62DF1"/>
    <w:rsid w:val="00E73CCC"/>
    <w:rsid w:val="00E77A15"/>
    <w:rsid w:val="00E84113"/>
    <w:rsid w:val="00EA508E"/>
    <w:rsid w:val="00EC70BE"/>
    <w:rsid w:val="00EE7FFC"/>
    <w:rsid w:val="00EF5289"/>
    <w:rsid w:val="00F065B4"/>
    <w:rsid w:val="00F249BA"/>
    <w:rsid w:val="00F4178E"/>
    <w:rsid w:val="00F430D0"/>
    <w:rsid w:val="00F64122"/>
    <w:rsid w:val="00F64835"/>
    <w:rsid w:val="00F960B1"/>
    <w:rsid w:val="00FB35D4"/>
    <w:rsid w:val="00FC4B7A"/>
    <w:rsid w:val="00FC5B12"/>
    <w:rsid w:val="00FE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5C2C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02675"/>
    <w:pPr>
      <w:keepNext/>
      <w:numPr>
        <w:numId w:val="1"/>
      </w:numPr>
      <w:spacing w:before="240" w:after="240"/>
      <w:jc w:val="both"/>
      <w:outlineLvl w:val="0"/>
    </w:pPr>
    <w:rPr>
      <w:rFonts w:asciiTheme="majorHAnsi" w:eastAsia="Times New Roman" w:hAnsiTheme="majorHAnsi" w:cs="Times New Roman"/>
      <w:b/>
      <w:bCs/>
      <w:lang w:val="en-GB"/>
    </w:rPr>
  </w:style>
  <w:style w:type="paragraph" w:styleId="Heading2">
    <w:name w:val="heading 2"/>
    <w:basedOn w:val="Heading1"/>
    <w:next w:val="Normal"/>
    <w:link w:val="Heading2Char"/>
    <w:qFormat/>
    <w:rsid w:val="00902675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link w:val="Heading3Char"/>
    <w:qFormat/>
    <w:rsid w:val="00902675"/>
    <w:pPr>
      <w:numPr>
        <w:ilvl w:val="2"/>
      </w:numPr>
      <w:outlineLvl w:val="2"/>
    </w:pPr>
    <w:rPr>
      <w:i/>
      <w:iCs/>
    </w:rPr>
  </w:style>
  <w:style w:type="paragraph" w:styleId="Heading4">
    <w:name w:val="heading 4"/>
    <w:basedOn w:val="Heading3"/>
    <w:next w:val="Normal"/>
    <w:link w:val="Heading4Char"/>
    <w:qFormat/>
    <w:rsid w:val="00902675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902675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qFormat/>
    <w:rsid w:val="00902675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902675"/>
    <w:pPr>
      <w:numPr>
        <w:ilvl w:val="6"/>
      </w:numPr>
      <w:outlineLvl w:val="6"/>
    </w:pPr>
    <w:rPr>
      <w:i w:val="0"/>
      <w:sz w:val="28"/>
    </w:rPr>
  </w:style>
  <w:style w:type="paragraph" w:styleId="Heading8">
    <w:name w:val="heading 8"/>
    <w:basedOn w:val="Heading7"/>
    <w:next w:val="Normal"/>
    <w:link w:val="Heading8Char"/>
    <w:qFormat/>
    <w:rsid w:val="00902675"/>
    <w:pPr>
      <w:numPr>
        <w:ilvl w:val="7"/>
      </w:numPr>
      <w:outlineLvl w:val="7"/>
    </w:pPr>
    <w:rPr>
      <w:sz w:val="24"/>
    </w:rPr>
  </w:style>
  <w:style w:type="paragraph" w:styleId="Heading9">
    <w:name w:val="heading 9"/>
    <w:basedOn w:val="Heading8"/>
    <w:next w:val="Normal"/>
    <w:link w:val="Heading9Char"/>
    <w:qFormat/>
    <w:rsid w:val="00902675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F30D2"/>
    <w:pPr>
      <w:keepNext/>
      <w:spacing w:after="240"/>
      <w:outlineLvl w:val="0"/>
    </w:pPr>
    <w:rPr>
      <w:rFonts w:ascii="Cambria" w:eastAsia="Times New Roman" w:hAnsi="Cambria" w:cs="Times New Roman"/>
      <w:b/>
      <w:bCs/>
      <w:color w:val="1F497D"/>
      <w:sz w:val="26"/>
      <w:szCs w:val="26"/>
    </w:rPr>
  </w:style>
  <w:style w:type="character" w:customStyle="1" w:styleId="TitleChar">
    <w:name w:val="Title Char"/>
    <w:basedOn w:val="DefaultParagraphFont"/>
    <w:link w:val="Title"/>
    <w:rsid w:val="008F30D2"/>
    <w:rPr>
      <w:rFonts w:ascii="Cambria" w:eastAsia="Times New Roman" w:hAnsi="Cambria" w:cs="Times New Roman"/>
      <w:b/>
      <w:bCs/>
      <w:color w:val="1F497D"/>
      <w:sz w:val="26"/>
      <w:szCs w:val="26"/>
    </w:rPr>
  </w:style>
  <w:style w:type="character" w:customStyle="1" w:styleId="Heading1Char">
    <w:name w:val="Heading 1 Char"/>
    <w:basedOn w:val="DefaultParagraphFont"/>
    <w:link w:val="Heading1"/>
    <w:rsid w:val="00902675"/>
    <w:rPr>
      <w:rFonts w:asciiTheme="majorHAnsi" w:eastAsia="Times New Roman" w:hAnsiTheme="majorHAnsi" w:cs="Times New Roman"/>
      <w:b/>
      <w:bCs/>
      <w:lang w:val="en-GB"/>
    </w:rPr>
  </w:style>
  <w:style w:type="character" w:customStyle="1" w:styleId="Heading2Char">
    <w:name w:val="Heading 2 Char"/>
    <w:basedOn w:val="DefaultParagraphFont"/>
    <w:link w:val="Heading2"/>
    <w:rsid w:val="00902675"/>
    <w:rPr>
      <w:rFonts w:asciiTheme="majorHAnsi" w:eastAsia="Times New Roman" w:hAnsiTheme="majorHAnsi" w:cs="Times New Roman"/>
      <w:b/>
      <w:bCs/>
      <w:lang w:val="en-GB"/>
    </w:rPr>
  </w:style>
  <w:style w:type="character" w:customStyle="1" w:styleId="Heading3Char">
    <w:name w:val="Heading 3 Char"/>
    <w:basedOn w:val="DefaultParagraphFont"/>
    <w:link w:val="Heading3"/>
    <w:rsid w:val="00902675"/>
    <w:rPr>
      <w:rFonts w:asciiTheme="majorHAnsi" w:eastAsia="Times New Roman" w:hAnsiTheme="majorHAnsi" w:cs="Times New Roman"/>
      <w:b/>
      <w:bCs/>
      <w:i/>
      <w:iCs/>
      <w:lang w:val="en-GB"/>
    </w:rPr>
  </w:style>
  <w:style w:type="character" w:customStyle="1" w:styleId="Heading4Char">
    <w:name w:val="Heading 4 Char"/>
    <w:basedOn w:val="DefaultParagraphFont"/>
    <w:link w:val="Heading4"/>
    <w:rsid w:val="00902675"/>
    <w:rPr>
      <w:rFonts w:asciiTheme="majorHAnsi" w:eastAsia="Times New Roman" w:hAnsiTheme="majorHAnsi" w:cs="Times New Roman"/>
      <w:b/>
      <w:bCs/>
      <w:i/>
      <w:iCs/>
      <w:lang w:val="en-GB"/>
    </w:rPr>
  </w:style>
  <w:style w:type="character" w:customStyle="1" w:styleId="Heading5Char">
    <w:name w:val="Heading 5 Char"/>
    <w:basedOn w:val="DefaultParagraphFont"/>
    <w:link w:val="Heading5"/>
    <w:rsid w:val="00902675"/>
    <w:rPr>
      <w:rFonts w:asciiTheme="majorHAnsi" w:eastAsia="Times New Roman" w:hAnsiTheme="majorHAnsi" w:cs="Times New Roman"/>
      <w:b/>
      <w:bCs/>
      <w:i/>
      <w:iCs/>
      <w:lang w:val="en-GB"/>
    </w:rPr>
  </w:style>
  <w:style w:type="character" w:customStyle="1" w:styleId="Heading6Char">
    <w:name w:val="Heading 6 Char"/>
    <w:basedOn w:val="DefaultParagraphFont"/>
    <w:link w:val="Heading6"/>
    <w:rsid w:val="00902675"/>
    <w:rPr>
      <w:rFonts w:asciiTheme="majorHAnsi" w:eastAsia="Times New Roman" w:hAnsiTheme="majorHAnsi" w:cs="Times New Roman"/>
      <w:b/>
      <w:bCs/>
      <w:i/>
      <w:iCs/>
      <w:lang w:val="en-GB"/>
    </w:rPr>
  </w:style>
  <w:style w:type="character" w:customStyle="1" w:styleId="Heading7Char">
    <w:name w:val="Heading 7 Char"/>
    <w:basedOn w:val="DefaultParagraphFont"/>
    <w:link w:val="Heading7"/>
    <w:rsid w:val="00902675"/>
    <w:rPr>
      <w:rFonts w:asciiTheme="majorHAnsi" w:eastAsia="Times New Roman" w:hAnsiTheme="majorHAnsi" w:cs="Times New Roman"/>
      <w:b/>
      <w:bCs/>
      <w:iCs/>
      <w:sz w:val="28"/>
      <w:lang w:val="en-GB"/>
    </w:rPr>
  </w:style>
  <w:style w:type="character" w:customStyle="1" w:styleId="Heading8Char">
    <w:name w:val="Heading 8 Char"/>
    <w:basedOn w:val="DefaultParagraphFont"/>
    <w:link w:val="Heading8"/>
    <w:rsid w:val="00902675"/>
    <w:rPr>
      <w:rFonts w:asciiTheme="majorHAnsi" w:eastAsia="Times New Roman" w:hAnsiTheme="majorHAnsi" w:cs="Times New Roman"/>
      <w:b/>
      <w:bCs/>
      <w:iCs/>
      <w:lang w:val="en-GB"/>
    </w:rPr>
  </w:style>
  <w:style w:type="character" w:customStyle="1" w:styleId="Heading9Char">
    <w:name w:val="Heading 9 Char"/>
    <w:basedOn w:val="DefaultParagraphFont"/>
    <w:link w:val="Heading9"/>
    <w:rsid w:val="00902675"/>
    <w:rPr>
      <w:rFonts w:asciiTheme="majorHAnsi" w:eastAsia="Times New Roman" w:hAnsiTheme="majorHAnsi" w:cs="Times New Roman"/>
      <w:b/>
      <w:bCs/>
      <w:iCs/>
      <w:lang w:val="en-GB"/>
    </w:rPr>
  </w:style>
  <w:style w:type="character" w:styleId="Hyperlink">
    <w:name w:val="Hyperlink"/>
    <w:basedOn w:val="DefaultParagraphFont"/>
    <w:rsid w:val="00902675"/>
    <w:rPr>
      <w:color w:val="0000FF"/>
      <w:u w:val="single"/>
    </w:rPr>
  </w:style>
  <w:style w:type="numbering" w:customStyle="1" w:styleId="NumberedHeadings">
    <w:name w:val="Numbered Headings"/>
    <w:uiPriority w:val="99"/>
    <w:rsid w:val="00902675"/>
    <w:pPr>
      <w:numPr>
        <w:numId w:val="1"/>
      </w:numPr>
    </w:pPr>
  </w:style>
  <w:style w:type="table" w:styleId="TableGrid">
    <w:name w:val="Table Grid"/>
    <w:basedOn w:val="TableNormal"/>
    <w:uiPriority w:val="59"/>
    <w:rsid w:val="00902675"/>
    <w:rPr>
      <w:rFonts w:ascii="Calibri" w:eastAsia="Times New Roman" w:hAnsi="Calibri" w:cs="Times New Roman"/>
      <w:sz w:val="20"/>
      <w:szCs w:val="20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ell">
    <w:name w:val="TableCell"/>
    <w:basedOn w:val="Normal"/>
    <w:qFormat/>
    <w:rsid w:val="00580319"/>
    <w:pPr>
      <w:spacing w:after="120"/>
      <w:jc w:val="both"/>
    </w:pPr>
    <w:rPr>
      <w:rFonts w:eastAsia="Times New Roman" w:cs="Times New Roman"/>
      <w:sz w:val="22"/>
      <w:szCs w:val="22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8C2D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2D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2D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2D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2DA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D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D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02675"/>
    <w:pPr>
      <w:keepNext/>
      <w:numPr>
        <w:numId w:val="1"/>
      </w:numPr>
      <w:spacing w:before="240" w:after="240"/>
      <w:jc w:val="both"/>
      <w:outlineLvl w:val="0"/>
    </w:pPr>
    <w:rPr>
      <w:rFonts w:asciiTheme="majorHAnsi" w:eastAsia="Times New Roman" w:hAnsiTheme="majorHAnsi" w:cs="Times New Roman"/>
      <w:b/>
      <w:bCs/>
      <w:lang w:val="en-GB"/>
    </w:rPr>
  </w:style>
  <w:style w:type="paragraph" w:styleId="Heading2">
    <w:name w:val="heading 2"/>
    <w:basedOn w:val="Heading1"/>
    <w:next w:val="Normal"/>
    <w:link w:val="Heading2Char"/>
    <w:qFormat/>
    <w:rsid w:val="00902675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link w:val="Heading3Char"/>
    <w:qFormat/>
    <w:rsid w:val="00902675"/>
    <w:pPr>
      <w:numPr>
        <w:ilvl w:val="2"/>
      </w:numPr>
      <w:outlineLvl w:val="2"/>
    </w:pPr>
    <w:rPr>
      <w:i/>
      <w:iCs/>
    </w:rPr>
  </w:style>
  <w:style w:type="paragraph" w:styleId="Heading4">
    <w:name w:val="heading 4"/>
    <w:basedOn w:val="Heading3"/>
    <w:next w:val="Normal"/>
    <w:link w:val="Heading4Char"/>
    <w:qFormat/>
    <w:rsid w:val="00902675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902675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qFormat/>
    <w:rsid w:val="00902675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902675"/>
    <w:pPr>
      <w:numPr>
        <w:ilvl w:val="6"/>
      </w:numPr>
      <w:outlineLvl w:val="6"/>
    </w:pPr>
    <w:rPr>
      <w:i w:val="0"/>
      <w:sz w:val="28"/>
    </w:rPr>
  </w:style>
  <w:style w:type="paragraph" w:styleId="Heading8">
    <w:name w:val="heading 8"/>
    <w:basedOn w:val="Heading7"/>
    <w:next w:val="Normal"/>
    <w:link w:val="Heading8Char"/>
    <w:qFormat/>
    <w:rsid w:val="00902675"/>
    <w:pPr>
      <w:numPr>
        <w:ilvl w:val="7"/>
      </w:numPr>
      <w:outlineLvl w:val="7"/>
    </w:pPr>
    <w:rPr>
      <w:sz w:val="24"/>
    </w:rPr>
  </w:style>
  <w:style w:type="paragraph" w:styleId="Heading9">
    <w:name w:val="heading 9"/>
    <w:basedOn w:val="Heading8"/>
    <w:next w:val="Normal"/>
    <w:link w:val="Heading9Char"/>
    <w:qFormat/>
    <w:rsid w:val="00902675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F30D2"/>
    <w:pPr>
      <w:keepNext/>
      <w:spacing w:after="240"/>
      <w:outlineLvl w:val="0"/>
    </w:pPr>
    <w:rPr>
      <w:rFonts w:ascii="Cambria" w:eastAsia="Times New Roman" w:hAnsi="Cambria" w:cs="Times New Roman"/>
      <w:b/>
      <w:bCs/>
      <w:color w:val="1F497D"/>
      <w:sz w:val="26"/>
      <w:szCs w:val="26"/>
    </w:rPr>
  </w:style>
  <w:style w:type="character" w:customStyle="1" w:styleId="TitleChar">
    <w:name w:val="Title Char"/>
    <w:basedOn w:val="DefaultParagraphFont"/>
    <w:link w:val="Title"/>
    <w:rsid w:val="008F30D2"/>
    <w:rPr>
      <w:rFonts w:ascii="Cambria" w:eastAsia="Times New Roman" w:hAnsi="Cambria" w:cs="Times New Roman"/>
      <w:b/>
      <w:bCs/>
      <w:color w:val="1F497D"/>
      <w:sz w:val="26"/>
      <w:szCs w:val="26"/>
    </w:rPr>
  </w:style>
  <w:style w:type="character" w:customStyle="1" w:styleId="Heading1Char">
    <w:name w:val="Heading 1 Char"/>
    <w:basedOn w:val="DefaultParagraphFont"/>
    <w:link w:val="Heading1"/>
    <w:rsid w:val="00902675"/>
    <w:rPr>
      <w:rFonts w:asciiTheme="majorHAnsi" w:eastAsia="Times New Roman" w:hAnsiTheme="majorHAnsi" w:cs="Times New Roman"/>
      <w:b/>
      <w:bCs/>
      <w:lang w:val="en-GB"/>
    </w:rPr>
  </w:style>
  <w:style w:type="character" w:customStyle="1" w:styleId="Heading2Char">
    <w:name w:val="Heading 2 Char"/>
    <w:basedOn w:val="DefaultParagraphFont"/>
    <w:link w:val="Heading2"/>
    <w:rsid w:val="00902675"/>
    <w:rPr>
      <w:rFonts w:asciiTheme="majorHAnsi" w:eastAsia="Times New Roman" w:hAnsiTheme="majorHAnsi" w:cs="Times New Roman"/>
      <w:b/>
      <w:bCs/>
      <w:lang w:val="en-GB"/>
    </w:rPr>
  </w:style>
  <w:style w:type="character" w:customStyle="1" w:styleId="Heading3Char">
    <w:name w:val="Heading 3 Char"/>
    <w:basedOn w:val="DefaultParagraphFont"/>
    <w:link w:val="Heading3"/>
    <w:rsid w:val="00902675"/>
    <w:rPr>
      <w:rFonts w:asciiTheme="majorHAnsi" w:eastAsia="Times New Roman" w:hAnsiTheme="majorHAnsi" w:cs="Times New Roman"/>
      <w:b/>
      <w:bCs/>
      <w:i/>
      <w:iCs/>
      <w:lang w:val="en-GB"/>
    </w:rPr>
  </w:style>
  <w:style w:type="character" w:customStyle="1" w:styleId="Heading4Char">
    <w:name w:val="Heading 4 Char"/>
    <w:basedOn w:val="DefaultParagraphFont"/>
    <w:link w:val="Heading4"/>
    <w:rsid w:val="00902675"/>
    <w:rPr>
      <w:rFonts w:asciiTheme="majorHAnsi" w:eastAsia="Times New Roman" w:hAnsiTheme="majorHAnsi" w:cs="Times New Roman"/>
      <w:b/>
      <w:bCs/>
      <w:i/>
      <w:iCs/>
      <w:lang w:val="en-GB"/>
    </w:rPr>
  </w:style>
  <w:style w:type="character" w:customStyle="1" w:styleId="Heading5Char">
    <w:name w:val="Heading 5 Char"/>
    <w:basedOn w:val="DefaultParagraphFont"/>
    <w:link w:val="Heading5"/>
    <w:rsid w:val="00902675"/>
    <w:rPr>
      <w:rFonts w:asciiTheme="majorHAnsi" w:eastAsia="Times New Roman" w:hAnsiTheme="majorHAnsi" w:cs="Times New Roman"/>
      <w:b/>
      <w:bCs/>
      <w:i/>
      <w:iCs/>
      <w:lang w:val="en-GB"/>
    </w:rPr>
  </w:style>
  <w:style w:type="character" w:customStyle="1" w:styleId="Heading6Char">
    <w:name w:val="Heading 6 Char"/>
    <w:basedOn w:val="DefaultParagraphFont"/>
    <w:link w:val="Heading6"/>
    <w:rsid w:val="00902675"/>
    <w:rPr>
      <w:rFonts w:asciiTheme="majorHAnsi" w:eastAsia="Times New Roman" w:hAnsiTheme="majorHAnsi" w:cs="Times New Roman"/>
      <w:b/>
      <w:bCs/>
      <w:i/>
      <w:iCs/>
      <w:lang w:val="en-GB"/>
    </w:rPr>
  </w:style>
  <w:style w:type="character" w:customStyle="1" w:styleId="Heading7Char">
    <w:name w:val="Heading 7 Char"/>
    <w:basedOn w:val="DefaultParagraphFont"/>
    <w:link w:val="Heading7"/>
    <w:rsid w:val="00902675"/>
    <w:rPr>
      <w:rFonts w:asciiTheme="majorHAnsi" w:eastAsia="Times New Roman" w:hAnsiTheme="majorHAnsi" w:cs="Times New Roman"/>
      <w:b/>
      <w:bCs/>
      <w:iCs/>
      <w:sz w:val="28"/>
      <w:lang w:val="en-GB"/>
    </w:rPr>
  </w:style>
  <w:style w:type="character" w:customStyle="1" w:styleId="Heading8Char">
    <w:name w:val="Heading 8 Char"/>
    <w:basedOn w:val="DefaultParagraphFont"/>
    <w:link w:val="Heading8"/>
    <w:rsid w:val="00902675"/>
    <w:rPr>
      <w:rFonts w:asciiTheme="majorHAnsi" w:eastAsia="Times New Roman" w:hAnsiTheme="majorHAnsi" w:cs="Times New Roman"/>
      <w:b/>
      <w:bCs/>
      <w:iCs/>
      <w:lang w:val="en-GB"/>
    </w:rPr>
  </w:style>
  <w:style w:type="character" w:customStyle="1" w:styleId="Heading9Char">
    <w:name w:val="Heading 9 Char"/>
    <w:basedOn w:val="DefaultParagraphFont"/>
    <w:link w:val="Heading9"/>
    <w:rsid w:val="00902675"/>
    <w:rPr>
      <w:rFonts w:asciiTheme="majorHAnsi" w:eastAsia="Times New Roman" w:hAnsiTheme="majorHAnsi" w:cs="Times New Roman"/>
      <w:b/>
      <w:bCs/>
      <w:iCs/>
      <w:lang w:val="en-GB"/>
    </w:rPr>
  </w:style>
  <w:style w:type="character" w:styleId="Hyperlink">
    <w:name w:val="Hyperlink"/>
    <w:basedOn w:val="DefaultParagraphFont"/>
    <w:rsid w:val="00902675"/>
    <w:rPr>
      <w:color w:val="0000FF"/>
      <w:u w:val="single"/>
    </w:rPr>
  </w:style>
  <w:style w:type="numbering" w:customStyle="1" w:styleId="NumberedHeadings">
    <w:name w:val="Numbered Headings"/>
    <w:uiPriority w:val="99"/>
    <w:rsid w:val="00902675"/>
    <w:pPr>
      <w:numPr>
        <w:numId w:val="1"/>
      </w:numPr>
    </w:pPr>
  </w:style>
  <w:style w:type="table" w:styleId="TableGrid">
    <w:name w:val="Table Grid"/>
    <w:basedOn w:val="TableNormal"/>
    <w:uiPriority w:val="59"/>
    <w:rsid w:val="00902675"/>
    <w:rPr>
      <w:rFonts w:ascii="Calibri" w:eastAsia="Times New Roman" w:hAnsi="Calibri" w:cs="Times New Roman"/>
      <w:sz w:val="20"/>
      <w:szCs w:val="20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ell">
    <w:name w:val="TableCell"/>
    <w:basedOn w:val="Normal"/>
    <w:qFormat/>
    <w:rsid w:val="00580319"/>
    <w:pPr>
      <w:spacing w:after="120"/>
      <w:jc w:val="both"/>
    </w:pPr>
    <w:rPr>
      <w:rFonts w:eastAsia="Times New Roman" w:cs="Times New Roman"/>
      <w:sz w:val="22"/>
      <w:szCs w:val="22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8C2D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2D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2D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2D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2DA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D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D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github.com" TargetMode="External"/><Relationship Id="rId7" Type="http://schemas.openxmlformats.org/officeDocument/2006/relationships/hyperlink" Target="https://github.com/mantidproject/documents/blob/master/Project-Management/PMB/PM%20report%20to%20the%20PMB%2022%20January%202016.doc" TargetMode="External"/><Relationship Id="rId8" Type="http://schemas.openxmlformats.org/officeDocument/2006/relationships/comments" Target="comment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1005</Words>
  <Characters>5729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Oak Ridge National Laboratory</Company>
  <LinksUpToDate>false</LinksUpToDate>
  <CharactersWithSpaces>6721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Zhou, Wenduo</dc:creator>
  <cp:lastModifiedBy>Zhou, Wenduo</cp:lastModifiedBy>
  <cp:revision>18</cp:revision>
  <cp:lastPrinted>2016-01-25T15:12:00Z</cp:lastPrinted>
  <dcterms:created xsi:type="dcterms:W3CDTF">2016-02-25T16:29:00Z</dcterms:created>
  <dcterms:modified xsi:type="dcterms:W3CDTF">2016-02-25T16:57:00Z</dcterms:modified>
</cp:coreProperties>
</file>