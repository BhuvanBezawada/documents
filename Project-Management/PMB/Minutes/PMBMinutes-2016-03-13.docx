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AC48B" w14:textId="28985901" w:rsidR="008F30D2" w:rsidRDefault="008F30D2" w:rsidP="008F30D2">
      <w:pPr>
        <w:pStyle w:val="Title"/>
      </w:pPr>
      <w:r>
        <w:t>Mantid PMB Meeting</w:t>
      </w:r>
      <w:r>
        <w:br/>
        <w:t>Minutes of Meeting 1</w:t>
      </w:r>
      <w:ins w:id="0" w:author="Zhou, Wenduo" w:date="2016-03-28T11:59:00Z">
        <w:r w:rsidR="003C21A0">
          <w:t>2</w:t>
        </w:r>
      </w:ins>
      <w:bookmarkStart w:id="1" w:name="_GoBack"/>
      <w:bookmarkEnd w:id="1"/>
      <w:r>
        <w:br/>
      </w:r>
      <w:ins w:id="2" w:author="Zhou, Wenduo" w:date="2016-03-28T11:35:00Z">
        <w:r w:rsidR="00D06544">
          <w:t>13</w:t>
        </w:r>
        <w:r w:rsidR="00D06544" w:rsidRPr="00286C54">
          <w:rPr>
            <w:vertAlign w:val="superscript"/>
          </w:rPr>
          <w:t>th</w:t>
        </w:r>
        <w:r w:rsidR="00D06544">
          <w:t xml:space="preserve"> March</w:t>
        </w:r>
      </w:ins>
      <w:r>
        <w:t xml:space="preserve"> 2016, 09</w:t>
      </w:r>
      <w:ins w:id="3" w:author="Zhou, Wenduo" w:date="2016-03-28T11:35:00Z">
        <w:r w:rsidR="00EC535F">
          <w:t>00</w:t>
        </w:r>
      </w:ins>
      <w:r>
        <w:t>-1</w:t>
      </w:r>
      <w:ins w:id="4" w:author="Zhou, Wenduo" w:date="2016-03-28T11:35:00Z">
        <w:r w:rsidR="00EC535F">
          <w:t>1</w:t>
        </w:r>
      </w:ins>
      <w:r>
        <w:t>00</w:t>
      </w:r>
    </w:p>
    <w:p w14:paraId="3292EE53" w14:textId="1A8928B3" w:rsidR="008F30D2" w:rsidRDefault="008F30D2" w:rsidP="008F30D2">
      <w:r>
        <w:t>Present from SNS: Garrett Granroth</w:t>
      </w:r>
      <w:r w:rsidR="0040360C">
        <w:t xml:space="preserve"> </w:t>
      </w:r>
      <w:r w:rsidR="00AF5803">
        <w:t>(GG)</w:t>
      </w:r>
      <w:r>
        <w:t xml:space="preserve">, Peter Peterson </w:t>
      </w:r>
      <w:r w:rsidR="00E73CCC">
        <w:t xml:space="preserve">(PP) </w:t>
      </w:r>
      <w:r>
        <w:t>(TSC chair), Thomas Proffen (TP</w:t>
      </w:r>
      <w:r w:rsidR="00181646">
        <w:t>roffen</w:t>
      </w:r>
      <w:r>
        <w:t>), Timmy Ramirez-C</w:t>
      </w:r>
      <w:r w:rsidRPr="004D5863">
        <w:t>uesta</w:t>
      </w:r>
      <w:r>
        <w:t>, and Wenduo Zhou (secretary)</w:t>
      </w:r>
    </w:p>
    <w:p w14:paraId="49CDBA39" w14:textId="77777777" w:rsidR="00A10D4B" w:rsidRDefault="00A10D4B" w:rsidP="008F30D2"/>
    <w:p w14:paraId="746DEEE7" w14:textId="72326CA2" w:rsidR="00A10D4B" w:rsidRDefault="00A10D4B" w:rsidP="00A10D4B">
      <w:r>
        <w:t>Present from ISIS: Ross Stewart</w:t>
      </w:r>
      <w:r w:rsidR="00EF5289">
        <w:t xml:space="preserve"> (RS)</w:t>
      </w:r>
      <w:r>
        <w:t>, Toby Perring (TGP) (Chair), Debbie Greenfield, Nick Draper (PM)</w:t>
      </w:r>
      <w:ins w:id="5" w:author="Zhou, Wenduo" w:date="2016-03-28T11:37:00Z">
        <w:r w:rsidR="004D7B49">
          <w:t xml:space="preserve">, </w:t>
        </w:r>
        <w:r w:rsidR="00286C54">
          <w:t>Pascal Manuel</w:t>
        </w:r>
      </w:ins>
      <w:r>
        <w:t xml:space="preserve"> and Anders Markvardsen</w:t>
      </w:r>
    </w:p>
    <w:p w14:paraId="3872F7B9" w14:textId="77777777" w:rsidR="00A10D4B" w:rsidRDefault="00A10D4B" w:rsidP="00A10D4B"/>
    <w:p w14:paraId="79EC77A6" w14:textId="51FFE400" w:rsidR="00A10D4B" w:rsidRDefault="00A10D4B" w:rsidP="008F30D2">
      <w:r>
        <w:t>Present from ESS: Jon Taylor</w:t>
      </w:r>
      <w:ins w:id="6" w:author="Zhou, Wenduo" w:date="2016-04-04T14:34:00Z">
        <w:r w:rsidR="00FE628F">
          <w:t xml:space="preserve"> (JT)</w:t>
        </w:r>
      </w:ins>
    </w:p>
    <w:p w14:paraId="4989A97C" w14:textId="77777777" w:rsidR="00902675" w:rsidRDefault="00902675" w:rsidP="00902675">
      <w:pPr>
        <w:pStyle w:val="Heading1"/>
      </w:pPr>
      <w:r>
        <w:t>Links to reports</w:t>
      </w:r>
    </w:p>
    <w:p w14:paraId="4137DAB4" w14:textId="77777777" w:rsidR="00902675" w:rsidRDefault="003C21A0" w:rsidP="00902675">
      <w:pPr>
        <w:rPr>
          <w:ins w:id="7" w:author="Zhou, Wenduo" w:date="2016-03-28T11:53:00Z"/>
        </w:rPr>
      </w:pPr>
      <w:hyperlink r:id="rId6" w:history="1">
        <w:r w:rsidR="00902675" w:rsidRPr="003F7AB5">
          <w:rPr>
            <w:rStyle w:val="Hyperlink"/>
          </w:rPr>
          <w:t>www.github.com</w:t>
        </w:r>
      </w:hyperlink>
      <w:r w:rsidR="00902675">
        <w:t xml:space="preserve"> is used for version control of documents. Note that when clicking on a link to a Word document, in most browsers, you will then need to download the document by clicking the ‘Raw’ button to the left of the ‘History’ button.</w:t>
      </w:r>
    </w:p>
    <w:p w14:paraId="5C1663F8" w14:textId="77777777" w:rsidR="00CF61CE" w:rsidRDefault="00CF61CE" w:rsidP="00902675">
      <w:pPr>
        <w:rPr>
          <w:ins w:id="8" w:author="Zhou, Wenduo" w:date="2016-03-28T11:53:00Z"/>
        </w:rPr>
      </w:pPr>
    </w:p>
    <w:p w14:paraId="62061395" w14:textId="4D34FF8F" w:rsidR="00CF61CE" w:rsidRPr="00411A4E" w:rsidRDefault="00CF61CE" w:rsidP="00902675">
      <w:ins w:id="9" w:author="Zhou, Wenduo" w:date="2016-03-28T11:53:00Z">
        <w:r>
          <w:t>There is no new TSC report for this PMB meeting.</w:t>
        </w:r>
      </w:ins>
    </w:p>
    <w:p w14:paraId="3A367147" w14:textId="77777777" w:rsidR="00902675" w:rsidRPr="00411A4E" w:rsidRDefault="00902675" w:rsidP="00902675"/>
    <w:tbl>
      <w:tblPr>
        <w:tblStyle w:val="TableGrid"/>
        <w:tblW w:w="8739" w:type="dxa"/>
        <w:tblLayout w:type="fixed"/>
        <w:tblLook w:val="04A0" w:firstRow="1" w:lastRow="0" w:firstColumn="1" w:lastColumn="0" w:noHBand="0" w:noVBand="1"/>
      </w:tblPr>
      <w:tblGrid>
        <w:gridCol w:w="1845"/>
        <w:gridCol w:w="6894"/>
      </w:tblGrid>
      <w:tr w:rsidR="00902675" w14:paraId="02212A01" w14:textId="77777777" w:rsidTr="003624F0">
        <w:trPr>
          <w:trHeight w:val="459"/>
        </w:trPr>
        <w:tc>
          <w:tcPr>
            <w:tcW w:w="1845" w:type="dxa"/>
          </w:tcPr>
          <w:p w14:paraId="55A47E58" w14:textId="77777777" w:rsidR="00902675" w:rsidRDefault="00902675" w:rsidP="00522355">
            <w:r>
              <w:t>Minutes from last meeting</w:t>
            </w:r>
          </w:p>
        </w:tc>
        <w:tc>
          <w:tcPr>
            <w:tcW w:w="6894" w:type="dxa"/>
          </w:tcPr>
          <w:p w14:paraId="228FCFBC" w14:textId="03859218" w:rsidR="00902675" w:rsidRDefault="00404A0A" w:rsidP="00522355">
            <w:ins w:id="10" w:author="Zhou, Wenduo" w:date="2016-03-28T11:54:00Z">
              <w:r w:rsidRPr="00404A0A">
                <w:t>https://github.com/mantidproject/documents/blob/master/Project-Management/PMB/Minutes/PMBMinutes22ndJan16.docx</w:t>
              </w:r>
            </w:ins>
          </w:p>
        </w:tc>
      </w:tr>
      <w:tr w:rsidR="00902675" w14:paraId="77187F53" w14:textId="77777777" w:rsidTr="003624F0">
        <w:trPr>
          <w:trHeight w:val="459"/>
        </w:trPr>
        <w:tc>
          <w:tcPr>
            <w:tcW w:w="1845" w:type="dxa"/>
          </w:tcPr>
          <w:p w14:paraId="4D551F83" w14:textId="77777777" w:rsidR="00902675" w:rsidRDefault="00902675" w:rsidP="00522355">
            <w:r>
              <w:t>PM report</w:t>
            </w:r>
          </w:p>
        </w:tc>
        <w:tc>
          <w:tcPr>
            <w:tcW w:w="6894" w:type="dxa"/>
          </w:tcPr>
          <w:p w14:paraId="55A6B271" w14:textId="3BB10517" w:rsidR="00902675" w:rsidRPr="005F12C7" w:rsidRDefault="005F12C7" w:rsidP="00522355">
            <w:pPr>
              <w:rPr>
                <w:highlight w:val="yellow"/>
              </w:rPr>
            </w:pPr>
            <w:r w:rsidRPr="005F6BB9">
              <w:fldChar w:fldCharType="begin"/>
            </w:r>
            <w:r w:rsidRPr="005F6BB9">
              <w:instrText>HYPERLINK "https://github.com/mantidproject/documents/blob/master/Project-Management/PMB/2016%20strategic%20prioritization.docx"</w:instrText>
            </w:r>
            <w:r w:rsidRPr="005F6BB9"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en-US"/>
              </w:rPr>
              <w:fldChar w:fldCharType="separate"/>
            </w:r>
            <w:ins w:id="11" w:author="Zhou, Wenduo" w:date="2016-04-04T10:59:00Z">
              <w:r w:rsidRPr="005F6BB9">
                <w:rPr>
                  <w:rFonts w:cs="Calibri"/>
                  <w:color w:val="0000FF"/>
                </w:rPr>
                <w:t>https://github.com/mantidproject/documents/blob/master/Project-Management/PMB/2016%20strategic%20prioritization.docx</w:t>
              </w:r>
              <w:r w:rsidRPr="005F6BB9">
                <w:fldChar w:fldCharType="end"/>
              </w:r>
              <w:r w:rsidRPr="005F6BB9">
                <w:rPr>
                  <w:rFonts w:cs="Calibri"/>
                  <w:color w:val="18376A"/>
                </w:rPr>
                <w:t> </w:t>
              </w:r>
            </w:ins>
          </w:p>
        </w:tc>
      </w:tr>
      <w:tr w:rsidR="00902675" w14:paraId="48D19BB7" w14:textId="77777777" w:rsidTr="003624F0">
        <w:trPr>
          <w:trHeight w:val="704"/>
        </w:trPr>
        <w:tc>
          <w:tcPr>
            <w:tcW w:w="1845" w:type="dxa"/>
          </w:tcPr>
          <w:p w14:paraId="01D99109" w14:textId="77777777" w:rsidR="00902675" w:rsidRDefault="00902675" w:rsidP="00522355">
            <w:r>
              <w:t>Technical Steering Committee (TSC) report</w:t>
            </w:r>
          </w:p>
        </w:tc>
        <w:tc>
          <w:tcPr>
            <w:tcW w:w="6894" w:type="dxa"/>
          </w:tcPr>
          <w:p w14:paraId="129DBFBE" w14:textId="77777777" w:rsidR="00902675" w:rsidRPr="000640D9" w:rsidRDefault="00902675" w:rsidP="00522355">
            <w:pPr>
              <w:rPr>
                <w:szCs w:val="22"/>
              </w:rPr>
            </w:pPr>
            <w:r w:rsidRPr="000D5F50">
              <w:rPr>
                <w:rFonts w:eastAsiaTheme="minorEastAsia" w:cs="Calibri"/>
                <w:color w:val="0000FF"/>
                <w:szCs w:val="22"/>
                <w:u w:val="single" w:color="0000FF"/>
                <w:lang w:val="en-US"/>
              </w:rPr>
              <w:t>https://github.com/mantidproject/documents/blob/master/Project-Management/TechnicalSteeringCommittee/reports/TSC-PMB-report-2016-01-22.md</w:t>
            </w:r>
          </w:p>
        </w:tc>
      </w:tr>
    </w:tbl>
    <w:p w14:paraId="7FB71B5B" w14:textId="77777777" w:rsidR="006E021E" w:rsidRDefault="006E021E"/>
    <w:p w14:paraId="7ABBFD61" w14:textId="77777777" w:rsidR="00005517" w:rsidRDefault="00005517" w:rsidP="00005517">
      <w:pPr>
        <w:pStyle w:val="Heading1"/>
      </w:pPr>
      <w:r>
        <w:t>Changes to the PMB</w:t>
      </w:r>
    </w:p>
    <w:p w14:paraId="18F45F30" w14:textId="1AA1D704" w:rsidR="00005517" w:rsidRDefault="002B0848" w:rsidP="00005517">
      <w:pPr>
        <w:rPr>
          <w:ins w:id="12" w:author="Zhou, Wenduo" w:date="2016-03-28T11:55:00Z"/>
        </w:rPr>
      </w:pPr>
      <w:ins w:id="13" w:author="Zhou, Wenduo" w:date="2016-03-28T11:54:00Z">
        <w:r>
          <w:t>Jon Taylor</w:t>
        </w:r>
      </w:ins>
      <w:ins w:id="14" w:author="Zhou, Wenduo" w:date="2016-03-28T11:55:00Z">
        <w:r w:rsidR="00083B92">
          <w:t xml:space="preserve"> </w:t>
        </w:r>
        <w:r w:rsidR="00B15ADB">
          <w:t>has been</w:t>
        </w:r>
        <w:r w:rsidR="00D7519B">
          <w:t xml:space="preserve"> elected to be</w:t>
        </w:r>
        <w:r w:rsidR="0043523C">
          <w:t xml:space="preserve"> the</w:t>
        </w:r>
        <w:r w:rsidR="00083B92">
          <w:t xml:space="preserve"> new PMB chair</w:t>
        </w:r>
      </w:ins>
      <w:r w:rsidR="009F4296">
        <w:t>.</w:t>
      </w:r>
    </w:p>
    <w:p w14:paraId="463D2421" w14:textId="77777777" w:rsidR="00B15ADB" w:rsidRDefault="00B15ADB" w:rsidP="00005517">
      <w:pPr>
        <w:rPr>
          <w:ins w:id="15" w:author="Zhou, Wenduo" w:date="2016-03-28T11:55:00Z"/>
        </w:rPr>
      </w:pPr>
    </w:p>
    <w:p w14:paraId="329FE599" w14:textId="747FD799" w:rsidR="00B15ADB" w:rsidRDefault="00B15ADB" w:rsidP="00005517">
      <w:pPr>
        <w:rPr>
          <w:ins w:id="16" w:author="Zhou, Wenduo" w:date="2016-03-28T11:57:00Z"/>
        </w:rPr>
      </w:pPr>
      <w:ins w:id="17" w:author="Zhou, Wenduo" w:date="2016-03-28T11:55:00Z">
        <w:r>
          <w:t xml:space="preserve">Pascal Manuel replaces </w:t>
        </w:r>
      </w:ins>
      <w:ins w:id="18" w:author="Zhou, Wenduo" w:date="2016-03-28T11:56:00Z">
        <w:r w:rsidR="00F34C22">
          <w:t>Ross Stewart</w:t>
        </w:r>
      </w:ins>
      <w:ins w:id="19" w:author="Zhou, Wenduo" w:date="2016-03-28T11:57:00Z">
        <w:r w:rsidR="00F61ECA">
          <w:t xml:space="preserve"> as the ISIS Mantid project scientist.</w:t>
        </w:r>
      </w:ins>
    </w:p>
    <w:p w14:paraId="66DFCCAB" w14:textId="77777777" w:rsidR="0031778A" w:rsidRDefault="0031778A" w:rsidP="00005517">
      <w:pPr>
        <w:rPr>
          <w:ins w:id="20" w:author="Zhou, Wenduo" w:date="2016-03-28T11:57:00Z"/>
        </w:rPr>
      </w:pPr>
    </w:p>
    <w:p w14:paraId="3BC602E5" w14:textId="2F59065F" w:rsidR="000114E0" w:rsidRDefault="0031778A" w:rsidP="00005517">
      <w:pPr>
        <w:rPr>
          <w:ins w:id="21" w:author="Zhou, Wenduo" w:date="2016-03-28T13:53:00Z"/>
        </w:rPr>
      </w:pPr>
      <w:ins w:id="22" w:author="Zhou, Wenduo" w:date="2016-03-28T11:57:00Z">
        <w:r>
          <w:t xml:space="preserve">Wenduo Zhou remains </w:t>
        </w:r>
      </w:ins>
      <w:ins w:id="23" w:author="Zhou, Wenduo" w:date="2016-03-28T11:58:00Z">
        <w:r w:rsidR="00270FF8">
          <w:t>to be the PMB secretary.</w:t>
        </w:r>
      </w:ins>
      <w:ins w:id="24" w:author="Zhou, Wenduo" w:date="2016-03-28T13:53:00Z">
        <w:r w:rsidR="000114E0">
          <w:t xml:space="preserve">  GG suggested </w:t>
        </w:r>
      </w:ins>
      <w:ins w:id="25" w:author="Zhou, Wenduo" w:date="2016-03-28T13:54:00Z">
        <w:r w:rsidR="000114E0">
          <w:t>shifting</w:t>
        </w:r>
      </w:ins>
      <w:ins w:id="26" w:author="Zhou, Wenduo" w:date="2016-03-28T13:53:00Z">
        <w:r w:rsidR="000114E0">
          <w:t xml:space="preserve"> </w:t>
        </w:r>
      </w:ins>
      <w:ins w:id="27" w:author="Zhou, Wenduo" w:date="2016-03-28T13:54:00Z">
        <w:r w:rsidR="000114E0">
          <w:t xml:space="preserve">PMB chair and </w:t>
        </w:r>
      </w:ins>
      <w:ins w:id="28" w:author="Zhou, Wenduo" w:date="2016-03-28T13:53:00Z">
        <w:r w:rsidR="000114E0">
          <w:t xml:space="preserve">PMB secretary </w:t>
        </w:r>
      </w:ins>
      <w:ins w:id="29" w:author="Zhou, Wenduo" w:date="2016-03-28T13:55:00Z">
        <w:r w:rsidR="000114E0">
          <w:t>off cycle.</w:t>
        </w:r>
      </w:ins>
    </w:p>
    <w:p w14:paraId="5CF526F0" w14:textId="77777777" w:rsidR="000114E0" w:rsidRDefault="000114E0" w:rsidP="00005517"/>
    <w:p w14:paraId="38C34FD2" w14:textId="77777777" w:rsidR="009F4296" w:rsidRDefault="009F4296" w:rsidP="00005517"/>
    <w:p w14:paraId="44ED938C" w14:textId="77777777" w:rsidR="007A66B1" w:rsidRPr="00810175" w:rsidRDefault="007A66B1" w:rsidP="007A66B1">
      <w:pPr>
        <w:pStyle w:val="Heading1"/>
      </w:pPr>
      <w:r>
        <w:t>Minutes from the last meeting</w:t>
      </w:r>
    </w:p>
    <w:p w14:paraId="68ADCC75" w14:textId="3FC5AEFF" w:rsidR="007A66B1" w:rsidRDefault="007A66B1" w:rsidP="007A66B1">
      <w:r>
        <w:t xml:space="preserve">The status of the on-going actions was updated and </w:t>
      </w:r>
      <w:ins w:id="30" w:author="Zhou, Wenduo" w:date="2016-04-04T11:14:00Z">
        <w:r w:rsidR="00D06F63">
          <w:t>discussed.</w:t>
        </w:r>
      </w:ins>
    </w:p>
    <w:p w14:paraId="5CCAFDB7" w14:textId="77777777" w:rsidR="00BA19B6" w:rsidRDefault="00BA19B6"/>
    <w:p w14:paraId="16007532" w14:textId="39E09471" w:rsidR="00BA19B6" w:rsidRPr="00A42E86" w:rsidRDefault="00936D87" w:rsidP="00BA19B6">
      <w:pPr>
        <w:rPr>
          <w:b/>
        </w:rPr>
      </w:pPr>
      <w:ins w:id="31" w:author="Zhou, Wenduo" w:date="2016-04-04T11:03:00Z">
        <w:r>
          <w:rPr>
            <w:b/>
          </w:rPr>
          <w:t>10.</w:t>
        </w:r>
        <w:r w:rsidR="00315420">
          <w:rPr>
            <w:b/>
          </w:rPr>
          <w:t>1 Elect new PMB chair</w:t>
        </w:r>
      </w:ins>
    </w:p>
    <w:p w14:paraId="2A9CCF57" w14:textId="77AB889E" w:rsidR="00BA19B6" w:rsidRDefault="008766D8" w:rsidP="00BA19B6">
      <w:ins w:id="32" w:author="Zhou, Wenduo" w:date="2016-04-04T11:03:00Z">
        <w:r>
          <w:t>Jon</w:t>
        </w:r>
        <w:r w:rsidR="00023DE7">
          <w:t xml:space="preserve"> Taylor is </w:t>
        </w:r>
        <w:r w:rsidR="00371558">
          <w:t>elected</w:t>
        </w:r>
      </w:ins>
      <w:ins w:id="33" w:author="Zhou, Wenduo" w:date="2016-04-04T11:04:00Z">
        <w:r w:rsidR="00685BBC">
          <w:t xml:space="preserve"> </w:t>
        </w:r>
      </w:ins>
      <w:ins w:id="34" w:author="Zhou, Wenduo" w:date="2016-04-04T11:07:00Z">
        <w:r w:rsidR="001E3F1D">
          <w:t xml:space="preserve">the </w:t>
        </w:r>
      </w:ins>
      <w:ins w:id="35" w:author="Zhou, Wenduo" w:date="2016-04-04T11:04:00Z">
        <w:r w:rsidR="00685BBC">
          <w:t>PMB chair</w:t>
        </w:r>
      </w:ins>
      <w:ins w:id="36" w:author="Zhou, Wenduo" w:date="2016-04-04T11:03:00Z">
        <w:r w:rsidR="00371558">
          <w:t xml:space="preserve">. </w:t>
        </w:r>
      </w:ins>
    </w:p>
    <w:p w14:paraId="0384DFB8" w14:textId="77777777" w:rsidR="007C05BC" w:rsidRDefault="007C05BC" w:rsidP="00BA19B6"/>
    <w:p w14:paraId="6B8BEF8A" w14:textId="468A205E" w:rsidR="007C05BC" w:rsidRDefault="00CD5775" w:rsidP="007C05BC">
      <w:pPr>
        <w:rPr>
          <w:b/>
        </w:rPr>
      </w:pPr>
      <w:ins w:id="37" w:author="Zhou, Wenduo" w:date="2016-04-04T11:04:00Z">
        <w:r>
          <w:rPr>
            <w:b/>
          </w:rPr>
          <w:lastRenderedPageBreak/>
          <w:t>10.</w:t>
        </w:r>
        <w:r w:rsidR="00685BBC">
          <w:rPr>
            <w:b/>
          </w:rPr>
          <w:t>2 Elect new PMB sectary</w:t>
        </w:r>
      </w:ins>
    </w:p>
    <w:p w14:paraId="56CF04D3" w14:textId="2365DA67" w:rsidR="006B0ED9" w:rsidRDefault="00685BBC" w:rsidP="007C05BC">
      <w:pPr>
        <w:rPr>
          <w:ins w:id="38" w:author="Zhou, Wenduo" w:date="2016-04-04T11:07:00Z"/>
        </w:rPr>
      </w:pPr>
      <w:ins w:id="39" w:author="Zhou, Wenduo" w:date="2016-04-04T11:04:00Z">
        <w:r>
          <w:t xml:space="preserve">It is decided that Wenduo remains to be </w:t>
        </w:r>
        <w:r w:rsidR="001E3F1D">
          <w:t xml:space="preserve">the </w:t>
        </w:r>
      </w:ins>
      <w:ins w:id="40" w:author="Zhou, Wenduo" w:date="2016-04-04T11:07:00Z">
        <w:r w:rsidR="001E3F1D">
          <w:t>secretary</w:t>
        </w:r>
      </w:ins>
      <w:ins w:id="41" w:author="Zhou, Wenduo" w:date="2016-04-04T11:04:00Z">
        <w:r w:rsidR="001E3F1D">
          <w:t>.</w:t>
        </w:r>
      </w:ins>
    </w:p>
    <w:p w14:paraId="0E47D2F1" w14:textId="77777777" w:rsidR="006B0ED9" w:rsidRDefault="006B0ED9" w:rsidP="007C05BC">
      <w:pPr>
        <w:rPr>
          <w:ins w:id="42" w:author="Zhou, Wenduo" w:date="2016-04-04T11:07:00Z"/>
        </w:rPr>
      </w:pPr>
    </w:p>
    <w:p w14:paraId="34105B2D" w14:textId="77777777" w:rsidR="006B0ED9" w:rsidRPr="00521988" w:rsidRDefault="006B0ED9" w:rsidP="007C05BC">
      <w:pPr>
        <w:rPr>
          <w:ins w:id="43" w:author="Zhou, Wenduo" w:date="2016-04-04T11:07:00Z"/>
          <w:b/>
        </w:rPr>
      </w:pPr>
      <w:ins w:id="44" w:author="Zhou, Wenduo" w:date="2016-04-04T11:07:00Z">
        <w:r w:rsidRPr="00521988">
          <w:rPr>
            <w:b/>
          </w:rPr>
          <w:t>10.3 Elect interim SSC chair among PMB member</w:t>
        </w:r>
      </w:ins>
    </w:p>
    <w:p w14:paraId="28C5BA2A" w14:textId="4FD4490B" w:rsidR="00BF1615" w:rsidRDefault="00BE3169" w:rsidP="007C05BC">
      <w:pPr>
        <w:rPr>
          <w:ins w:id="45" w:author="Zhou, Wenduo" w:date="2016-04-04T11:08:00Z"/>
        </w:rPr>
      </w:pPr>
      <w:ins w:id="46" w:author="Zhou, Wenduo" w:date="2016-04-04T11:08:00Z">
        <w:r>
          <w:t>Steve King is on the short list and will be reached.</w:t>
        </w:r>
      </w:ins>
    </w:p>
    <w:p w14:paraId="07542276" w14:textId="77777777" w:rsidR="00BF1615" w:rsidRDefault="00BF1615" w:rsidP="007C05BC">
      <w:pPr>
        <w:rPr>
          <w:ins w:id="47" w:author="Zhou, Wenduo" w:date="2016-04-04T11:08:00Z"/>
        </w:rPr>
      </w:pPr>
    </w:p>
    <w:p w14:paraId="6E3053F4" w14:textId="77777777" w:rsidR="00DB631A" w:rsidRPr="000D465F" w:rsidRDefault="00BF1615" w:rsidP="007C05BC">
      <w:pPr>
        <w:rPr>
          <w:ins w:id="48" w:author="Zhou, Wenduo" w:date="2016-04-04T11:08:00Z"/>
          <w:b/>
        </w:rPr>
      </w:pPr>
      <w:ins w:id="49" w:author="Zhou, Wenduo" w:date="2016-04-04T11:08:00Z">
        <w:r w:rsidRPr="000D465F">
          <w:rPr>
            <w:b/>
          </w:rPr>
          <w:t xml:space="preserve">10.4 </w:t>
        </w:r>
        <w:r w:rsidR="00E52F7A" w:rsidRPr="000D465F">
          <w:rPr>
            <w:b/>
          </w:rPr>
          <w:t>Decide external reviewers</w:t>
        </w:r>
      </w:ins>
    </w:p>
    <w:p w14:paraId="727166E2" w14:textId="23B433E8" w:rsidR="007C05BC" w:rsidRDefault="007030D7" w:rsidP="007C05BC">
      <w:pPr>
        <w:rPr>
          <w:ins w:id="50" w:author="Zhou, Wenduo" w:date="2016-04-04T11:15:00Z"/>
        </w:rPr>
      </w:pPr>
      <w:ins w:id="51" w:author="Zhou, Wenduo" w:date="2016-04-04T11:08:00Z">
        <w:r>
          <w:t>It was</w:t>
        </w:r>
        <w:r w:rsidR="00DB631A">
          <w:t xml:space="preserve"> discussed</w:t>
        </w:r>
      </w:ins>
      <w:ins w:id="52" w:author="Zhou, Wenduo" w:date="2016-04-04T14:11:00Z">
        <w:r w:rsidR="006714F2">
          <w:t>.  De</w:t>
        </w:r>
        <w:r w:rsidR="001059D0">
          <w:t>t</w:t>
        </w:r>
        <w:r w:rsidR="000D0A79">
          <w:t>ails can be found in session 8 (</w:t>
        </w:r>
        <w:r w:rsidR="006714F2">
          <w:t>external review</w:t>
        </w:r>
      </w:ins>
      <w:ins w:id="53" w:author="Zhou, Wenduo" w:date="2016-04-04T14:12:00Z">
        <w:r w:rsidR="000D0A79">
          <w:t>)</w:t>
        </w:r>
      </w:ins>
      <w:ins w:id="54" w:author="Zhou, Wenduo" w:date="2016-04-04T11:08:00Z">
        <w:r w:rsidR="007B42A1">
          <w:t xml:space="preserve">. </w:t>
        </w:r>
      </w:ins>
    </w:p>
    <w:p w14:paraId="41C2202A" w14:textId="77777777" w:rsidR="00963E3F" w:rsidRDefault="00963E3F" w:rsidP="007C05BC">
      <w:pPr>
        <w:rPr>
          <w:ins w:id="55" w:author="Zhou, Wenduo" w:date="2016-04-04T13:51:00Z"/>
        </w:rPr>
      </w:pPr>
    </w:p>
    <w:p w14:paraId="4F58C2EC" w14:textId="7F2E2185" w:rsidR="00963E3F" w:rsidRPr="00D604E6" w:rsidRDefault="00963E3F" w:rsidP="007C05BC">
      <w:pPr>
        <w:rPr>
          <w:ins w:id="56" w:author="Zhou, Wenduo" w:date="2016-04-04T14:10:00Z"/>
          <w:b/>
        </w:rPr>
      </w:pPr>
      <w:ins w:id="57" w:author="Zhou, Wenduo" w:date="2016-04-04T13:51:00Z">
        <w:r w:rsidRPr="00D604E6">
          <w:rPr>
            <w:b/>
          </w:rPr>
          <w:t>10.8 Research how to do external review</w:t>
        </w:r>
      </w:ins>
    </w:p>
    <w:p w14:paraId="7C73BED7" w14:textId="78057ACE" w:rsidR="001059D0" w:rsidRDefault="00421673" w:rsidP="001059D0">
      <w:pPr>
        <w:rPr>
          <w:ins w:id="58" w:author="Zhou, Wenduo" w:date="2016-04-04T14:12:00Z"/>
        </w:rPr>
      </w:pPr>
      <w:ins w:id="59" w:author="Zhou, Wenduo" w:date="2016-04-04T14:10:00Z">
        <w:r>
          <w:t>This topic was discussed</w:t>
        </w:r>
        <w:r w:rsidR="001059D0">
          <w:t xml:space="preserve">. </w:t>
        </w:r>
      </w:ins>
      <w:ins w:id="60" w:author="Zhou, Wenduo" w:date="2016-04-04T14:12:00Z">
        <w:r w:rsidR="001059D0">
          <w:t xml:space="preserve"> Det</w:t>
        </w:r>
        <w:r w:rsidR="000D0A79">
          <w:t>ails can be found in session 8 (</w:t>
        </w:r>
        <w:r w:rsidR="001059D0">
          <w:t>external review</w:t>
        </w:r>
        <w:r w:rsidR="000D0A79">
          <w:t>).</w:t>
        </w:r>
        <w:r w:rsidR="001059D0">
          <w:t xml:space="preserve"> </w:t>
        </w:r>
      </w:ins>
    </w:p>
    <w:p w14:paraId="2A96857E" w14:textId="77777777" w:rsidR="007C05BC" w:rsidRDefault="007C05BC" w:rsidP="00BA19B6"/>
    <w:p w14:paraId="279CF31D" w14:textId="77777777" w:rsidR="00434416" w:rsidRDefault="00434416" w:rsidP="00434416">
      <w:pPr>
        <w:pStyle w:val="Heading1"/>
      </w:pPr>
      <w:r>
        <w:t xml:space="preserve">PM Report </w:t>
      </w:r>
    </w:p>
    <w:p w14:paraId="041D979B" w14:textId="77777777" w:rsidR="000753B2" w:rsidRDefault="000365FE" w:rsidP="00434416">
      <w:pPr>
        <w:rPr>
          <w:ins w:id="61" w:author="Zhou, Wenduo" w:date="2016-04-04T13:56:00Z"/>
        </w:rPr>
      </w:pPr>
      <w:ins w:id="62" w:author="Zhou, Wenduo" w:date="2016-04-04T11:16:00Z">
        <w:r>
          <w:t>ND</w:t>
        </w:r>
        <w:r w:rsidR="00DD643F">
          <w:t xml:space="preserve"> presented PMD</w:t>
        </w:r>
        <w:r w:rsidR="000E2201">
          <w:t xml:space="preserve"> strategy resourc</w:t>
        </w:r>
        <w:r w:rsidR="002B6FDF">
          <w:t>ing 2016</w:t>
        </w:r>
      </w:ins>
      <w:ins w:id="63" w:author="Zhou, Wenduo" w:date="2016-04-04T11:30:00Z">
        <w:r w:rsidR="006257BA">
          <w:t xml:space="preserve">, which </w:t>
        </w:r>
      </w:ins>
      <w:ins w:id="64" w:author="Zhou, Wenduo" w:date="2016-04-04T11:31:00Z">
        <w:r w:rsidR="001634CC">
          <w:t>are</w:t>
        </w:r>
      </w:ins>
      <w:ins w:id="65" w:author="Zhou, Wenduo" w:date="2016-04-04T11:30:00Z">
        <w:r w:rsidR="006257BA">
          <w:t xml:space="preserve"> about</w:t>
        </w:r>
        <w:r w:rsidR="00060359">
          <w:t xml:space="preserve"> </w:t>
        </w:r>
      </w:ins>
      <w:ins w:id="66" w:author="Zhou, Wenduo" w:date="2016-04-04T11:16:00Z">
        <w:r w:rsidR="002B6FDF">
          <w:t xml:space="preserve">the strategy aims as the </w:t>
        </w:r>
      </w:ins>
      <w:ins w:id="67" w:author="Zhou, Wenduo" w:date="2016-04-04T11:29:00Z">
        <w:r w:rsidR="002B6FDF">
          <w:t>5-year</w:t>
        </w:r>
      </w:ins>
      <w:ins w:id="68" w:author="Zhou, Wenduo" w:date="2016-04-04T11:16:00Z">
        <w:r w:rsidR="002B6FDF">
          <w:t xml:space="preserve"> strategy</w:t>
        </w:r>
      </w:ins>
      <w:ins w:id="69" w:author="Zhou, Wenduo" w:date="2016-04-04T11:30:00Z">
        <w:r w:rsidR="00737376">
          <w:t xml:space="preserve">, </w:t>
        </w:r>
        <w:r w:rsidR="00060359">
          <w:t>widespread aims</w:t>
        </w:r>
      </w:ins>
      <w:ins w:id="70" w:author="Zhou, Wenduo" w:date="2016-04-04T11:31:00Z">
        <w:r w:rsidR="00737376">
          <w:t xml:space="preserve"> and tactical tasks</w:t>
        </w:r>
      </w:ins>
      <w:ins w:id="71" w:author="Zhou, Wenduo" w:date="2016-04-04T11:16:00Z">
        <w:r w:rsidR="002B6FDF">
          <w:t>.</w:t>
        </w:r>
        <w:r w:rsidR="004567FB">
          <w:t xml:space="preserve"> </w:t>
        </w:r>
      </w:ins>
    </w:p>
    <w:p w14:paraId="080E64DA" w14:textId="77777777" w:rsidR="000753B2" w:rsidRDefault="000753B2" w:rsidP="00434416">
      <w:pPr>
        <w:rPr>
          <w:ins w:id="72" w:author="Zhou, Wenduo" w:date="2016-04-04T13:56:00Z"/>
        </w:rPr>
      </w:pPr>
    </w:p>
    <w:p w14:paraId="50D366D1" w14:textId="7E4DC1BD" w:rsidR="00892B25" w:rsidRDefault="004567FB" w:rsidP="00434416">
      <w:pPr>
        <w:rPr>
          <w:ins w:id="73" w:author="Zhou, Wenduo" w:date="2016-04-04T13:56:00Z"/>
        </w:rPr>
      </w:pPr>
      <w:ins w:id="74" w:author="Zhou, Wenduo" w:date="2016-04-04T11:16:00Z">
        <w:r>
          <w:t xml:space="preserve">The document can be found at </w:t>
        </w:r>
      </w:ins>
      <w:ins w:id="75" w:author="Zhou, Wenduo" w:date="2016-04-04T11:17:00Z">
        <w:r>
          <w:fldChar w:fldCharType="begin"/>
        </w:r>
        <w:r>
          <w:instrText xml:space="preserve"> HYPERLINK "</w:instrText>
        </w:r>
        <w:r w:rsidRPr="004567FB">
          <w:instrText>https://github.com/mantidproject/documents/blob/master/Project-Management/PMB/2016%20strategic%20prioritization.docx</w:instrText>
        </w:r>
        <w:r>
          <w:instrText xml:space="preserve">" </w:instrText>
        </w:r>
        <w:r>
          <w:fldChar w:fldCharType="separate"/>
        </w:r>
        <w:r w:rsidRPr="00297140">
          <w:rPr>
            <w:rStyle w:val="Hyperlink"/>
          </w:rPr>
          <w:t>https://github.com/mantidproject/documents/blob/master/Project-Management/PMB/2016%20strategic%20prioritization.docx</w:t>
        </w:r>
        <w:r>
          <w:fldChar w:fldCharType="end"/>
        </w:r>
        <w:r>
          <w:t>.</w:t>
        </w:r>
        <w:r w:rsidR="00515DFB">
          <w:t xml:space="preserve"> </w:t>
        </w:r>
      </w:ins>
    </w:p>
    <w:p w14:paraId="1CFB2226" w14:textId="77777777" w:rsidR="000753B2" w:rsidRDefault="000753B2" w:rsidP="00434416">
      <w:pPr>
        <w:rPr>
          <w:ins w:id="76" w:author="Zhou, Wenduo" w:date="2016-04-04T13:56:00Z"/>
        </w:rPr>
      </w:pPr>
    </w:p>
    <w:p w14:paraId="494129FC" w14:textId="299F1425" w:rsidR="000753B2" w:rsidRDefault="000753B2" w:rsidP="00434416">
      <w:pPr>
        <w:rPr>
          <w:ins w:id="77" w:author="Zhou, Wenduo" w:date="2016-04-04T13:56:00Z"/>
        </w:rPr>
      </w:pPr>
      <w:ins w:id="78" w:author="Zhou, Wenduo" w:date="2016-04-04T13:56:00Z">
        <w:r>
          <w:t>The full road map can be found at</w:t>
        </w:r>
      </w:ins>
    </w:p>
    <w:p w14:paraId="6959BF21" w14:textId="1189AB96" w:rsidR="000753B2" w:rsidRDefault="000753B2" w:rsidP="00434416">
      <w:ins w:id="79" w:author="Zhou, Wenduo" w:date="2016-04-04T13:56:00Z">
        <w:r w:rsidRPr="000753B2">
          <w:t>https://docs.google.com/spreadsheets/d/1vjZ-vQpwa4FehvVHEPo8IXFbI8T1JMzfAWQ0xOsUrqM/pubhtml#</w:t>
        </w:r>
      </w:ins>
      <w:ins w:id="80" w:author="Zhou, Wenduo" w:date="2016-04-04T14:20:00Z">
        <w:r w:rsidR="002E024C">
          <w:br/>
        </w:r>
      </w:ins>
    </w:p>
    <w:p w14:paraId="1B726371" w14:textId="77777777" w:rsidR="00B727A1" w:rsidRDefault="00B727A1" w:rsidP="00B727A1">
      <w:pPr>
        <w:pStyle w:val="Heading1"/>
      </w:pPr>
      <w:r>
        <w:t>Technical Steering Committee (TSC) report</w:t>
      </w:r>
    </w:p>
    <w:p w14:paraId="65836C03" w14:textId="46FA75E5" w:rsidR="0077301D" w:rsidRDefault="003D36F4" w:rsidP="00B727A1">
      <w:ins w:id="81" w:author="Zhou, Wenduo" w:date="2016-03-28T13:43:00Z">
        <w:r>
          <w:t>There is no report from TSC.</w:t>
        </w:r>
      </w:ins>
      <w:ins w:id="82" w:author="Zhou, Wenduo" w:date="2016-04-04T14:20:00Z">
        <w:r w:rsidR="002E024C">
          <w:br/>
        </w:r>
      </w:ins>
    </w:p>
    <w:p w14:paraId="5AB66E6D" w14:textId="77777777" w:rsidR="00B727A1" w:rsidRDefault="00B727A1" w:rsidP="00B727A1">
      <w:pPr>
        <w:pStyle w:val="Heading1"/>
      </w:pPr>
      <w:r>
        <w:t>Other facility news</w:t>
      </w:r>
    </w:p>
    <w:p w14:paraId="23B72883" w14:textId="25CA0C4B" w:rsidR="00B727A1" w:rsidRDefault="009E1699" w:rsidP="0035336D">
      <w:pPr>
        <w:tabs>
          <w:tab w:val="left" w:pos="4760"/>
        </w:tabs>
        <w:rPr>
          <w:ins w:id="83" w:author="Zhou, Wenduo" w:date="2016-04-04T14:20:00Z"/>
        </w:rPr>
      </w:pPr>
      <w:ins w:id="84" w:author="Zhou, Wenduo" w:date="2016-03-28T13:44:00Z">
        <w:r>
          <w:t>No news from other facilities.</w:t>
        </w:r>
      </w:ins>
    </w:p>
    <w:p w14:paraId="474FE832" w14:textId="77777777" w:rsidR="000D0903" w:rsidRDefault="000D0903" w:rsidP="00B727A1"/>
    <w:p w14:paraId="4EF71986" w14:textId="7B7AA3C7" w:rsidR="00D91423" w:rsidRDefault="00D315D2" w:rsidP="00D91423">
      <w:pPr>
        <w:pStyle w:val="Heading1"/>
      </w:pPr>
      <w:r>
        <w:t>Scientific steer</w:t>
      </w:r>
      <w:r w:rsidR="00D91423">
        <w:t>ing committee meeting</w:t>
      </w:r>
    </w:p>
    <w:p w14:paraId="5BB4DD1B" w14:textId="023305F2" w:rsidR="00E720F0" w:rsidRDefault="008C2DA9" w:rsidP="00D91423">
      <w:pPr>
        <w:rPr>
          <w:ins w:id="85" w:author="Zhou, Wenduo" w:date="2016-03-28T13:51:00Z"/>
        </w:rPr>
      </w:pPr>
      <w:ins w:id="86" w:author="Perring, Toby (STFC,RAL,ISIS)" w:date="2016-02-23T11:40:00Z">
        <w:r>
          <w:t>The</w:t>
        </w:r>
      </w:ins>
      <w:ins w:id="87" w:author="Zhou, Wenduo" w:date="2016-03-28T13:51:00Z">
        <w:r w:rsidR="00E720F0">
          <w:t xml:space="preserve"> </w:t>
        </w:r>
      </w:ins>
      <w:ins w:id="88" w:author="Zhou, Wenduo" w:date="2016-04-04T13:52:00Z">
        <w:r w:rsidR="001306DE">
          <w:t>candidates for interim SSC chair were</w:t>
        </w:r>
      </w:ins>
      <w:ins w:id="89" w:author="Zhou, Wenduo" w:date="2016-04-04T14:37:00Z">
        <w:r w:rsidR="00456C15">
          <w:t xml:space="preserve"> proposed</w:t>
        </w:r>
        <w:r w:rsidR="00E5182E">
          <w:t xml:space="preserve"> </w:t>
        </w:r>
        <w:r w:rsidR="00456C15">
          <w:t>and</w:t>
        </w:r>
      </w:ins>
      <w:ins w:id="90" w:author="Zhou, Wenduo" w:date="2016-03-28T13:51:00Z">
        <w:r w:rsidR="001B5822">
          <w:t xml:space="preserve"> discussed.  </w:t>
        </w:r>
        <w:r w:rsidR="00501E2B">
          <w:t xml:space="preserve">Steve King will be reached as </w:t>
        </w:r>
      </w:ins>
      <w:ins w:id="91" w:author="Zhou, Wenduo" w:date="2016-04-04T14:36:00Z">
        <w:r w:rsidR="00F119CC">
          <w:t>being</w:t>
        </w:r>
      </w:ins>
      <w:ins w:id="92" w:author="Zhou, Wenduo" w:date="2016-03-28T13:51:00Z">
        <w:r w:rsidR="00501E2B">
          <w:t xml:space="preserve"> nominated.  TP</w:t>
        </w:r>
      </w:ins>
      <w:ins w:id="93" w:author="Zhou, Wenduo" w:date="2016-04-04T14:37:00Z">
        <w:r w:rsidR="00071664">
          <w:t>roffen</w:t>
        </w:r>
      </w:ins>
      <w:ins w:id="94" w:author="Zhou, Wenduo" w:date="2016-03-28T13:51:00Z">
        <w:r w:rsidR="00501E2B">
          <w:t xml:space="preserve"> suggested </w:t>
        </w:r>
      </w:ins>
      <w:ins w:id="95" w:author="Zhou, Wenduo" w:date="2016-04-04T13:52:00Z">
        <w:r w:rsidR="00F346ED">
          <w:t>voting</w:t>
        </w:r>
      </w:ins>
      <w:ins w:id="96" w:author="Zhou, Wenduo" w:date="2016-04-04T14:37:00Z">
        <w:r w:rsidR="00095520">
          <w:t xml:space="preserve"> later</w:t>
        </w:r>
      </w:ins>
      <w:ins w:id="97" w:author="Zhou, Wenduo" w:date="2016-03-28T13:51:00Z">
        <w:r w:rsidR="00501E2B">
          <w:t xml:space="preserve"> by email. </w:t>
        </w:r>
      </w:ins>
    </w:p>
    <w:p w14:paraId="61459BE0" w14:textId="77777777" w:rsidR="00E720F0" w:rsidRPr="00F57723" w:rsidRDefault="00E720F0" w:rsidP="00D91423">
      <w:pPr>
        <w:rPr>
          <w:ins w:id="98" w:author="Zhou, Wenduo" w:date="2016-03-28T13:51:00Z"/>
        </w:rPr>
      </w:pPr>
    </w:p>
    <w:p w14:paraId="1507D30E" w14:textId="4FCB8176" w:rsidR="00F57723" w:rsidRPr="0087017F" w:rsidRDefault="00F57723" w:rsidP="00F57723">
      <w:pPr>
        <w:widowControl w:val="0"/>
        <w:autoSpaceDE w:val="0"/>
        <w:autoSpaceDN w:val="0"/>
        <w:adjustRightInd w:val="0"/>
        <w:rPr>
          <w:ins w:id="99" w:author="Zhou, Wenduo" w:date="2016-04-04T14:05:00Z"/>
          <w:rFonts w:cs="Helvetica Neue"/>
        </w:rPr>
      </w:pPr>
      <w:ins w:id="100" w:author="Zhou, Wenduo" w:date="2016-04-04T14:05:00Z">
        <w:r w:rsidRPr="0087017F">
          <w:rPr>
            <w:rFonts w:cs="Times New Roman"/>
          </w:rPr>
          <w:t>ISIS will come up with a name for the SSC chair</w:t>
        </w:r>
        <w:r>
          <w:rPr>
            <w:rFonts w:cs="Times New Roman"/>
          </w:rPr>
          <w:t xml:space="preserve">. </w:t>
        </w:r>
      </w:ins>
    </w:p>
    <w:p w14:paraId="7D727AA2" w14:textId="609BF4E8" w:rsidR="00D315D2" w:rsidRDefault="00D315D2" w:rsidP="00D91423"/>
    <w:p w14:paraId="1C564466" w14:textId="7B1B9A3A" w:rsidR="00C526B8" w:rsidRDefault="00BF492B" w:rsidP="0087017F">
      <w:pPr>
        <w:pStyle w:val="Heading1"/>
        <w:rPr>
          <w:ins w:id="101" w:author="Zhou, Wenduo" w:date="2016-03-28T13:56:00Z"/>
        </w:rPr>
      </w:pPr>
      <w:r>
        <w:lastRenderedPageBreak/>
        <w:t>External review</w:t>
      </w:r>
    </w:p>
    <w:p w14:paraId="739D0037" w14:textId="7AAD5B54" w:rsidR="00BA3CFA" w:rsidRDefault="00BA3CFA" w:rsidP="00D91423">
      <w:pPr>
        <w:rPr>
          <w:ins w:id="102" w:author="Zhou, Wenduo" w:date="2016-04-04T14:19:00Z"/>
        </w:rPr>
      </w:pPr>
      <w:ins w:id="103" w:author="Zhou, Wenduo" w:date="2016-04-04T14:13:00Z">
        <w:r>
          <w:t xml:space="preserve">The review strategy was </w:t>
        </w:r>
      </w:ins>
      <w:ins w:id="104" w:author="Zhou, Wenduo" w:date="2016-04-04T14:14:00Z">
        <w:r>
          <w:t>discussed</w:t>
        </w:r>
      </w:ins>
      <w:ins w:id="105" w:author="Zhou, Wenduo" w:date="2016-04-04T14:13:00Z">
        <w:r>
          <w:t xml:space="preserve">.  </w:t>
        </w:r>
      </w:ins>
      <w:ins w:id="106" w:author="Zhou, Wenduo" w:date="2016-04-04T14:14:00Z">
        <w:r>
          <w:t xml:space="preserve"> It is suggested that the review documents should be short, but be able to catch requirements for each individual facility.</w:t>
        </w:r>
      </w:ins>
      <w:ins w:id="107" w:author="Zhou, Wenduo" w:date="2016-04-04T14:16:00Z">
        <w:r w:rsidR="00D5290B">
          <w:t xml:space="preserve"> It is also suggested that there </w:t>
        </w:r>
      </w:ins>
      <w:ins w:id="108" w:author="Zhou, Wenduo" w:date="2016-04-04T14:38:00Z">
        <w:r w:rsidR="00CB3037">
          <w:t xml:space="preserve">could </w:t>
        </w:r>
      </w:ins>
      <w:ins w:id="109" w:author="Zhou, Wenduo" w:date="2016-04-04T14:16:00Z">
        <w:r w:rsidR="00D5290B">
          <w:t>be a unified review</w:t>
        </w:r>
        <w:r w:rsidR="00EC6E6A">
          <w:t xml:space="preserve"> with NOBUGS.</w:t>
        </w:r>
      </w:ins>
    </w:p>
    <w:p w14:paraId="35938EBE" w14:textId="77777777" w:rsidR="001A6C97" w:rsidRDefault="001A6C97" w:rsidP="00D91423">
      <w:pPr>
        <w:rPr>
          <w:ins w:id="110" w:author="Zhou, Wenduo" w:date="2016-04-04T14:13:00Z"/>
        </w:rPr>
      </w:pPr>
    </w:p>
    <w:p w14:paraId="348AC2BD" w14:textId="703554B1" w:rsidR="00C526B8" w:rsidRDefault="001D5002" w:rsidP="00D91423">
      <w:ins w:id="111" w:author="Zhou, Wenduo" w:date="2016-04-04T14:19:00Z">
        <w:r>
          <w:t xml:space="preserve">JT, </w:t>
        </w:r>
      </w:ins>
      <w:ins w:id="112" w:author="Zhou, Wenduo" w:date="2016-03-28T13:56:00Z">
        <w:r w:rsidR="00C526B8">
          <w:t xml:space="preserve">PP, GG and </w:t>
        </w:r>
      </w:ins>
      <w:ins w:id="113" w:author="Zhou, Wenduo" w:date="2016-04-04T14:19:00Z">
        <w:r w:rsidR="001A6C97">
          <w:t xml:space="preserve">one PMB member </w:t>
        </w:r>
        <w:r w:rsidR="00E1272E">
          <w:t>from ISIS were</w:t>
        </w:r>
      </w:ins>
      <w:ins w:id="114" w:author="Zhou, Wenduo" w:date="2016-03-28T13:57:00Z">
        <w:r w:rsidR="00C526B8">
          <w:t xml:space="preserve"> assigned </w:t>
        </w:r>
      </w:ins>
      <w:ins w:id="115" w:author="Zhou, Wenduo" w:date="2016-04-04T14:19:00Z">
        <w:r w:rsidR="00110232">
          <w:t>to organize Mantid review documents and propose a list of possible reviewers.</w:t>
        </w:r>
      </w:ins>
      <w:ins w:id="116" w:author="Zhou, Wenduo" w:date="2016-04-04T14:20:00Z">
        <w:r w:rsidR="00110232">
          <w:br/>
        </w:r>
      </w:ins>
    </w:p>
    <w:p w14:paraId="7E31DD16" w14:textId="77777777" w:rsidR="00953F22" w:rsidRDefault="00953F22" w:rsidP="00953F22">
      <w:pPr>
        <w:pStyle w:val="Heading1"/>
      </w:pPr>
      <w:r>
        <w:t>AOB</w:t>
      </w:r>
    </w:p>
    <w:p w14:paraId="59FBA06F" w14:textId="77777777" w:rsidR="00953F22" w:rsidRPr="00C17699" w:rsidRDefault="00953F22" w:rsidP="00953F22">
      <w:r>
        <w:t>None</w:t>
      </w:r>
    </w:p>
    <w:p w14:paraId="25469D84" w14:textId="77777777" w:rsidR="00953F22" w:rsidRDefault="00953F22" w:rsidP="00953F22">
      <w:pPr>
        <w:pStyle w:val="Heading1"/>
      </w:pPr>
      <w:r>
        <w:t>Next Meeting</w:t>
      </w:r>
    </w:p>
    <w:p w14:paraId="2115869B" w14:textId="45535F12" w:rsidR="00953F22" w:rsidRPr="005366FF" w:rsidRDefault="005913F3" w:rsidP="00953F22">
      <w:ins w:id="117" w:author="Zhou, Wenduo" w:date="2016-03-28T13:02:00Z">
        <w:r>
          <w:t>May 13th</w:t>
        </w:r>
      </w:ins>
      <w:r w:rsidR="00953F22">
        <w:t>, 2016.</w:t>
      </w:r>
    </w:p>
    <w:p w14:paraId="51D99DE2" w14:textId="77777777" w:rsidR="00953F22" w:rsidRDefault="00953F22" w:rsidP="00953F22">
      <w:pPr>
        <w:pStyle w:val="Heading1"/>
      </w:pPr>
      <w:r>
        <w:t>New and On-going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7021"/>
        <w:gridCol w:w="1138"/>
      </w:tblGrid>
      <w:tr w:rsidR="00042981" w14:paraId="288E859C" w14:textId="77777777" w:rsidTr="00DF3C31">
        <w:tc>
          <w:tcPr>
            <w:tcW w:w="697" w:type="dxa"/>
          </w:tcPr>
          <w:p w14:paraId="42E75070" w14:textId="1BB52812" w:rsidR="00042981" w:rsidRDefault="00042981" w:rsidP="00DF3C31">
            <w:pPr>
              <w:pStyle w:val="TableCell"/>
            </w:pPr>
            <w:r>
              <w:t>8.8</w:t>
            </w:r>
          </w:p>
        </w:tc>
        <w:tc>
          <w:tcPr>
            <w:tcW w:w="7021" w:type="dxa"/>
          </w:tcPr>
          <w:p w14:paraId="3F05B573" w14:textId="706DD2B2" w:rsidR="00042981" w:rsidRPr="00B8505A" w:rsidRDefault="00042981" w:rsidP="00DF3C31">
            <w:r>
              <w:t xml:space="preserve">Drive the adding of Mantid training material for powder diffraction in 2-3 months.  The training material will be published on web.  </w:t>
            </w:r>
          </w:p>
        </w:tc>
        <w:tc>
          <w:tcPr>
            <w:tcW w:w="1138" w:type="dxa"/>
          </w:tcPr>
          <w:p w14:paraId="590ED1AB" w14:textId="3290FFA4" w:rsidR="00042981" w:rsidRDefault="00042981" w:rsidP="00DF3C31">
            <w:pPr>
              <w:pStyle w:val="TableCell"/>
            </w:pPr>
            <w:r>
              <w:t xml:space="preserve">GG, TP </w:t>
            </w:r>
          </w:p>
        </w:tc>
      </w:tr>
      <w:tr w:rsidR="00042981" w14:paraId="08C12D33" w14:textId="77777777" w:rsidTr="00DF3C31">
        <w:tc>
          <w:tcPr>
            <w:tcW w:w="697" w:type="dxa"/>
          </w:tcPr>
          <w:p w14:paraId="7EA86824" w14:textId="05B8F055" w:rsidR="00042981" w:rsidRDefault="00042981" w:rsidP="00DF3C31">
            <w:pPr>
              <w:pStyle w:val="TableCell"/>
            </w:pPr>
            <w:r>
              <w:t>9.3</w:t>
            </w:r>
          </w:p>
        </w:tc>
        <w:tc>
          <w:tcPr>
            <w:tcW w:w="7021" w:type="dxa"/>
          </w:tcPr>
          <w:p w14:paraId="1DB02F4E" w14:textId="5470CAC8" w:rsidR="00042981" w:rsidRPr="0066796E" w:rsidRDefault="00042981" w:rsidP="00DF3C31">
            <w:r>
              <w:t>Upgrade to Qt5 after next release of ParaView</w:t>
            </w:r>
          </w:p>
        </w:tc>
        <w:tc>
          <w:tcPr>
            <w:tcW w:w="1138" w:type="dxa"/>
          </w:tcPr>
          <w:p w14:paraId="0B13917D" w14:textId="3B56BB98" w:rsidR="00042981" w:rsidRDefault="00042981" w:rsidP="00DF3C31">
            <w:pPr>
              <w:pStyle w:val="TableCell"/>
            </w:pPr>
            <w:r>
              <w:t>ND</w:t>
            </w:r>
          </w:p>
        </w:tc>
      </w:tr>
      <w:tr w:rsidR="00042981" w14:paraId="2936BE43" w14:textId="77777777" w:rsidTr="00DF3C31">
        <w:tc>
          <w:tcPr>
            <w:tcW w:w="697" w:type="dxa"/>
          </w:tcPr>
          <w:p w14:paraId="75EFA742" w14:textId="626B3CC5" w:rsidR="00042981" w:rsidRDefault="00042981" w:rsidP="00DF3C31">
            <w:pPr>
              <w:pStyle w:val="TableCell"/>
            </w:pPr>
            <w:r>
              <w:t>9.5</w:t>
            </w:r>
          </w:p>
        </w:tc>
        <w:tc>
          <w:tcPr>
            <w:tcW w:w="7021" w:type="dxa"/>
          </w:tcPr>
          <w:p w14:paraId="05F095DA" w14:textId="5BF2842C" w:rsidR="00042981" w:rsidRPr="00120A85" w:rsidRDefault="00042981" w:rsidP="00DF3C31">
            <w:r>
              <w:t>Look into next generation of IDF</w:t>
            </w:r>
          </w:p>
        </w:tc>
        <w:tc>
          <w:tcPr>
            <w:tcW w:w="1138" w:type="dxa"/>
          </w:tcPr>
          <w:p w14:paraId="79B17DDF" w14:textId="6DEF1B46" w:rsidR="00042981" w:rsidRDefault="00042981" w:rsidP="00DF3C31">
            <w:pPr>
              <w:pStyle w:val="TableCell"/>
            </w:pPr>
            <w:r>
              <w:t>Stuart Campbell</w:t>
            </w:r>
          </w:p>
        </w:tc>
      </w:tr>
      <w:tr w:rsidR="001E55BC" w14:paraId="333A819E" w14:textId="77777777" w:rsidTr="00DF3C31">
        <w:trPr>
          <w:ins w:id="118" w:author="Zhou, Wenduo" w:date="2016-04-04T14:08:00Z"/>
        </w:trPr>
        <w:tc>
          <w:tcPr>
            <w:tcW w:w="697" w:type="dxa"/>
          </w:tcPr>
          <w:p w14:paraId="31BB3055" w14:textId="01B615C2" w:rsidR="001E55BC" w:rsidRDefault="001E55BC" w:rsidP="00040ECA">
            <w:pPr>
              <w:rPr>
                <w:ins w:id="119" w:author="Zhou, Wenduo" w:date="2016-04-04T14:08:00Z"/>
              </w:rPr>
            </w:pPr>
            <w:ins w:id="120" w:author="Zhou, Wenduo" w:date="2016-04-04T14:09:00Z">
              <w:r>
                <w:t>10.5</w:t>
              </w:r>
            </w:ins>
          </w:p>
        </w:tc>
        <w:tc>
          <w:tcPr>
            <w:tcW w:w="7021" w:type="dxa"/>
          </w:tcPr>
          <w:p w14:paraId="753A0285" w14:textId="773EF019" w:rsidR="001E55BC" w:rsidRDefault="001E55BC" w:rsidP="00DF3C31">
            <w:pPr>
              <w:rPr>
                <w:ins w:id="121" w:author="Zhou, Wenduo" w:date="2016-04-04T14:08:00Z"/>
              </w:rPr>
            </w:pPr>
            <w:ins w:id="122" w:author="Zhou, Wenduo" w:date="2016-04-04T14:09:00Z">
              <w:r>
                <w:t>Constitution of Mantid</w:t>
              </w:r>
            </w:ins>
          </w:p>
        </w:tc>
        <w:tc>
          <w:tcPr>
            <w:tcW w:w="1138" w:type="dxa"/>
          </w:tcPr>
          <w:p w14:paraId="4D7F99C2" w14:textId="4D976FCC" w:rsidR="001E55BC" w:rsidRDefault="001E55BC" w:rsidP="00DF3C31">
            <w:pPr>
              <w:pStyle w:val="TableCell"/>
              <w:rPr>
                <w:ins w:id="123" w:author="Zhou, Wenduo" w:date="2016-04-04T14:08:00Z"/>
              </w:rPr>
            </w:pPr>
            <w:ins w:id="124" w:author="Zhou, Wenduo" w:date="2016-04-04T14:09:00Z">
              <w:r>
                <w:t>ND</w:t>
              </w:r>
            </w:ins>
          </w:p>
        </w:tc>
      </w:tr>
      <w:tr w:rsidR="00040ECA" w14:paraId="105BD1E5" w14:textId="77777777" w:rsidTr="00DF3C31">
        <w:tc>
          <w:tcPr>
            <w:tcW w:w="697" w:type="dxa"/>
          </w:tcPr>
          <w:p w14:paraId="7EE41F06" w14:textId="619EC89C" w:rsidR="00040ECA" w:rsidRPr="00040ECA" w:rsidRDefault="00526192" w:rsidP="00040ECA">
            <w:pPr>
              <w:rPr>
                <w:lang w:val="en-GB"/>
              </w:rPr>
            </w:pPr>
            <w:ins w:id="125" w:author="Zhou, Wenduo" w:date="2016-03-28T12:05:00Z">
              <w:r>
                <w:t>11.1</w:t>
              </w:r>
            </w:ins>
          </w:p>
        </w:tc>
        <w:tc>
          <w:tcPr>
            <w:tcW w:w="7021" w:type="dxa"/>
          </w:tcPr>
          <w:p w14:paraId="5E0554D5" w14:textId="366E8A62" w:rsidR="00040ECA" w:rsidRDefault="0082725F" w:rsidP="00DF3C31">
            <w:ins w:id="126" w:author="Zhou, Wenduo" w:date="2016-03-28T12:09:00Z">
              <w:r>
                <w:t>Finalize and socialize the 12 month plan</w:t>
              </w:r>
            </w:ins>
          </w:p>
        </w:tc>
        <w:tc>
          <w:tcPr>
            <w:tcW w:w="1138" w:type="dxa"/>
          </w:tcPr>
          <w:p w14:paraId="0D94610C" w14:textId="49BF94F6" w:rsidR="00040ECA" w:rsidRDefault="0082725F" w:rsidP="00DF3C31">
            <w:pPr>
              <w:pStyle w:val="TableCell"/>
            </w:pPr>
            <w:ins w:id="127" w:author="Zhou, Wenduo" w:date="2016-03-28T12:10:00Z">
              <w:r>
                <w:t>ND</w:t>
              </w:r>
            </w:ins>
          </w:p>
        </w:tc>
      </w:tr>
      <w:tr w:rsidR="00040ECA" w14:paraId="407FFA19" w14:textId="77777777" w:rsidTr="00DF3C31">
        <w:tc>
          <w:tcPr>
            <w:tcW w:w="697" w:type="dxa"/>
          </w:tcPr>
          <w:p w14:paraId="2D8FEB13" w14:textId="55C28685" w:rsidR="00040ECA" w:rsidRDefault="0082725F" w:rsidP="00DF3C31">
            <w:pPr>
              <w:pStyle w:val="TableCell"/>
            </w:pPr>
            <w:ins w:id="128" w:author="Zhou, Wenduo" w:date="2016-03-28T12:10:00Z">
              <w:r>
                <w:t>11.2</w:t>
              </w:r>
            </w:ins>
          </w:p>
        </w:tc>
        <w:tc>
          <w:tcPr>
            <w:tcW w:w="7021" w:type="dxa"/>
          </w:tcPr>
          <w:p w14:paraId="053A0A2D" w14:textId="45AC40B0" w:rsidR="00040ECA" w:rsidRDefault="002430F9" w:rsidP="0048243F">
            <w:ins w:id="129" w:author="Zhou, Wenduo" w:date="2016-03-28T12:12:00Z">
              <w:r>
                <w:t>Organize Mantid review documents and list of possible reviewers</w:t>
              </w:r>
            </w:ins>
          </w:p>
        </w:tc>
        <w:tc>
          <w:tcPr>
            <w:tcW w:w="1138" w:type="dxa"/>
          </w:tcPr>
          <w:p w14:paraId="1EA524C2" w14:textId="7C3A6817" w:rsidR="00040ECA" w:rsidRDefault="002430F9" w:rsidP="00DF3C31">
            <w:pPr>
              <w:pStyle w:val="TableCell"/>
            </w:pPr>
            <w:ins w:id="130" w:author="Zhou, Wenduo" w:date="2016-03-28T12:12:00Z">
              <w:r>
                <w:t>JT, PP, GG, 1 from ISIS</w:t>
              </w:r>
            </w:ins>
          </w:p>
        </w:tc>
      </w:tr>
      <w:tr w:rsidR="00040ECA" w14:paraId="6D6F5433" w14:textId="77777777" w:rsidTr="00C541DD">
        <w:trPr>
          <w:trHeight w:val="503"/>
        </w:trPr>
        <w:tc>
          <w:tcPr>
            <w:tcW w:w="697" w:type="dxa"/>
          </w:tcPr>
          <w:p w14:paraId="08AA5FD6" w14:textId="37815A43" w:rsidR="00040ECA" w:rsidRDefault="00040ECA" w:rsidP="00DF3C31">
            <w:pPr>
              <w:pStyle w:val="TableCell"/>
            </w:pPr>
            <w:r>
              <w:t>1</w:t>
            </w:r>
            <w:ins w:id="131" w:author="Zhou, Wenduo" w:date="2016-03-28T13:00:00Z">
              <w:r w:rsidR="00B61252">
                <w:t>1</w:t>
              </w:r>
            </w:ins>
            <w:r>
              <w:t>.3</w:t>
            </w:r>
          </w:p>
        </w:tc>
        <w:tc>
          <w:tcPr>
            <w:tcW w:w="7021" w:type="dxa"/>
          </w:tcPr>
          <w:p w14:paraId="0B2B448D" w14:textId="13487389" w:rsidR="00040ECA" w:rsidRDefault="00B61252" w:rsidP="00DF3C31">
            <w:ins w:id="132" w:author="Zhou, Wenduo" w:date="2016-03-28T13:00:00Z">
              <w:r>
                <w:t>ISIS will come up with a name for the SSC chair</w:t>
              </w:r>
            </w:ins>
          </w:p>
        </w:tc>
        <w:tc>
          <w:tcPr>
            <w:tcW w:w="1138" w:type="dxa"/>
          </w:tcPr>
          <w:p w14:paraId="15F1845B" w14:textId="5D84F91A" w:rsidR="00040ECA" w:rsidRDefault="00D50C77" w:rsidP="00DF3C31">
            <w:pPr>
              <w:pStyle w:val="TableCell"/>
            </w:pPr>
            <w:ins w:id="133" w:author="Zhou, Wenduo" w:date="2016-03-28T13:00:00Z">
              <w:r>
                <w:t>Debbie, Toby</w:t>
              </w:r>
            </w:ins>
          </w:p>
        </w:tc>
      </w:tr>
      <w:tr w:rsidR="00040ECA" w14:paraId="03059EEF" w14:textId="77777777" w:rsidTr="00C541DD">
        <w:trPr>
          <w:trHeight w:val="503"/>
        </w:trPr>
        <w:tc>
          <w:tcPr>
            <w:tcW w:w="697" w:type="dxa"/>
          </w:tcPr>
          <w:p w14:paraId="416C6980" w14:textId="505E5CAD" w:rsidR="00040ECA" w:rsidRDefault="00BD6742" w:rsidP="00DF3C31">
            <w:pPr>
              <w:pStyle w:val="TableCell"/>
            </w:pPr>
            <w:r>
              <w:t>1</w:t>
            </w:r>
            <w:ins w:id="134" w:author="Zhou, Wenduo" w:date="2016-03-28T13:01:00Z">
              <w:r w:rsidR="00D973A1">
                <w:t>1</w:t>
              </w:r>
            </w:ins>
            <w:r>
              <w:t>.4</w:t>
            </w:r>
          </w:p>
        </w:tc>
        <w:tc>
          <w:tcPr>
            <w:tcW w:w="7021" w:type="dxa"/>
          </w:tcPr>
          <w:p w14:paraId="77182D90" w14:textId="10DC95F3" w:rsidR="00040ECA" w:rsidRDefault="00D973A1" w:rsidP="00DF3C31">
            <w:ins w:id="135" w:author="Zhou, Wenduo" w:date="2016-03-28T13:01:00Z">
              <w:r>
                <w:t>Contact Mark regarding joining the project formally and if ILL would like to involved in the review</w:t>
              </w:r>
            </w:ins>
          </w:p>
        </w:tc>
        <w:tc>
          <w:tcPr>
            <w:tcW w:w="1138" w:type="dxa"/>
          </w:tcPr>
          <w:p w14:paraId="7598D3E3" w14:textId="79713469" w:rsidR="00040ECA" w:rsidRDefault="00D973A1" w:rsidP="00DF3C31">
            <w:pPr>
              <w:pStyle w:val="TableCell"/>
            </w:pPr>
            <w:ins w:id="136" w:author="Zhou, Wenduo" w:date="2016-03-28T13:02:00Z">
              <w:r>
                <w:t>JT</w:t>
              </w:r>
            </w:ins>
          </w:p>
        </w:tc>
      </w:tr>
      <w:tr w:rsidR="008336E1" w14:paraId="7FF36654" w14:textId="77777777" w:rsidTr="00C541DD">
        <w:trPr>
          <w:trHeight w:val="503"/>
          <w:ins w:id="137" w:author="Zhou, Wenduo" w:date="2016-03-28T13:55:00Z"/>
        </w:trPr>
        <w:tc>
          <w:tcPr>
            <w:tcW w:w="697" w:type="dxa"/>
          </w:tcPr>
          <w:p w14:paraId="0C052E09" w14:textId="336D0F76" w:rsidR="008336E1" w:rsidRDefault="008336E1" w:rsidP="00DF3C31">
            <w:pPr>
              <w:pStyle w:val="TableCell"/>
              <w:rPr>
                <w:ins w:id="138" w:author="Zhou, Wenduo" w:date="2016-03-28T13:55:00Z"/>
              </w:rPr>
            </w:pPr>
            <w:ins w:id="139" w:author="Zhou, Wenduo" w:date="2016-03-28T13:55:00Z">
              <w:r>
                <w:t>11.5</w:t>
              </w:r>
            </w:ins>
          </w:p>
        </w:tc>
        <w:tc>
          <w:tcPr>
            <w:tcW w:w="7021" w:type="dxa"/>
          </w:tcPr>
          <w:p w14:paraId="3DC3D2DB" w14:textId="69C44E25" w:rsidR="008336E1" w:rsidRDefault="008336E1" w:rsidP="00DF3C31">
            <w:pPr>
              <w:rPr>
                <w:ins w:id="140" w:author="Zhou, Wenduo" w:date="2016-03-28T13:55:00Z"/>
              </w:rPr>
            </w:pPr>
            <w:ins w:id="141" w:author="Zhou, Wenduo" w:date="2016-03-28T13:55:00Z">
              <w:r>
                <w:t xml:space="preserve">Discuss about </w:t>
              </w:r>
            </w:ins>
            <w:ins w:id="142" w:author="Zhou, Wenduo" w:date="2016-03-28T13:56:00Z">
              <w:r>
                <w:t>shifting</w:t>
              </w:r>
            </w:ins>
            <w:ins w:id="143" w:author="Zhou, Wenduo" w:date="2016-03-28T13:55:00Z">
              <w:r>
                <w:t xml:space="preserve"> PMB chair and secretary </w:t>
              </w:r>
            </w:ins>
            <w:ins w:id="144" w:author="Zhou, Wenduo" w:date="2016-03-28T13:56:00Z">
              <w:r>
                <w:t>off cycle in next PMB meeting</w:t>
              </w:r>
            </w:ins>
          </w:p>
        </w:tc>
        <w:tc>
          <w:tcPr>
            <w:tcW w:w="1138" w:type="dxa"/>
          </w:tcPr>
          <w:p w14:paraId="1C7CEF42" w14:textId="2AF6D1C3" w:rsidR="008336E1" w:rsidRDefault="008336E1" w:rsidP="00DF3C31">
            <w:pPr>
              <w:pStyle w:val="TableCell"/>
              <w:rPr>
                <w:ins w:id="145" w:author="Zhou, Wenduo" w:date="2016-03-28T13:55:00Z"/>
              </w:rPr>
            </w:pPr>
            <w:ins w:id="146" w:author="Zhou, Wenduo" w:date="2016-03-28T13:56:00Z">
              <w:r>
                <w:t>GG, WZ</w:t>
              </w:r>
            </w:ins>
          </w:p>
        </w:tc>
      </w:tr>
      <w:tr w:rsidR="00040ECA" w14:paraId="021CAA60" w14:textId="77777777" w:rsidTr="00C541DD">
        <w:trPr>
          <w:trHeight w:val="503"/>
        </w:trPr>
        <w:tc>
          <w:tcPr>
            <w:tcW w:w="697" w:type="dxa"/>
          </w:tcPr>
          <w:p w14:paraId="47827A0A" w14:textId="47D51409" w:rsidR="00040ECA" w:rsidRDefault="00BD6742" w:rsidP="00DF3C31">
            <w:pPr>
              <w:pStyle w:val="TableCell"/>
            </w:pPr>
            <w:r>
              <w:t>1</w:t>
            </w:r>
            <w:ins w:id="147" w:author="Zhou, Wenduo" w:date="2016-04-04T13:58:00Z">
              <w:r w:rsidR="003E779C">
                <w:t>1</w:t>
              </w:r>
            </w:ins>
            <w:r>
              <w:t>.</w:t>
            </w:r>
            <w:ins w:id="148" w:author="Zhou, Wenduo" w:date="2016-04-04T13:58:00Z">
              <w:r w:rsidR="003E779C">
                <w:t>6</w:t>
              </w:r>
            </w:ins>
          </w:p>
        </w:tc>
        <w:tc>
          <w:tcPr>
            <w:tcW w:w="7021" w:type="dxa"/>
          </w:tcPr>
          <w:p w14:paraId="7390A5B3" w14:textId="1049CC01" w:rsidR="00040ECA" w:rsidRDefault="009A1129" w:rsidP="009A1129">
            <w:ins w:id="149" w:author="Zhou, Wenduo" w:date="2016-04-04T13:58:00Z">
              <w:r>
                <w:t>Schedule next Man</w:t>
              </w:r>
              <w:r w:rsidR="003E779C">
                <w:t>t</w:t>
              </w:r>
              <w:r>
                <w:t>id meeting on May 13th, 2016.</w:t>
              </w:r>
            </w:ins>
          </w:p>
        </w:tc>
        <w:tc>
          <w:tcPr>
            <w:tcW w:w="1138" w:type="dxa"/>
          </w:tcPr>
          <w:p w14:paraId="0F31BC97" w14:textId="7152CB2F" w:rsidR="00040ECA" w:rsidRDefault="003E779C" w:rsidP="00DF3C31">
            <w:pPr>
              <w:pStyle w:val="TableCell"/>
            </w:pPr>
            <w:ins w:id="150" w:author="Zhou, Wenduo" w:date="2016-04-04T13:58:00Z">
              <w:r>
                <w:t>VZ</w:t>
              </w:r>
            </w:ins>
          </w:p>
        </w:tc>
      </w:tr>
    </w:tbl>
    <w:p w14:paraId="62FE0AC2" w14:textId="77777777" w:rsidR="00580319" w:rsidRPr="00F626AD" w:rsidRDefault="00580319" w:rsidP="00580319"/>
    <w:p w14:paraId="46EF9369" w14:textId="77777777" w:rsidR="00580319" w:rsidRDefault="00580319" w:rsidP="00580319">
      <w:pPr>
        <w:pStyle w:val="Heading1"/>
      </w:pPr>
      <w:r>
        <w:t>Completed Actions</w:t>
      </w:r>
    </w:p>
    <w:p w14:paraId="6FF7024D" w14:textId="77777777" w:rsidR="00580319" w:rsidRDefault="00580319" w:rsidP="00580319">
      <w:pPr>
        <w:rPr>
          <w:ins w:id="151" w:author="Zhou, Wenduo" w:date="2016-03-28T12:03:00Z"/>
        </w:rPr>
      </w:pPr>
      <w:r>
        <w:t>Completed actions will remain in this list for one meeting and then will be removed.</w:t>
      </w:r>
    </w:p>
    <w:p w14:paraId="49C07E30" w14:textId="77777777" w:rsidR="004E011B" w:rsidRPr="00A07044" w:rsidRDefault="004E011B" w:rsidP="005803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7021"/>
        <w:gridCol w:w="1138"/>
      </w:tblGrid>
      <w:tr w:rsidR="00580319" w14:paraId="6B274164" w14:textId="77777777" w:rsidTr="00DF3C31">
        <w:tc>
          <w:tcPr>
            <w:tcW w:w="697" w:type="dxa"/>
          </w:tcPr>
          <w:p w14:paraId="72203809" w14:textId="5EC4E111" w:rsidR="00580319" w:rsidRDefault="003D1EB1" w:rsidP="00DF3C31">
            <w:pPr>
              <w:pStyle w:val="TableCell"/>
            </w:pPr>
            <w:ins w:id="152" w:author="Zhou, Wenduo" w:date="2016-03-28T11:59:00Z">
              <w:r>
                <w:lastRenderedPageBreak/>
                <w:t>1</w:t>
              </w:r>
              <w:r w:rsidR="001558FD">
                <w:t>0.1</w:t>
              </w:r>
            </w:ins>
          </w:p>
        </w:tc>
        <w:tc>
          <w:tcPr>
            <w:tcW w:w="7021" w:type="dxa"/>
          </w:tcPr>
          <w:p w14:paraId="5912990B" w14:textId="04A7E3FD" w:rsidR="00580319" w:rsidRPr="00B8505A" w:rsidRDefault="00C1768C" w:rsidP="00DF3C31">
            <w:ins w:id="153" w:author="Zhou, Wenduo" w:date="2016-03-28T12:00:00Z">
              <w:r>
                <w:t>Add to agenda of next PMB the election of a new PMB chair in the next PMB meeting</w:t>
              </w:r>
              <w:r w:rsidR="00FA14BB">
                <w:t>: Jon Taylor</w:t>
              </w:r>
            </w:ins>
          </w:p>
        </w:tc>
        <w:tc>
          <w:tcPr>
            <w:tcW w:w="1138" w:type="dxa"/>
          </w:tcPr>
          <w:p w14:paraId="39862ADD" w14:textId="2392F676" w:rsidR="00580319" w:rsidRDefault="00C1768C" w:rsidP="00DF3C31">
            <w:pPr>
              <w:pStyle w:val="TableCell"/>
            </w:pPr>
            <w:ins w:id="154" w:author="Zhou, Wenduo" w:date="2016-03-28T12:00:00Z">
              <w:r>
                <w:t>WZ</w:t>
              </w:r>
            </w:ins>
          </w:p>
        </w:tc>
      </w:tr>
      <w:tr w:rsidR="00111578" w14:paraId="0F390B88" w14:textId="77777777" w:rsidTr="00DF3C31">
        <w:trPr>
          <w:ins w:id="155" w:author="Zhou, Wenduo" w:date="2016-03-28T12:04:00Z"/>
        </w:trPr>
        <w:tc>
          <w:tcPr>
            <w:tcW w:w="697" w:type="dxa"/>
          </w:tcPr>
          <w:p w14:paraId="5BA32FE0" w14:textId="1A7C0D84" w:rsidR="00111578" w:rsidRDefault="00111578" w:rsidP="00DF3C31">
            <w:pPr>
              <w:pStyle w:val="TableCell"/>
              <w:rPr>
                <w:ins w:id="156" w:author="Zhou, Wenduo" w:date="2016-03-28T12:04:00Z"/>
              </w:rPr>
            </w:pPr>
            <w:ins w:id="157" w:author="Zhou, Wenduo" w:date="2016-03-28T12:04:00Z">
              <w:r>
                <w:t>10.2</w:t>
              </w:r>
            </w:ins>
          </w:p>
        </w:tc>
        <w:tc>
          <w:tcPr>
            <w:tcW w:w="7021" w:type="dxa"/>
          </w:tcPr>
          <w:p w14:paraId="1E707F44" w14:textId="52132B50" w:rsidR="00111578" w:rsidRDefault="00111578" w:rsidP="00111578">
            <w:pPr>
              <w:rPr>
                <w:ins w:id="158" w:author="Zhou, Wenduo" w:date="2016-03-28T12:04:00Z"/>
              </w:rPr>
            </w:pPr>
            <w:ins w:id="159" w:author="Zhou, Wenduo" w:date="2016-03-28T12:05:00Z">
              <w:r>
                <w:t>Add to agenda of next PMB the election of a new PMB sectary before the next PMB meeting: Wenduo Zhou remains</w:t>
              </w:r>
            </w:ins>
          </w:p>
        </w:tc>
        <w:tc>
          <w:tcPr>
            <w:tcW w:w="1138" w:type="dxa"/>
          </w:tcPr>
          <w:p w14:paraId="5CCF13D7" w14:textId="44717CCC" w:rsidR="00111578" w:rsidRDefault="00111578" w:rsidP="00DF3C31">
            <w:pPr>
              <w:pStyle w:val="TableCell"/>
              <w:rPr>
                <w:ins w:id="160" w:author="Zhou, Wenduo" w:date="2016-03-28T12:04:00Z"/>
              </w:rPr>
            </w:pPr>
            <w:ins w:id="161" w:author="Zhou, Wenduo" w:date="2016-03-28T12:05:00Z">
              <w:r>
                <w:t>WZ</w:t>
              </w:r>
            </w:ins>
          </w:p>
        </w:tc>
      </w:tr>
      <w:tr w:rsidR="002517B6" w14:paraId="462642F8" w14:textId="77777777" w:rsidTr="00DF3C31">
        <w:trPr>
          <w:ins w:id="162" w:author="Zhou, Wenduo" w:date="2016-03-28T12:13:00Z"/>
        </w:trPr>
        <w:tc>
          <w:tcPr>
            <w:tcW w:w="697" w:type="dxa"/>
          </w:tcPr>
          <w:p w14:paraId="7645CC7D" w14:textId="44E3FBC3" w:rsidR="002517B6" w:rsidRDefault="002517B6" w:rsidP="00DF3C31">
            <w:pPr>
              <w:pStyle w:val="TableCell"/>
              <w:rPr>
                <w:ins w:id="163" w:author="Zhou, Wenduo" w:date="2016-03-28T12:13:00Z"/>
              </w:rPr>
            </w:pPr>
            <w:ins w:id="164" w:author="Zhou, Wenduo" w:date="2016-03-28T12:13:00Z">
              <w:r>
                <w:t>10.3</w:t>
              </w:r>
            </w:ins>
          </w:p>
        </w:tc>
        <w:tc>
          <w:tcPr>
            <w:tcW w:w="7021" w:type="dxa"/>
          </w:tcPr>
          <w:p w14:paraId="6EC2E09A" w14:textId="7649DFE4" w:rsidR="002517B6" w:rsidRDefault="002517B6" w:rsidP="00111578">
            <w:pPr>
              <w:rPr>
                <w:ins w:id="165" w:author="Zhou, Wenduo" w:date="2016-03-28T12:13:00Z"/>
              </w:rPr>
            </w:pPr>
            <w:ins w:id="166" w:author="Zhou, Wenduo" w:date="2016-03-28T12:13:00Z">
              <w:r>
                <w:t>Add to next PMB’s agenda to elect interim SSC chair among PMB members</w:t>
              </w:r>
              <w:r w:rsidR="00C5143F">
                <w:t>: discussed</w:t>
              </w:r>
            </w:ins>
          </w:p>
        </w:tc>
        <w:tc>
          <w:tcPr>
            <w:tcW w:w="1138" w:type="dxa"/>
          </w:tcPr>
          <w:p w14:paraId="452F6443" w14:textId="61A761B2" w:rsidR="002517B6" w:rsidRDefault="002517B6" w:rsidP="00DF3C31">
            <w:pPr>
              <w:pStyle w:val="TableCell"/>
              <w:rPr>
                <w:ins w:id="167" w:author="Zhou, Wenduo" w:date="2016-03-28T12:13:00Z"/>
              </w:rPr>
            </w:pPr>
            <w:ins w:id="168" w:author="Zhou, Wenduo" w:date="2016-03-28T12:13:00Z">
              <w:r>
                <w:t>WZ</w:t>
              </w:r>
            </w:ins>
          </w:p>
        </w:tc>
      </w:tr>
      <w:tr w:rsidR="00783E83" w14:paraId="4B741AB2" w14:textId="77777777" w:rsidTr="00DF3C31">
        <w:trPr>
          <w:ins w:id="169" w:author="Zhou, Wenduo" w:date="2016-03-28T13:00:00Z"/>
        </w:trPr>
        <w:tc>
          <w:tcPr>
            <w:tcW w:w="697" w:type="dxa"/>
          </w:tcPr>
          <w:p w14:paraId="743256AB" w14:textId="4030FEF2" w:rsidR="00783E83" w:rsidRDefault="00783E83" w:rsidP="00DF3C31">
            <w:pPr>
              <w:pStyle w:val="TableCell"/>
              <w:rPr>
                <w:ins w:id="170" w:author="Zhou, Wenduo" w:date="2016-03-28T13:00:00Z"/>
              </w:rPr>
            </w:pPr>
            <w:ins w:id="171" w:author="Zhou, Wenduo" w:date="2016-03-28T13:01:00Z">
              <w:r>
                <w:t>10.4</w:t>
              </w:r>
            </w:ins>
          </w:p>
        </w:tc>
        <w:tc>
          <w:tcPr>
            <w:tcW w:w="7021" w:type="dxa"/>
          </w:tcPr>
          <w:p w14:paraId="4A33CC91" w14:textId="7800650E" w:rsidR="00783E83" w:rsidRDefault="00783E83" w:rsidP="00111578">
            <w:pPr>
              <w:rPr>
                <w:ins w:id="172" w:author="Zhou, Wenduo" w:date="2016-03-28T13:00:00Z"/>
              </w:rPr>
            </w:pPr>
            <w:ins w:id="173" w:author="Zhou, Wenduo" w:date="2016-03-28T13:01:00Z">
              <w:r>
                <w:t>Add to next PMB’s agenda to decide external reviewers: discussed</w:t>
              </w:r>
            </w:ins>
          </w:p>
        </w:tc>
        <w:tc>
          <w:tcPr>
            <w:tcW w:w="1138" w:type="dxa"/>
          </w:tcPr>
          <w:p w14:paraId="403BA6A0" w14:textId="4231B2C3" w:rsidR="00783E83" w:rsidRDefault="00783E83" w:rsidP="00DF3C31">
            <w:pPr>
              <w:pStyle w:val="TableCell"/>
              <w:rPr>
                <w:ins w:id="174" w:author="Zhou, Wenduo" w:date="2016-03-28T13:00:00Z"/>
              </w:rPr>
            </w:pPr>
            <w:ins w:id="175" w:author="Zhou, Wenduo" w:date="2016-03-28T13:01:00Z">
              <w:r>
                <w:t>WZ</w:t>
              </w:r>
            </w:ins>
          </w:p>
        </w:tc>
      </w:tr>
      <w:tr w:rsidR="00EA58B8" w14:paraId="3660BC35" w14:textId="77777777" w:rsidTr="00DF3C31">
        <w:trPr>
          <w:ins w:id="176" w:author="Zhou, Wenduo" w:date="2016-03-28T13:39:00Z"/>
        </w:trPr>
        <w:tc>
          <w:tcPr>
            <w:tcW w:w="697" w:type="dxa"/>
          </w:tcPr>
          <w:p w14:paraId="6F61C966" w14:textId="0FEF59E3" w:rsidR="00EA58B8" w:rsidRDefault="00EA58B8" w:rsidP="00DF3C31">
            <w:pPr>
              <w:pStyle w:val="TableCell"/>
              <w:rPr>
                <w:ins w:id="177" w:author="Zhou, Wenduo" w:date="2016-03-28T13:39:00Z"/>
              </w:rPr>
            </w:pPr>
            <w:ins w:id="178" w:author="Zhou, Wenduo" w:date="2016-03-28T13:39:00Z">
              <w:r>
                <w:t>10.7</w:t>
              </w:r>
            </w:ins>
          </w:p>
        </w:tc>
        <w:tc>
          <w:tcPr>
            <w:tcW w:w="7021" w:type="dxa"/>
          </w:tcPr>
          <w:p w14:paraId="157847BE" w14:textId="4637E139" w:rsidR="00EA58B8" w:rsidRDefault="00EA58B8" w:rsidP="00111578">
            <w:pPr>
              <w:rPr>
                <w:ins w:id="179" w:author="Zhou, Wenduo" w:date="2016-03-28T13:39:00Z"/>
              </w:rPr>
            </w:pPr>
            <w:ins w:id="180" w:author="Zhou, Wenduo" w:date="2016-03-28T13:39:00Z">
              <w:r>
                <w:t>ISIS will look into SSC reports</w:t>
              </w:r>
            </w:ins>
          </w:p>
        </w:tc>
        <w:tc>
          <w:tcPr>
            <w:tcW w:w="1138" w:type="dxa"/>
          </w:tcPr>
          <w:p w14:paraId="4264F6E6" w14:textId="6EFE0F5C" w:rsidR="00EA58B8" w:rsidRDefault="00EA58B8" w:rsidP="00DF3C31">
            <w:pPr>
              <w:pStyle w:val="TableCell"/>
              <w:rPr>
                <w:ins w:id="181" w:author="Zhou, Wenduo" w:date="2016-03-28T13:39:00Z"/>
              </w:rPr>
            </w:pPr>
            <w:ins w:id="182" w:author="Zhou, Wenduo" w:date="2016-03-28T13:39:00Z">
              <w:r>
                <w:t>RS, TGP</w:t>
              </w:r>
            </w:ins>
          </w:p>
        </w:tc>
      </w:tr>
      <w:tr w:rsidR="00A15396" w14:paraId="6044BF5B" w14:textId="77777777" w:rsidTr="00DF3C31">
        <w:trPr>
          <w:ins w:id="183" w:author="Zhou, Wenduo" w:date="2016-03-28T13:39:00Z"/>
        </w:trPr>
        <w:tc>
          <w:tcPr>
            <w:tcW w:w="697" w:type="dxa"/>
          </w:tcPr>
          <w:p w14:paraId="15BE027C" w14:textId="7B0CE7B7" w:rsidR="00A15396" w:rsidRDefault="00A15396" w:rsidP="00DF3C31">
            <w:pPr>
              <w:pStyle w:val="TableCell"/>
              <w:rPr>
                <w:ins w:id="184" w:author="Zhou, Wenduo" w:date="2016-03-28T13:39:00Z"/>
              </w:rPr>
            </w:pPr>
            <w:ins w:id="185" w:author="Zhou, Wenduo" w:date="2016-03-28T13:41:00Z">
              <w:r>
                <w:t>10.8</w:t>
              </w:r>
            </w:ins>
          </w:p>
        </w:tc>
        <w:tc>
          <w:tcPr>
            <w:tcW w:w="7021" w:type="dxa"/>
          </w:tcPr>
          <w:p w14:paraId="35720DFD" w14:textId="477202F7" w:rsidR="00A15396" w:rsidRDefault="00A15396" w:rsidP="00111578">
            <w:pPr>
              <w:rPr>
                <w:ins w:id="186" w:author="Zhou, Wenduo" w:date="2016-03-28T13:39:00Z"/>
              </w:rPr>
            </w:pPr>
            <w:ins w:id="187" w:author="Zhou, Wenduo" w:date="2016-03-28T13:41:00Z">
              <w:r>
                <w:t>Research how to do external review</w:t>
              </w:r>
            </w:ins>
          </w:p>
        </w:tc>
        <w:tc>
          <w:tcPr>
            <w:tcW w:w="1138" w:type="dxa"/>
          </w:tcPr>
          <w:p w14:paraId="738F6C90" w14:textId="6D181A63" w:rsidR="00A15396" w:rsidRDefault="00A15396" w:rsidP="00DF3C31">
            <w:pPr>
              <w:pStyle w:val="TableCell"/>
              <w:rPr>
                <w:ins w:id="188" w:author="Zhou, Wenduo" w:date="2016-03-28T13:39:00Z"/>
              </w:rPr>
            </w:pPr>
            <w:ins w:id="189" w:author="Zhou, Wenduo" w:date="2016-03-28T13:41:00Z">
              <w:r>
                <w:t>Debbie, JT</w:t>
              </w:r>
            </w:ins>
          </w:p>
        </w:tc>
      </w:tr>
    </w:tbl>
    <w:p w14:paraId="017A1FD5" w14:textId="77777777" w:rsidR="00580319" w:rsidRPr="00FD7A54" w:rsidRDefault="00580319" w:rsidP="00580319"/>
    <w:p w14:paraId="04E91E08" w14:textId="77777777" w:rsidR="00953F22" w:rsidRDefault="00953F22" w:rsidP="00D91423"/>
    <w:sectPr w:rsidR="00953F22" w:rsidSect="006E02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0D2"/>
    <w:rsid w:val="00005517"/>
    <w:rsid w:val="000113BD"/>
    <w:rsid w:val="000114E0"/>
    <w:rsid w:val="000124AF"/>
    <w:rsid w:val="00016E92"/>
    <w:rsid w:val="000170A0"/>
    <w:rsid w:val="00023DE7"/>
    <w:rsid w:val="00026442"/>
    <w:rsid w:val="00027871"/>
    <w:rsid w:val="00031F51"/>
    <w:rsid w:val="000365FE"/>
    <w:rsid w:val="00040ECA"/>
    <w:rsid w:val="00042981"/>
    <w:rsid w:val="00052B6B"/>
    <w:rsid w:val="0005347B"/>
    <w:rsid w:val="00060359"/>
    <w:rsid w:val="000618BC"/>
    <w:rsid w:val="00071664"/>
    <w:rsid w:val="00072098"/>
    <w:rsid w:val="000753B2"/>
    <w:rsid w:val="00083B92"/>
    <w:rsid w:val="00095520"/>
    <w:rsid w:val="000D0903"/>
    <w:rsid w:val="000D0A79"/>
    <w:rsid w:val="000D465F"/>
    <w:rsid w:val="000E2201"/>
    <w:rsid w:val="000E6A5F"/>
    <w:rsid w:val="0010079B"/>
    <w:rsid w:val="001059D0"/>
    <w:rsid w:val="00110232"/>
    <w:rsid w:val="00111578"/>
    <w:rsid w:val="0011495D"/>
    <w:rsid w:val="00125887"/>
    <w:rsid w:val="001306DE"/>
    <w:rsid w:val="00150A99"/>
    <w:rsid w:val="001552FF"/>
    <w:rsid w:val="001558FD"/>
    <w:rsid w:val="001625D1"/>
    <w:rsid w:val="001634CC"/>
    <w:rsid w:val="00163C13"/>
    <w:rsid w:val="00165D93"/>
    <w:rsid w:val="00181646"/>
    <w:rsid w:val="00190555"/>
    <w:rsid w:val="00196EEB"/>
    <w:rsid w:val="001A6C97"/>
    <w:rsid w:val="001B1F48"/>
    <w:rsid w:val="001B20A7"/>
    <w:rsid w:val="001B39C5"/>
    <w:rsid w:val="001B5822"/>
    <w:rsid w:val="001C4C40"/>
    <w:rsid w:val="001C67B3"/>
    <w:rsid w:val="001D5002"/>
    <w:rsid w:val="001E3CE2"/>
    <w:rsid w:val="001E3F1D"/>
    <w:rsid w:val="001E55BC"/>
    <w:rsid w:val="001F17B2"/>
    <w:rsid w:val="001F453F"/>
    <w:rsid w:val="001F7830"/>
    <w:rsid w:val="0020518F"/>
    <w:rsid w:val="00205660"/>
    <w:rsid w:val="00240654"/>
    <w:rsid w:val="002418E3"/>
    <w:rsid w:val="002430F9"/>
    <w:rsid w:val="00243A2F"/>
    <w:rsid w:val="002506F1"/>
    <w:rsid w:val="002517B6"/>
    <w:rsid w:val="00255FE4"/>
    <w:rsid w:val="00263EEB"/>
    <w:rsid w:val="00270FF8"/>
    <w:rsid w:val="00275FD3"/>
    <w:rsid w:val="00286C54"/>
    <w:rsid w:val="00287314"/>
    <w:rsid w:val="00296661"/>
    <w:rsid w:val="002B0848"/>
    <w:rsid w:val="002B6FDF"/>
    <w:rsid w:val="002C4CE2"/>
    <w:rsid w:val="002D4E01"/>
    <w:rsid w:val="002E024C"/>
    <w:rsid w:val="00315420"/>
    <w:rsid w:val="00317430"/>
    <w:rsid w:val="0031778A"/>
    <w:rsid w:val="00343575"/>
    <w:rsid w:val="0035336D"/>
    <w:rsid w:val="003624F0"/>
    <w:rsid w:val="00371558"/>
    <w:rsid w:val="003747B4"/>
    <w:rsid w:val="00384815"/>
    <w:rsid w:val="00393E33"/>
    <w:rsid w:val="0039469C"/>
    <w:rsid w:val="003A3204"/>
    <w:rsid w:val="003A7D98"/>
    <w:rsid w:val="003C21A0"/>
    <w:rsid w:val="003C6AF0"/>
    <w:rsid w:val="003D1EB1"/>
    <w:rsid w:val="003D36F4"/>
    <w:rsid w:val="003E779C"/>
    <w:rsid w:val="0040360C"/>
    <w:rsid w:val="00404A0A"/>
    <w:rsid w:val="00421673"/>
    <w:rsid w:val="00434416"/>
    <w:rsid w:val="0043523C"/>
    <w:rsid w:val="004567FB"/>
    <w:rsid w:val="00456C15"/>
    <w:rsid w:val="00464EEA"/>
    <w:rsid w:val="0048243F"/>
    <w:rsid w:val="004859E8"/>
    <w:rsid w:val="00486E63"/>
    <w:rsid w:val="004B50D2"/>
    <w:rsid w:val="004B7917"/>
    <w:rsid w:val="004C2FBC"/>
    <w:rsid w:val="004D7B49"/>
    <w:rsid w:val="004E011B"/>
    <w:rsid w:val="004F3379"/>
    <w:rsid w:val="00500914"/>
    <w:rsid w:val="00501E2B"/>
    <w:rsid w:val="00506AB9"/>
    <w:rsid w:val="00510082"/>
    <w:rsid w:val="0051261E"/>
    <w:rsid w:val="0051488A"/>
    <w:rsid w:val="00515DFB"/>
    <w:rsid w:val="00521988"/>
    <w:rsid w:val="00522355"/>
    <w:rsid w:val="00524122"/>
    <w:rsid w:val="00526192"/>
    <w:rsid w:val="00546171"/>
    <w:rsid w:val="00551BEF"/>
    <w:rsid w:val="00567A72"/>
    <w:rsid w:val="00580319"/>
    <w:rsid w:val="00580888"/>
    <w:rsid w:val="00587E98"/>
    <w:rsid w:val="005913F3"/>
    <w:rsid w:val="005A6969"/>
    <w:rsid w:val="005B018A"/>
    <w:rsid w:val="005D5974"/>
    <w:rsid w:val="005E73B6"/>
    <w:rsid w:val="005F12C7"/>
    <w:rsid w:val="005F6BB9"/>
    <w:rsid w:val="00605477"/>
    <w:rsid w:val="006257BA"/>
    <w:rsid w:val="00632311"/>
    <w:rsid w:val="0065272C"/>
    <w:rsid w:val="00661078"/>
    <w:rsid w:val="00670D51"/>
    <w:rsid w:val="006714F2"/>
    <w:rsid w:val="006750EC"/>
    <w:rsid w:val="00685BBC"/>
    <w:rsid w:val="006964C2"/>
    <w:rsid w:val="006B0ED9"/>
    <w:rsid w:val="006B77E6"/>
    <w:rsid w:val="006C376B"/>
    <w:rsid w:val="006E021E"/>
    <w:rsid w:val="006E727C"/>
    <w:rsid w:val="006F267F"/>
    <w:rsid w:val="007030D7"/>
    <w:rsid w:val="00737376"/>
    <w:rsid w:val="007373F6"/>
    <w:rsid w:val="0077301D"/>
    <w:rsid w:val="00783E83"/>
    <w:rsid w:val="007865D6"/>
    <w:rsid w:val="00796373"/>
    <w:rsid w:val="007A057E"/>
    <w:rsid w:val="007A66B1"/>
    <w:rsid w:val="007B10D4"/>
    <w:rsid w:val="007B27D3"/>
    <w:rsid w:val="007B42A1"/>
    <w:rsid w:val="007B7D04"/>
    <w:rsid w:val="007C05BC"/>
    <w:rsid w:val="007C731A"/>
    <w:rsid w:val="007D0534"/>
    <w:rsid w:val="007D414B"/>
    <w:rsid w:val="007F3BD7"/>
    <w:rsid w:val="00824179"/>
    <w:rsid w:val="00824A34"/>
    <w:rsid w:val="0082725F"/>
    <w:rsid w:val="0083305B"/>
    <w:rsid w:val="008336E1"/>
    <w:rsid w:val="0083698A"/>
    <w:rsid w:val="00844DBC"/>
    <w:rsid w:val="00864B48"/>
    <w:rsid w:val="0087017F"/>
    <w:rsid w:val="0087126A"/>
    <w:rsid w:val="00871398"/>
    <w:rsid w:val="00875772"/>
    <w:rsid w:val="008766D8"/>
    <w:rsid w:val="0088667B"/>
    <w:rsid w:val="0089141A"/>
    <w:rsid w:val="00892B25"/>
    <w:rsid w:val="00896658"/>
    <w:rsid w:val="008A0800"/>
    <w:rsid w:val="008B327F"/>
    <w:rsid w:val="008C2DA9"/>
    <w:rsid w:val="008D7CEB"/>
    <w:rsid w:val="008E25F8"/>
    <w:rsid w:val="008F30D2"/>
    <w:rsid w:val="008F4BD2"/>
    <w:rsid w:val="008F55CF"/>
    <w:rsid w:val="00902675"/>
    <w:rsid w:val="00903983"/>
    <w:rsid w:val="0091237C"/>
    <w:rsid w:val="009304AF"/>
    <w:rsid w:val="00936D87"/>
    <w:rsid w:val="00950D44"/>
    <w:rsid w:val="00952EAD"/>
    <w:rsid w:val="00953F22"/>
    <w:rsid w:val="00962E74"/>
    <w:rsid w:val="00963E3F"/>
    <w:rsid w:val="00967F72"/>
    <w:rsid w:val="00975A06"/>
    <w:rsid w:val="00991E8C"/>
    <w:rsid w:val="009A1129"/>
    <w:rsid w:val="009E1699"/>
    <w:rsid w:val="009E545A"/>
    <w:rsid w:val="009F4296"/>
    <w:rsid w:val="009F7D12"/>
    <w:rsid w:val="00A00C97"/>
    <w:rsid w:val="00A10319"/>
    <w:rsid w:val="00A10D4B"/>
    <w:rsid w:val="00A15396"/>
    <w:rsid w:val="00A15B9E"/>
    <w:rsid w:val="00A25882"/>
    <w:rsid w:val="00A36B6A"/>
    <w:rsid w:val="00A518A6"/>
    <w:rsid w:val="00A57668"/>
    <w:rsid w:val="00A72DA6"/>
    <w:rsid w:val="00A7546C"/>
    <w:rsid w:val="00A7699E"/>
    <w:rsid w:val="00A86BC3"/>
    <w:rsid w:val="00AA2658"/>
    <w:rsid w:val="00AA591A"/>
    <w:rsid w:val="00AA6DE8"/>
    <w:rsid w:val="00AD6591"/>
    <w:rsid w:val="00AF5803"/>
    <w:rsid w:val="00AF5D2B"/>
    <w:rsid w:val="00B06466"/>
    <w:rsid w:val="00B15ADB"/>
    <w:rsid w:val="00B20DF6"/>
    <w:rsid w:val="00B20FEF"/>
    <w:rsid w:val="00B263BC"/>
    <w:rsid w:val="00B2689E"/>
    <w:rsid w:val="00B31219"/>
    <w:rsid w:val="00B33ECA"/>
    <w:rsid w:val="00B357DA"/>
    <w:rsid w:val="00B45E4F"/>
    <w:rsid w:val="00B54CA6"/>
    <w:rsid w:val="00B57926"/>
    <w:rsid w:val="00B61252"/>
    <w:rsid w:val="00B6211E"/>
    <w:rsid w:val="00B727A1"/>
    <w:rsid w:val="00B75B7E"/>
    <w:rsid w:val="00BA19B6"/>
    <w:rsid w:val="00BA3CFA"/>
    <w:rsid w:val="00BD2A69"/>
    <w:rsid w:val="00BD6742"/>
    <w:rsid w:val="00BE3158"/>
    <w:rsid w:val="00BE3169"/>
    <w:rsid w:val="00BF0AD9"/>
    <w:rsid w:val="00BF1615"/>
    <w:rsid w:val="00BF492B"/>
    <w:rsid w:val="00C033FA"/>
    <w:rsid w:val="00C10FF3"/>
    <w:rsid w:val="00C1768C"/>
    <w:rsid w:val="00C260B7"/>
    <w:rsid w:val="00C27691"/>
    <w:rsid w:val="00C5143F"/>
    <w:rsid w:val="00C526B8"/>
    <w:rsid w:val="00C541DD"/>
    <w:rsid w:val="00C636E3"/>
    <w:rsid w:val="00C643A1"/>
    <w:rsid w:val="00C67958"/>
    <w:rsid w:val="00C721CA"/>
    <w:rsid w:val="00C72515"/>
    <w:rsid w:val="00C7323A"/>
    <w:rsid w:val="00C81913"/>
    <w:rsid w:val="00C906B4"/>
    <w:rsid w:val="00CA5F27"/>
    <w:rsid w:val="00CB2B9A"/>
    <w:rsid w:val="00CB3037"/>
    <w:rsid w:val="00CC7DDC"/>
    <w:rsid w:val="00CD3ACD"/>
    <w:rsid w:val="00CD4AE5"/>
    <w:rsid w:val="00CD5775"/>
    <w:rsid w:val="00CE054E"/>
    <w:rsid w:val="00CF5136"/>
    <w:rsid w:val="00CF61CE"/>
    <w:rsid w:val="00D06544"/>
    <w:rsid w:val="00D06F63"/>
    <w:rsid w:val="00D315D2"/>
    <w:rsid w:val="00D50C77"/>
    <w:rsid w:val="00D5290B"/>
    <w:rsid w:val="00D538A4"/>
    <w:rsid w:val="00D55CA0"/>
    <w:rsid w:val="00D604E6"/>
    <w:rsid w:val="00D6693C"/>
    <w:rsid w:val="00D7519B"/>
    <w:rsid w:val="00D76180"/>
    <w:rsid w:val="00D81D98"/>
    <w:rsid w:val="00D90CE0"/>
    <w:rsid w:val="00D91423"/>
    <w:rsid w:val="00D973A1"/>
    <w:rsid w:val="00DB2FEB"/>
    <w:rsid w:val="00DB631A"/>
    <w:rsid w:val="00DC47BD"/>
    <w:rsid w:val="00DD0A82"/>
    <w:rsid w:val="00DD25AB"/>
    <w:rsid w:val="00DD643F"/>
    <w:rsid w:val="00DF3C31"/>
    <w:rsid w:val="00DF6C0F"/>
    <w:rsid w:val="00E03E64"/>
    <w:rsid w:val="00E03FDA"/>
    <w:rsid w:val="00E07247"/>
    <w:rsid w:val="00E11F99"/>
    <w:rsid w:val="00E1272E"/>
    <w:rsid w:val="00E160BF"/>
    <w:rsid w:val="00E24DA5"/>
    <w:rsid w:val="00E449EF"/>
    <w:rsid w:val="00E5182E"/>
    <w:rsid w:val="00E52A2A"/>
    <w:rsid w:val="00E52F7A"/>
    <w:rsid w:val="00E62DF1"/>
    <w:rsid w:val="00E654F0"/>
    <w:rsid w:val="00E720F0"/>
    <w:rsid w:val="00E73CCC"/>
    <w:rsid w:val="00E77A15"/>
    <w:rsid w:val="00E84113"/>
    <w:rsid w:val="00EA508E"/>
    <w:rsid w:val="00EA58B8"/>
    <w:rsid w:val="00EB4AC9"/>
    <w:rsid w:val="00EC535F"/>
    <w:rsid w:val="00EC6E6A"/>
    <w:rsid w:val="00EC70BE"/>
    <w:rsid w:val="00EE5A23"/>
    <w:rsid w:val="00EE7866"/>
    <w:rsid w:val="00EE7FFC"/>
    <w:rsid w:val="00EF5289"/>
    <w:rsid w:val="00F065B4"/>
    <w:rsid w:val="00F119CC"/>
    <w:rsid w:val="00F249BA"/>
    <w:rsid w:val="00F346ED"/>
    <w:rsid w:val="00F34C22"/>
    <w:rsid w:val="00F4178E"/>
    <w:rsid w:val="00F430D0"/>
    <w:rsid w:val="00F57723"/>
    <w:rsid w:val="00F61ECA"/>
    <w:rsid w:val="00F64122"/>
    <w:rsid w:val="00F64835"/>
    <w:rsid w:val="00F960B1"/>
    <w:rsid w:val="00FA14BB"/>
    <w:rsid w:val="00FB0C4A"/>
    <w:rsid w:val="00FB35D4"/>
    <w:rsid w:val="00FC0CFA"/>
    <w:rsid w:val="00FC4B7A"/>
    <w:rsid w:val="00FC5B12"/>
    <w:rsid w:val="00FE628F"/>
    <w:rsid w:val="00FE7E75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5C2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02675"/>
    <w:pPr>
      <w:keepNext/>
      <w:numPr>
        <w:numId w:val="1"/>
      </w:numPr>
      <w:spacing w:before="240" w:after="240"/>
      <w:jc w:val="both"/>
      <w:outlineLvl w:val="0"/>
    </w:pPr>
    <w:rPr>
      <w:rFonts w:asciiTheme="majorHAnsi" w:eastAsia="Times New Roman" w:hAnsiTheme="majorHAnsi" w:cs="Times New Roman"/>
      <w:b/>
      <w:bCs/>
      <w:lang w:val="en-GB"/>
    </w:rPr>
  </w:style>
  <w:style w:type="paragraph" w:styleId="Heading2">
    <w:name w:val="heading 2"/>
    <w:basedOn w:val="Heading1"/>
    <w:next w:val="Normal"/>
    <w:link w:val="Heading2Char"/>
    <w:qFormat/>
    <w:rsid w:val="00902675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902675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902675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902675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902675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902675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902675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90267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30D2"/>
    <w:pPr>
      <w:keepNext/>
      <w:spacing w:after="240"/>
      <w:outlineLvl w:val="0"/>
    </w:pPr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8F30D2"/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02675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rsid w:val="00902675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4Char">
    <w:name w:val="Heading 4 Char"/>
    <w:basedOn w:val="DefaultParagraphFont"/>
    <w:link w:val="Heading4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6Char">
    <w:name w:val="Heading 6 Char"/>
    <w:basedOn w:val="DefaultParagraphFont"/>
    <w:link w:val="Heading6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902675"/>
    <w:rPr>
      <w:rFonts w:asciiTheme="majorHAnsi" w:eastAsia="Times New Roman" w:hAnsiTheme="majorHAnsi" w:cs="Times New Roman"/>
      <w:b/>
      <w:bCs/>
      <w:iCs/>
      <w:sz w:val="28"/>
      <w:lang w:val="en-GB"/>
    </w:rPr>
  </w:style>
  <w:style w:type="character" w:customStyle="1" w:styleId="Heading8Char">
    <w:name w:val="Heading 8 Char"/>
    <w:basedOn w:val="DefaultParagraphFont"/>
    <w:link w:val="Heading8"/>
    <w:rsid w:val="00902675"/>
    <w:rPr>
      <w:rFonts w:asciiTheme="majorHAnsi" w:eastAsia="Times New Roman" w:hAnsiTheme="majorHAnsi" w:cs="Times New Roman"/>
      <w:b/>
      <w:bCs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902675"/>
    <w:rPr>
      <w:rFonts w:asciiTheme="majorHAnsi" w:eastAsia="Times New Roman" w:hAnsiTheme="majorHAnsi" w:cs="Times New Roman"/>
      <w:b/>
      <w:bCs/>
      <w:iCs/>
      <w:lang w:val="en-GB"/>
    </w:rPr>
  </w:style>
  <w:style w:type="character" w:styleId="Hyperlink">
    <w:name w:val="Hyperlink"/>
    <w:basedOn w:val="DefaultParagraphFont"/>
    <w:rsid w:val="00902675"/>
    <w:rPr>
      <w:color w:val="0000FF"/>
      <w:u w:val="single"/>
    </w:rPr>
  </w:style>
  <w:style w:type="numbering" w:customStyle="1" w:styleId="NumberedHeadings">
    <w:name w:val="Numbered Headings"/>
    <w:uiPriority w:val="99"/>
    <w:rsid w:val="00902675"/>
    <w:pPr>
      <w:numPr>
        <w:numId w:val="1"/>
      </w:numPr>
    </w:pPr>
  </w:style>
  <w:style w:type="table" w:styleId="TableGrid">
    <w:name w:val="Table Grid"/>
    <w:basedOn w:val="TableNormal"/>
    <w:uiPriority w:val="59"/>
    <w:rsid w:val="00902675"/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">
    <w:name w:val="TableCell"/>
    <w:basedOn w:val="Normal"/>
    <w:qFormat/>
    <w:rsid w:val="00580319"/>
    <w:pPr>
      <w:spacing w:after="120"/>
      <w:jc w:val="both"/>
    </w:pPr>
    <w:rPr>
      <w:rFonts w:eastAsia="Times New Roman" w:cs="Times New Roman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C2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D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D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A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A58B8"/>
  </w:style>
  <w:style w:type="character" w:styleId="FollowedHyperlink">
    <w:name w:val="FollowedHyperlink"/>
    <w:basedOn w:val="DefaultParagraphFont"/>
    <w:uiPriority w:val="99"/>
    <w:semiHidden/>
    <w:unhideWhenUsed/>
    <w:rsid w:val="001634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02675"/>
    <w:pPr>
      <w:keepNext/>
      <w:numPr>
        <w:numId w:val="1"/>
      </w:numPr>
      <w:spacing w:before="240" w:after="240"/>
      <w:jc w:val="both"/>
      <w:outlineLvl w:val="0"/>
    </w:pPr>
    <w:rPr>
      <w:rFonts w:asciiTheme="majorHAnsi" w:eastAsia="Times New Roman" w:hAnsiTheme="majorHAnsi" w:cs="Times New Roman"/>
      <w:b/>
      <w:bCs/>
      <w:lang w:val="en-GB"/>
    </w:rPr>
  </w:style>
  <w:style w:type="paragraph" w:styleId="Heading2">
    <w:name w:val="heading 2"/>
    <w:basedOn w:val="Heading1"/>
    <w:next w:val="Normal"/>
    <w:link w:val="Heading2Char"/>
    <w:qFormat/>
    <w:rsid w:val="00902675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902675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902675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902675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902675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902675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902675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90267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30D2"/>
    <w:pPr>
      <w:keepNext/>
      <w:spacing w:after="240"/>
      <w:outlineLvl w:val="0"/>
    </w:pPr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8F30D2"/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02675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rsid w:val="00902675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4Char">
    <w:name w:val="Heading 4 Char"/>
    <w:basedOn w:val="DefaultParagraphFont"/>
    <w:link w:val="Heading4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6Char">
    <w:name w:val="Heading 6 Char"/>
    <w:basedOn w:val="DefaultParagraphFont"/>
    <w:link w:val="Heading6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902675"/>
    <w:rPr>
      <w:rFonts w:asciiTheme="majorHAnsi" w:eastAsia="Times New Roman" w:hAnsiTheme="majorHAnsi" w:cs="Times New Roman"/>
      <w:b/>
      <w:bCs/>
      <w:iCs/>
      <w:sz w:val="28"/>
      <w:lang w:val="en-GB"/>
    </w:rPr>
  </w:style>
  <w:style w:type="character" w:customStyle="1" w:styleId="Heading8Char">
    <w:name w:val="Heading 8 Char"/>
    <w:basedOn w:val="DefaultParagraphFont"/>
    <w:link w:val="Heading8"/>
    <w:rsid w:val="00902675"/>
    <w:rPr>
      <w:rFonts w:asciiTheme="majorHAnsi" w:eastAsia="Times New Roman" w:hAnsiTheme="majorHAnsi" w:cs="Times New Roman"/>
      <w:b/>
      <w:bCs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902675"/>
    <w:rPr>
      <w:rFonts w:asciiTheme="majorHAnsi" w:eastAsia="Times New Roman" w:hAnsiTheme="majorHAnsi" w:cs="Times New Roman"/>
      <w:b/>
      <w:bCs/>
      <w:iCs/>
      <w:lang w:val="en-GB"/>
    </w:rPr>
  </w:style>
  <w:style w:type="character" w:styleId="Hyperlink">
    <w:name w:val="Hyperlink"/>
    <w:basedOn w:val="DefaultParagraphFont"/>
    <w:rsid w:val="00902675"/>
    <w:rPr>
      <w:color w:val="0000FF"/>
      <w:u w:val="single"/>
    </w:rPr>
  </w:style>
  <w:style w:type="numbering" w:customStyle="1" w:styleId="NumberedHeadings">
    <w:name w:val="Numbered Headings"/>
    <w:uiPriority w:val="99"/>
    <w:rsid w:val="00902675"/>
    <w:pPr>
      <w:numPr>
        <w:numId w:val="1"/>
      </w:numPr>
    </w:pPr>
  </w:style>
  <w:style w:type="table" w:styleId="TableGrid">
    <w:name w:val="Table Grid"/>
    <w:basedOn w:val="TableNormal"/>
    <w:uiPriority w:val="59"/>
    <w:rsid w:val="00902675"/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">
    <w:name w:val="TableCell"/>
    <w:basedOn w:val="Normal"/>
    <w:qFormat/>
    <w:rsid w:val="00580319"/>
    <w:pPr>
      <w:spacing w:after="120"/>
      <w:jc w:val="both"/>
    </w:pPr>
    <w:rPr>
      <w:rFonts w:eastAsia="Times New Roman" w:cs="Times New Roman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C2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D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D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A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A58B8"/>
  </w:style>
  <w:style w:type="character" w:styleId="FollowedHyperlink">
    <w:name w:val="FollowedHyperlink"/>
    <w:basedOn w:val="DefaultParagraphFont"/>
    <w:uiPriority w:val="99"/>
    <w:semiHidden/>
    <w:unhideWhenUsed/>
    <w:rsid w:val="0016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thub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725</Words>
  <Characters>4139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 Ridge National Laboratory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Zhou, Wenduo</dc:creator>
  <cp:lastModifiedBy>Zhou, Wenduo</cp:lastModifiedBy>
  <cp:revision>167</cp:revision>
  <cp:lastPrinted>2016-01-25T15:12:00Z</cp:lastPrinted>
  <dcterms:created xsi:type="dcterms:W3CDTF">2016-02-25T16:29:00Z</dcterms:created>
  <dcterms:modified xsi:type="dcterms:W3CDTF">2016-08-04T20:57:00Z</dcterms:modified>
</cp:coreProperties>
</file>