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954" w:rsidRDefault="00E83954" w:rsidP="005E49ED">
      <w:pPr>
        <w:pStyle w:val="Heading1"/>
      </w:pPr>
      <w:r>
        <w:t>Horace Notes, Part 2</w:t>
      </w:r>
    </w:p>
    <w:p w:rsidR="00B2480B" w:rsidRDefault="00B2480B" w:rsidP="00B2480B">
      <w:r>
        <w:t>Used terminology and assumptions:</w:t>
      </w:r>
    </w:p>
    <w:p w:rsidR="00B2480B" w:rsidRPr="00B2480B" w:rsidRDefault="00B2480B" w:rsidP="00B2480B"/>
    <w:p w:rsidR="00F304D3" w:rsidRDefault="00E83954" w:rsidP="00B104CE">
      <w:pPr>
        <w:jc w:val="both"/>
      </w:pPr>
      <w:r>
        <w:t xml:space="preserve">Keeping Horace interface would allow smooth </w:t>
      </w:r>
      <w:r w:rsidR="00D72DA4">
        <w:t xml:space="preserve">transfer </w:t>
      </w:r>
      <w:r>
        <w:t xml:space="preserve">experience for </w:t>
      </w:r>
      <w:r w:rsidR="00D72DA4">
        <w:t xml:space="preserve">all current Horace users and easy comparison of new and old well verified results, so it is suggested to keep Horace interface with only minor reasonable modifications. </w:t>
      </w:r>
    </w:p>
    <w:p w:rsidR="00F304D3" w:rsidRDefault="00F304D3" w:rsidP="00B104CE">
      <w:pPr>
        <w:jc w:val="both"/>
      </w:pPr>
    </w:p>
    <w:p w:rsidR="00405CC5" w:rsidRDefault="008D04BD" w:rsidP="00B104CE">
      <w:pPr>
        <w:jc w:val="both"/>
      </w:pPr>
      <w:r>
        <w:t xml:space="preserve">Workspaces are equivalent </w:t>
      </w:r>
      <w:r w:rsidRPr="00405CC5">
        <w:t>to</w:t>
      </w:r>
      <w:r w:rsidRPr="00405CC5">
        <w:rPr>
          <w:b/>
        </w:rPr>
        <w:t xml:space="preserve"> </w:t>
      </w:r>
      <w:proofErr w:type="spellStart"/>
      <w:proofErr w:type="gramStart"/>
      <w:r w:rsidRPr="00405CC5">
        <w:rPr>
          <w:b/>
        </w:rPr>
        <w:t>dnd</w:t>
      </w:r>
      <w:proofErr w:type="spellEnd"/>
      <w:r w:rsidR="005000EA">
        <w:t>(</w:t>
      </w:r>
      <w:proofErr w:type="spellStart"/>
      <w:proofErr w:type="gramEnd"/>
      <w:r w:rsidR="005000EA">
        <w:t>histo_workspace</w:t>
      </w:r>
      <w:proofErr w:type="spellEnd"/>
      <w:r w:rsidR="005000EA">
        <w:t>)</w:t>
      </w:r>
      <w:r>
        <w:t xml:space="preserve"> and </w:t>
      </w:r>
      <w:proofErr w:type="spellStart"/>
      <w:r w:rsidRPr="00405CC5">
        <w:rPr>
          <w:b/>
        </w:rPr>
        <w:t>sqw</w:t>
      </w:r>
      <w:proofErr w:type="spellEnd"/>
      <w:r w:rsidR="005000EA">
        <w:t>(</w:t>
      </w:r>
      <w:proofErr w:type="spellStart"/>
      <w:r w:rsidR="005000EA">
        <w:t>MDEvent_workspace</w:t>
      </w:r>
      <w:proofErr w:type="spellEnd"/>
      <w:r w:rsidR="005000EA">
        <w:t>)</w:t>
      </w:r>
      <w:r>
        <w:t xml:space="preserve"> objects and are operated over </w:t>
      </w:r>
      <w:r w:rsidR="005000EA">
        <w:t>in usual</w:t>
      </w:r>
    </w:p>
    <w:p w:rsidR="008D04BD" w:rsidRDefault="005000EA" w:rsidP="00405CC5">
      <w:proofErr w:type="gramStart"/>
      <w:r>
        <w:t>Mantid way</w:t>
      </w:r>
      <w:r w:rsidR="00F304D3">
        <w:t>.</w:t>
      </w:r>
      <w:proofErr w:type="gramEnd"/>
      <w:r w:rsidR="00F304D3">
        <w:t xml:space="preserve"> </w:t>
      </w:r>
      <w:r w:rsidR="00220380">
        <w:t xml:space="preserve">One substantial difference is that </w:t>
      </w:r>
      <w:proofErr w:type="spellStart"/>
      <w:r w:rsidR="00220380" w:rsidRPr="00405CC5">
        <w:rPr>
          <w:b/>
        </w:rPr>
        <w:t>sqw</w:t>
      </w:r>
      <w:proofErr w:type="spellEnd"/>
      <w:r w:rsidR="00220380">
        <w:t xml:space="preserve"> is a </w:t>
      </w:r>
      <w:proofErr w:type="spellStart"/>
      <w:r w:rsidR="00220380" w:rsidRPr="00405CC5">
        <w:rPr>
          <w:b/>
        </w:rPr>
        <w:t>dnd</w:t>
      </w:r>
      <w:proofErr w:type="spellEnd"/>
      <w:r w:rsidR="00220380">
        <w:t xml:space="preserve"> object and</w:t>
      </w:r>
      <w:r w:rsidR="00220380" w:rsidRPr="00405CC5">
        <w:rPr>
          <w:b/>
        </w:rPr>
        <w:t xml:space="preserve"> </w:t>
      </w:r>
      <w:proofErr w:type="spellStart"/>
      <w:r w:rsidR="00220380" w:rsidRPr="00405CC5">
        <w:rPr>
          <w:b/>
        </w:rPr>
        <w:t>MDEventWorkspace</w:t>
      </w:r>
      <w:proofErr w:type="spellEnd"/>
      <w:r w:rsidR="00220380" w:rsidRPr="00405CC5">
        <w:rPr>
          <w:b/>
        </w:rPr>
        <w:t xml:space="preserve"> </w:t>
      </w:r>
      <w:r w:rsidR="00220380">
        <w:t>is not an</w:t>
      </w:r>
      <w:r w:rsidR="001A4C3D">
        <w:t xml:space="preserve"> </w:t>
      </w:r>
      <w:proofErr w:type="spellStart"/>
      <w:r w:rsidR="00220380" w:rsidRPr="00405CC5">
        <w:rPr>
          <w:b/>
        </w:rPr>
        <w:t>MDHistoWorkspace</w:t>
      </w:r>
      <w:proofErr w:type="spellEnd"/>
      <w:r w:rsidR="00220380">
        <w:t xml:space="preserve">. </w:t>
      </w:r>
    </w:p>
    <w:p w:rsidR="0092775E" w:rsidRDefault="00F304D3" w:rsidP="00F304D3">
      <w:r>
        <w:t xml:space="preserve">Below we use </w:t>
      </w:r>
    </w:p>
    <w:p w:rsidR="0092775E" w:rsidRDefault="00F304D3" w:rsidP="00F304D3">
      <w:proofErr w:type="spellStart"/>
      <w:proofErr w:type="gramStart"/>
      <w:r>
        <w:t>dnd</w:t>
      </w:r>
      <w:proofErr w:type="spellEnd"/>
      <w:proofErr w:type="gramEnd"/>
      <w:r>
        <w:t xml:space="preserve">  </w:t>
      </w:r>
      <w:r w:rsidR="0092775E">
        <w:t xml:space="preserve"> == </w:t>
      </w:r>
      <w:r>
        <w:t xml:space="preserve"> </w:t>
      </w:r>
      <w:proofErr w:type="spellStart"/>
      <w:r w:rsidR="00FE19A3">
        <w:t>MDH</w:t>
      </w:r>
      <w:r>
        <w:t>isto</w:t>
      </w:r>
      <w:r w:rsidR="00FE19A3">
        <w:t>gram</w:t>
      </w:r>
      <w:proofErr w:type="spellEnd"/>
      <w:r w:rsidR="00FE19A3">
        <w:t xml:space="preserve"> </w:t>
      </w:r>
      <w:r>
        <w:t xml:space="preserve">workspace </w:t>
      </w:r>
    </w:p>
    <w:p w:rsidR="00F304D3" w:rsidRDefault="00F304D3" w:rsidP="00F304D3">
      <w:proofErr w:type="spellStart"/>
      <w:proofErr w:type="gramStart"/>
      <w:r>
        <w:t>sqw</w:t>
      </w:r>
      <w:proofErr w:type="spellEnd"/>
      <w:r>
        <w:t xml:space="preserve"> </w:t>
      </w:r>
      <w:r w:rsidR="0092775E">
        <w:t xml:space="preserve"> =</w:t>
      </w:r>
      <w:proofErr w:type="gramEnd"/>
      <w:r w:rsidR="0092775E">
        <w:t xml:space="preserve">=  </w:t>
      </w:r>
      <w:proofErr w:type="spellStart"/>
      <w:r>
        <w:t>MDEvent</w:t>
      </w:r>
      <w:proofErr w:type="spellEnd"/>
      <w:r w:rsidR="00FE19A3">
        <w:t xml:space="preserve">   w</w:t>
      </w:r>
      <w:r>
        <w:t>orkspace</w:t>
      </w:r>
    </w:p>
    <w:p w:rsidR="0092775E" w:rsidRDefault="0092775E" w:rsidP="00F304D3">
      <w:proofErr w:type="gramStart"/>
      <w:r>
        <w:t>win/</w:t>
      </w:r>
      <w:proofErr w:type="spellStart"/>
      <w:r>
        <w:t>wout</w:t>
      </w:r>
      <w:proofErr w:type="spellEnd"/>
      <w:proofErr w:type="gramEnd"/>
      <w:r>
        <w:t xml:space="preserve"> – any of two </w:t>
      </w:r>
      <w:r w:rsidR="00FE19A3">
        <w:t>workspaces</w:t>
      </w:r>
    </w:p>
    <w:p w:rsidR="00F304D3" w:rsidRDefault="00F304D3" w:rsidP="00405CC5"/>
    <w:p w:rsidR="00405CC5" w:rsidRDefault="00405CC5" w:rsidP="00405CC5"/>
    <w:p w:rsidR="00312DD3" w:rsidRDefault="00312DD3" w:rsidP="00307550">
      <w:r w:rsidRPr="00312DD3">
        <w:rPr>
          <w:i/>
        </w:rPr>
        <w:t>Question</w:t>
      </w:r>
      <w:r>
        <w:t>:</w:t>
      </w:r>
      <w:r w:rsidR="00B2480B">
        <w:tab/>
      </w:r>
      <w:r>
        <w:t xml:space="preserve">Should we do something similar to Horace, explicitly distinguishing between </w:t>
      </w:r>
      <w:proofErr w:type="spellStart"/>
      <w:r>
        <w:t>MDEvent</w:t>
      </w:r>
      <w:proofErr w:type="spellEnd"/>
      <w:r>
        <w:t xml:space="preserve"> and </w:t>
      </w:r>
      <w:proofErr w:type="spellStart"/>
      <w:r>
        <w:t>MDHisto</w:t>
      </w:r>
      <w:proofErr w:type="spellEnd"/>
      <w:r>
        <w:t xml:space="preserve"> workspaces in the commands</w:t>
      </w:r>
      <w:r w:rsidR="0044124C">
        <w:t xml:space="preserve"> names</w:t>
      </w:r>
      <w:r>
        <w:t>?</w:t>
      </w:r>
    </w:p>
    <w:p w:rsidR="0092775E" w:rsidRDefault="0092775E" w:rsidP="00307550"/>
    <w:p w:rsidR="00307550" w:rsidRDefault="00307550" w:rsidP="00307550">
      <w:r>
        <w:t>Here we assume that all co</w:t>
      </w:r>
      <w:r w:rsidR="00405CC5">
        <w:t>mmands work on all object types</w:t>
      </w:r>
      <w:r w:rsidR="00405CC5" w:rsidRPr="00405CC5">
        <w:t xml:space="preserve"> </w:t>
      </w:r>
      <w:r w:rsidR="00405CC5">
        <w:t xml:space="preserve">except explicitly stated otherwise. </w:t>
      </w:r>
    </w:p>
    <w:p w:rsidR="0092775E" w:rsidRDefault="0092775E" w:rsidP="0092775E">
      <w:pPr>
        <w:pStyle w:val="Heading1"/>
      </w:pPr>
      <w:proofErr w:type="gramStart"/>
      <w:r>
        <w:t>Scattering models and dispersion.</w:t>
      </w:r>
      <w:proofErr w:type="gramEnd"/>
      <w:r>
        <w:t xml:space="preserve"> </w:t>
      </w:r>
    </w:p>
    <w:p w:rsidR="0092775E" w:rsidRDefault="0092775E" w:rsidP="0092775E">
      <w:r>
        <w:t xml:space="preserve">Horace uses two types of scattering model functions. These functions used across whole workflow allowing their visualization, simulation on </w:t>
      </w:r>
      <w:proofErr w:type="gramStart"/>
      <w:r>
        <w:t>SQW(</w:t>
      </w:r>
      <w:proofErr w:type="spellStart"/>
      <w:proofErr w:type="gramEnd"/>
      <w:r>
        <w:t>MDEvent</w:t>
      </w:r>
      <w:proofErr w:type="spellEnd"/>
      <w:r>
        <w:t>) or DND(</w:t>
      </w:r>
      <w:proofErr w:type="spellStart"/>
      <w:r>
        <w:t>HistoWorkspace</w:t>
      </w:r>
      <w:proofErr w:type="spellEnd"/>
      <w:r>
        <w:t>) datasets and fitting their parameters against datasets, containing experiment</w:t>
      </w:r>
      <w:r w:rsidR="00CB6B86">
        <w:t>al results</w:t>
      </w:r>
      <w:r>
        <w:t xml:space="preserve">. </w:t>
      </w:r>
    </w:p>
    <w:p w:rsidR="0092775E" w:rsidRDefault="0092775E" w:rsidP="0092775E">
      <w:r>
        <w:t>Their general form is:</w:t>
      </w:r>
    </w:p>
    <w:p w:rsidR="0092775E" w:rsidRDefault="0092775E" w:rsidP="0092775E"/>
    <w:p w:rsidR="0092775E" w:rsidRDefault="0092775E" w:rsidP="003C6866">
      <w:pPr>
        <w:ind w:left="1701" w:hanging="1701"/>
      </w:pPr>
      <w:proofErr w:type="spellStart"/>
      <w:proofErr w:type="gramStart"/>
      <w:r>
        <w:t>dndModel</w:t>
      </w:r>
      <w:proofErr w:type="spellEnd"/>
      <w:proofErr w:type="gramEnd"/>
      <w:r>
        <w:t xml:space="preserve"> =</w:t>
      </w:r>
      <w:proofErr w:type="spellStart"/>
      <w:r w:rsidR="003C6866">
        <w:t>dndFuncion</w:t>
      </w:r>
      <w:proofErr w:type="spellEnd"/>
      <w:r>
        <w:t>(</w:t>
      </w:r>
      <w:r w:rsidR="003C6866" w:rsidRPr="003C6866">
        <w:rPr>
          <w:color w:val="000000" w:themeColor="text1"/>
        </w:rPr>
        <w:t xml:space="preserve">x1, x2, ..., </w:t>
      </w:r>
      <w:proofErr w:type="spellStart"/>
      <w:r w:rsidR="003C6866" w:rsidRPr="003C6866">
        <w:rPr>
          <w:color w:val="000000" w:themeColor="text1"/>
        </w:rPr>
        <w:t>xn</w:t>
      </w:r>
      <w:proofErr w:type="spellEnd"/>
      <w:r w:rsidR="003C6866" w:rsidRPr="003C6866">
        <w:rPr>
          <w:color w:val="000000" w:themeColor="text1"/>
        </w:rPr>
        <w:t xml:space="preserve">, </w:t>
      </w:r>
      <w:proofErr w:type="spellStart"/>
      <w:r w:rsidR="003C6866" w:rsidRPr="003C6866">
        <w:rPr>
          <w:color w:val="000000" w:themeColor="text1"/>
        </w:rPr>
        <w:t>function</w:t>
      </w:r>
      <w:r w:rsidR="003C6866">
        <w:t>_parameters</w:t>
      </w:r>
      <w:proofErr w:type="spellEnd"/>
      <w:r>
        <w:t>)</w:t>
      </w:r>
      <w:r w:rsidR="003C6866">
        <w:t xml:space="preserve">  Calculates model on DND mesh (x- arrays of the mesh coordinates of </w:t>
      </w:r>
    </w:p>
    <w:p w:rsidR="0092775E" w:rsidRDefault="0092775E" w:rsidP="003C6866">
      <w:pPr>
        <w:ind w:left="1701" w:hanging="1701"/>
      </w:pPr>
      <w:proofErr w:type="spellStart"/>
      <w:proofErr w:type="gramStart"/>
      <w:r>
        <w:t>sqwModel</w:t>
      </w:r>
      <w:proofErr w:type="spellEnd"/>
      <w:r>
        <w:t>=</w:t>
      </w:r>
      <w:proofErr w:type="spellStart"/>
      <w:proofErr w:type="gramEnd"/>
      <w:r w:rsidR="003C6866">
        <w:t>sqwFunction</w:t>
      </w:r>
      <w:proofErr w:type="spellEnd"/>
      <w:r w:rsidR="003C6866">
        <w:t>(q1,q2,q3,en,</w:t>
      </w:r>
      <w:r w:rsidR="003C6866" w:rsidRPr="003C6866">
        <w:rPr>
          <w:color w:val="000000" w:themeColor="text1"/>
        </w:rPr>
        <w:t xml:space="preserve"> </w:t>
      </w:r>
      <w:proofErr w:type="spellStart"/>
      <w:r w:rsidR="003C6866" w:rsidRPr="003C6866">
        <w:rPr>
          <w:color w:val="000000" w:themeColor="text1"/>
        </w:rPr>
        <w:t>function</w:t>
      </w:r>
      <w:r w:rsidR="003C6866">
        <w:t>_parameters</w:t>
      </w:r>
      <w:proofErr w:type="spellEnd"/>
      <w:r w:rsidR="003C6866">
        <w:t xml:space="preserve">)   Calculates model on SQW mesh(any point of extended reciprocal space) </w:t>
      </w:r>
      <w:proofErr w:type="spellStart"/>
      <w:r w:rsidR="003C6866">
        <w:t>q,en</w:t>
      </w:r>
      <w:proofErr w:type="spellEnd"/>
      <w:r w:rsidR="003C6866">
        <w:t xml:space="preserve"> </w:t>
      </w:r>
      <w:r w:rsidR="00CB6B86">
        <w:t>–</w:t>
      </w:r>
      <w:r w:rsidR="003C6866">
        <w:t xml:space="preserve"> </w:t>
      </w:r>
      <w:r w:rsidR="00CB6B86">
        <w:t>points</w:t>
      </w:r>
      <w:r w:rsidR="00DF00A5">
        <w:t>(arrays)</w:t>
      </w:r>
      <w:r w:rsidR="00CB6B86">
        <w:t xml:space="preserve"> </w:t>
      </w:r>
      <w:r w:rsidR="00DF00A5">
        <w:t>in</w:t>
      </w:r>
      <w:r w:rsidR="00CB6B86">
        <w:t xml:space="preserve"> the reciprocal space</w:t>
      </w:r>
    </w:p>
    <w:p w:rsidR="0092775E" w:rsidRPr="00307550" w:rsidRDefault="0092775E" w:rsidP="0092775E">
      <w:pPr>
        <w:ind w:left="360"/>
        <w:rPr>
          <w:color w:val="FF0000"/>
        </w:rPr>
      </w:pPr>
    </w:p>
    <w:p w:rsidR="003C6866" w:rsidRDefault="003C6866" w:rsidP="00307550">
      <w:proofErr w:type="gramStart"/>
      <w:r>
        <w:t>needed</w:t>
      </w:r>
      <w:proofErr w:type="gramEnd"/>
      <w:r>
        <w:t>:</w:t>
      </w:r>
    </w:p>
    <w:p w:rsidR="003C6866" w:rsidRDefault="003C6866" w:rsidP="00307550">
      <w:proofErr w:type="spellStart"/>
      <w:r>
        <w:t>Numpy</w:t>
      </w:r>
      <w:proofErr w:type="spellEnd"/>
      <w:r>
        <w:t xml:space="preserve"> functions</w:t>
      </w:r>
    </w:p>
    <w:p w:rsidR="0092775E" w:rsidRDefault="0092775E" w:rsidP="00307550"/>
    <w:p w:rsidR="00CB6B86" w:rsidRPr="00405CC5" w:rsidRDefault="00CB6B86" w:rsidP="00307550"/>
    <w:p w:rsidR="007D198A" w:rsidRPr="007D198A" w:rsidRDefault="007D198A" w:rsidP="007D198A">
      <w:pPr>
        <w:rPr>
          <w:i/>
        </w:rPr>
      </w:pPr>
      <w:proofErr w:type="spellStart"/>
      <w:r w:rsidRPr="007D198A">
        <w:rPr>
          <w:i/>
        </w:rPr>
        <w:t>Color</w:t>
      </w:r>
      <w:proofErr w:type="spellEnd"/>
      <w:r w:rsidRPr="007D198A">
        <w:rPr>
          <w:i/>
        </w:rPr>
        <w:t xml:space="preserve"> marking:</w:t>
      </w:r>
    </w:p>
    <w:p w:rsidR="007D198A" w:rsidRPr="007D198A" w:rsidRDefault="007D198A" w:rsidP="007D198A">
      <w:pPr>
        <w:rPr>
          <w:i/>
        </w:rPr>
      </w:pPr>
      <w:r w:rsidRPr="007D198A">
        <w:rPr>
          <w:i/>
          <w:color w:val="C00000"/>
        </w:rPr>
        <w:t xml:space="preserve">Red </w:t>
      </w:r>
      <w:r w:rsidRPr="007D198A">
        <w:rPr>
          <w:i/>
        </w:rPr>
        <w:t>– missing in Mantid</w:t>
      </w:r>
    </w:p>
    <w:p w:rsidR="007D198A" w:rsidRDefault="007D198A" w:rsidP="007D198A">
      <w:pPr>
        <w:rPr>
          <w:i/>
        </w:rPr>
      </w:pPr>
      <w:r w:rsidRPr="007D198A">
        <w:rPr>
          <w:i/>
          <w:color w:val="00B050"/>
        </w:rPr>
        <w:t>Green</w:t>
      </w:r>
      <w:r w:rsidRPr="007D198A">
        <w:rPr>
          <w:i/>
        </w:rPr>
        <w:t xml:space="preserve"> – Present in Mantid (may be </w:t>
      </w:r>
      <w:r w:rsidR="00F6446E">
        <w:rPr>
          <w:i/>
        </w:rPr>
        <w:t xml:space="preserve">a bit </w:t>
      </w:r>
      <w:r w:rsidRPr="007D198A">
        <w:rPr>
          <w:i/>
        </w:rPr>
        <w:t xml:space="preserve">different format but </w:t>
      </w:r>
      <w:r w:rsidR="001868C8">
        <w:rPr>
          <w:i/>
        </w:rPr>
        <w:t xml:space="preserve">very </w:t>
      </w:r>
      <w:r w:rsidRPr="007D198A">
        <w:rPr>
          <w:i/>
        </w:rPr>
        <w:t xml:space="preserve">close functionality) </w:t>
      </w:r>
    </w:p>
    <w:p w:rsidR="009727DB" w:rsidRDefault="009727DB" w:rsidP="00220380"/>
    <w:p w:rsidR="009727DB" w:rsidRDefault="009727DB" w:rsidP="00220380"/>
    <w:p w:rsidR="0092775E" w:rsidRDefault="0092775E" w:rsidP="00220380"/>
    <w:p w:rsidR="00220380" w:rsidRDefault="009727DB" w:rsidP="00220380">
      <w:r>
        <w:t>Some selection from Horace notes, part 1 provided here</w:t>
      </w:r>
      <w:r w:rsidR="00220380">
        <w:t xml:space="preserve"> for completeness.</w:t>
      </w:r>
    </w:p>
    <w:p w:rsidR="00B2480B" w:rsidRDefault="00B2480B" w:rsidP="00220380">
      <w:r>
        <w:t xml:space="preserve">Detailed Horace command syntaxes </w:t>
      </w:r>
      <w:r w:rsidR="00B82976">
        <w:t>are</w:t>
      </w:r>
      <w:r w:rsidR="00651C5D">
        <w:t xml:space="preserve"> provided in the footnotes below</w:t>
      </w:r>
      <w:r w:rsidR="00B82976">
        <w:t xml:space="preserve"> the table</w:t>
      </w:r>
      <w:r w:rsidR="00651C5D">
        <w:t>.</w:t>
      </w:r>
    </w:p>
    <w:p w:rsidR="00242EFF" w:rsidRDefault="00242EFF" w:rsidP="00220380"/>
    <w:tbl>
      <w:tblPr>
        <w:tblStyle w:val="TableGrid"/>
        <w:tblW w:w="11341" w:type="dxa"/>
        <w:tblInd w:w="-318" w:type="dxa"/>
        <w:tblLook w:val="04A0" w:firstRow="1" w:lastRow="0" w:firstColumn="1" w:lastColumn="0" w:noHBand="0" w:noVBand="1"/>
      </w:tblPr>
      <w:tblGrid>
        <w:gridCol w:w="3749"/>
        <w:gridCol w:w="2773"/>
        <w:gridCol w:w="3869"/>
        <w:gridCol w:w="950"/>
      </w:tblGrid>
      <w:tr w:rsidR="00BB54FC" w:rsidTr="00EC72ED">
        <w:tc>
          <w:tcPr>
            <w:tcW w:w="3749" w:type="dxa"/>
          </w:tcPr>
          <w:p w:rsidR="00091D52" w:rsidRDefault="00091D52" w:rsidP="00220380">
            <w:r w:rsidRPr="00BC3AD4">
              <w:rPr>
                <w:sz w:val="24"/>
              </w:rPr>
              <w:t>Function name &amp; main Matlab call</w:t>
            </w:r>
          </w:p>
        </w:tc>
        <w:tc>
          <w:tcPr>
            <w:tcW w:w="2773" w:type="dxa"/>
          </w:tcPr>
          <w:p w:rsidR="00091D52" w:rsidRDefault="00091D52" w:rsidP="00091D52">
            <w:pPr>
              <w:jc w:val="center"/>
            </w:pPr>
            <w:r w:rsidRPr="00BC3AD4">
              <w:rPr>
                <w:sz w:val="24"/>
              </w:rPr>
              <w:t>Brief  description</w:t>
            </w:r>
          </w:p>
        </w:tc>
        <w:tc>
          <w:tcPr>
            <w:tcW w:w="3869" w:type="dxa"/>
          </w:tcPr>
          <w:p w:rsidR="00091D52" w:rsidRPr="00BC3AD4" w:rsidRDefault="00091D52" w:rsidP="00091D52">
            <w:pPr>
              <w:jc w:val="center"/>
              <w:rPr>
                <w:sz w:val="24"/>
              </w:rPr>
            </w:pPr>
            <w:r w:rsidRPr="00BC3AD4">
              <w:rPr>
                <w:sz w:val="24"/>
              </w:rPr>
              <w:t>Notes on Mantid usage/Modification</w:t>
            </w:r>
          </w:p>
        </w:tc>
        <w:tc>
          <w:tcPr>
            <w:tcW w:w="950" w:type="dxa"/>
          </w:tcPr>
          <w:p w:rsidR="00091D52" w:rsidRDefault="00B2480B" w:rsidP="00220380">
            <w:r w:rsidRPr="00BC3AD4">
              <w:rPr>
                <w:sz w:val="24"/>
              </w:rPr>
              <w:t>Priority</w:t>
            </w:r>
          </w:p>
        </w:tc>
      </w:tr>
      <w:tr w:rsidR="00F304D3" w:rsidTr="0040627E">
        <w:tc>
          <w:tcPr>
            <w:tcW w:w="11341" w:type="dxa"/>
            <w:gridSpan w:val="4"/>
          </w:tcPr>
          <w:p w:rsidR="00F304D3" w:rsidRDefault="00F304D3" w:rsidP="00220380">
            <w:r w:rsidRPr="003E3B72">
              <w:rPr>
                <w:color w:val="0070C0"/>
                <w:sz w:val="32"/>
              </w:rPr>
              <w:t>Algorithms to Create and modify datasets:</w:t>
            </w:r>
          </w:p>
        </w:tc>
      </w:tr>
      <w:tr w:rsidR="002921E6" w:rsidTr="00EC72ED">
        <w:tc>
          <w:tcPr>
            <w:tcW w:w="6522" w:type="dxa"/>
            <w:gridSpan w:val="2"/>
          </w:tcPr>
          <w:p w:rsidR="00F304D3" w:rsidRPr="00B628C6" w:rsidRDefault="00F304D3" w:rsidP="00220380">
            <w:pPr>
              <w:rPr>
                <w:i/>
                <w:sz w:val="24"/>
                <w:szCs w:val="24"/>
              </w:rPr>
            </w:pPr>
            <w:r w:rsidRPr="00B628C6">
              <w:rPr>
                <w:i/>
                <w:color w:val="0070C0"/>
                <w:sz w:val="24"/>
                <w:szCs w:val="24"/>
              </w:rPr>
              <w:t>Already discussed:</w:t>
            </w:r>
          </w:p>
        </w:tc>
        <w:tc>
          <w:tcPr>
            <w:tcW w:w="3869" w:type="dxa"/>
          </w:tcPr>
          <w:p w:rsidR="00F304D3" w:rsidRDefault="00F304D3" w:rsidP="00220380"/>
        </w:tc>
        <w:tc>
          <w:tcPr>
            <w:tcW w:w="950" w:type="dxa"/>
          </w:tcPr>
          <w:p w:rsidR="00F304D3" w:rsidRDefault="00F304D3" w:rsidP="00220380"/>
        </w:tc>
      </w:tr>
      <w:tr w:rsidR="00BB54FC" w:rsidTr="00EC72ED">
        <w:tc>
          <w:tcPr>
            <w:tcW w:w="3749" w:type="dxa"/>
          </w:tcPr>
          <w:p w:rsidR="00091D52" w:rsidRDefault="00091D52" w:rsidP="00220380">
            <w:proofErr w:type="spellStart"/>
            <w:r w:rsidRPr="00091D52">
              <w:t>gen_sqw</w:t>
            </w:r>
            <w:proofErr w:type="spellEnd"/>
            <w:r>
              <w:rPr>
                <w:rStyle w:val="EndnoteReference"/>
              </w:rPr>
              <w:endnoteReference w:id="1"/>
            </w:r>
          </w:p>
          <w:p w:rsidR="00582BFB" w:rsidRDefault="00582BFB" w:rsidP="00220380"/>
          <w:p w:rsidR="00582BFB" w:rsidRDefault="0092775E" w:rsidP="0092775E">
            <w:proofErr w:type="spellStart"/>
            <w:r>
              <w:t>sqw</w:t>
            </w:r>
            <w:r w:rsidR="00582BFB">
              <w:t>out</w:t>
            </w:r>
            <w:proofErr w:type="spellEnd"/>
            <w:r w:rsidR="00582BFB">
              <w:t>=</w:t>
            </w:r>
            <w:proofErr w:type="spellStart"/>
            <w:r w:rsidR="00582BFB" w:rsidRPr="00582BFB">
              <w:t>gen_sqw</w:t>
            </w:r>
            <w:proofErr w:type="spellEnd"/>
            <w:r w:rsidR="00582BFB" w:rsidRPr="00582BFB">
              <w:t xml:space="preserve"> (</w:t>
            </w:r>
            <w:proofErr w:type="spellStart"/>
            <w:r w:rsidR="00582BFB" w:rsidRPr="00582BFB">
              <w:t>spe_file</w:t>
            </w:r>
            <w:proofErr w:type="spellEnd"/>
            <w:r w:rsidR="00582BFB" w:rsidRPr="00582BFB">
              <w:t xml:space="preserve">, </w:t>
            </w:r>
            <w:proofErr w:type="spellStart"/>
            <w:r w:rsidR="00582BFB" w:rsidRPr="00582BFB">
              <w:t>par_file</w:t>
            </w:r>
            <w:proofErr w:type="spellEnd"/>
            <w:r w:rsidR="00582BFB" w:rsidRPr="00582BFB">
              <w:t xml:space="preserve">, </w:t>
            </w:r>
            <w:proofErr w:type="spellStart"/>
            <w:r w:rsidR="00582BFB" w:rsidRPr="00582BFB">
              <w:t>sqw_file</w:t>
            </w:r>
            <w:proofErr w:type="spellEnd"/>
            <w:r w:rsidR="00582BFB" w:rsidRPr="00582BFB">
              <w:t xml:space="preserve">, </w:t>
            </w:r>
            <w:proofErr w:type="spellStart"/>
            <w:r w:rsidR="00582BFB" w:rsidRPr="00582BFB">
              <w:t>efix</w:t>
            </w:r>
            <w:proofErr w:type="spellEnd"/>
            <w:r w:rsidR="00582BFB" w:rsidRPr="00582BFB">
              <w:t xml:space="preserve">, </w:t>
            </w:r>
            <w:proofErr w:type="spellStart"/>
            <w:r w:rsidR="00582BFB" w:rsidRPr="00582BFB">
              <w:t>emode</w:t>
            </w:r>
            <w:proofErr w:type="spellEnd"/>
            <w:r w:rsidR="00582BFB" w:rsidRPr="00582BFB">
              <w:t xml:space="preserve">, </w:t>
            </w:r>
            <w:proofErr w:type="spellStart"/>
            <w:r w:rsidR="00582BFB" w:rsidRPr="00582BFB">
              <w:t>alatt</w:t>
            </w:r>
            <w:proofErr w:type="spellEnd"/>
            <w:r w:rsidR="00582BFB" w:rsidRPr="00582BFB">
              <w:t xml:space="preserve">, </w:t>
            </w:r>
            <w:proofErr w:type="spellStart"/>
            <w:r w:rsidR="00582BFB" w:rsidRPr="00582BFB">
              <w:t>angdeg</w:t>
            </w:r>
            <w:proofErr w:type="spellEnd"/>
            <w:r w:rsidR="00582BFB" w:rsidRPr="00582BFB">
              <w:t xml:space="preserve">, u, v, psi, omega, </w:t>
            </w:r>
            <w:proofErr w:type="spellStart"/>
            <w:r w:rsidR="00582BFB" w:rsidRPr="00582BFB">
              <w:t>dpsi</w:t>
            </w:r>
            <w:proofErr w:type="spellEnd"/>
            <w:r w:rsidR="00582BFB" w:rsidRPr="00582BFB">
              <w:t xml:space="preserve">, </w:t>
            </w:r>
            <w:proofErr w:type="spellStart"/>
            <w:r w:rsidR="00582BFB" w:rsidRPr="00582BFB">
              <w:t>gl</w:t>
            </w:r>
            <w:proofErr w:type="spellEnd"/>
            <w:r w:rsidR="00582BFB" w:rsidRPr="00582BFB">
              <w:t xml:space="preserve">, </w:t>
            </w:r>
            <w:proofErr w:type="spellStart"/>
            <w:r w:rsidR="00582BFB" w:rsidRPr="00582BFB">
              <w:t>gs</w:t>
            </w:r>
            <w:proofErr w:type="spellEnd"/>
            <w:r w:rsidR="00582BFB" w:rsidRPr="00582BFB">
              <w:t>)</w:t>
            </w:r>
          </w:p>
        </w:tc>
        <w:tc>
          <w:tcPr>
            <w:tcW w:w="2773" w:type="dxa"/>
          </w:tcPr>
          <w:p w:rsidR="00091D52" w:rsidRDefault="00582BFB" w:rsidP="00220380">
            <w:r w:rsidRPr="00582BFB">
              <w:t xml:space="preserve">Read one or more </w:t>
            </w:r>
            <w:proofErr w:type="spellStart"/>
            <w:r w:rsidRPr="00582BFB">
              <w:t>spe</w:t>
            </w:r>
            <w:proofErr w:type="spellEnd"/>
            <w:r w:rsidRPr="00582BFB">
              <w:t xml:space="preserve"> files and a detector parameter file, and create an output </w:t>
            </w:r>
            <w:proofErr w:type="spellStart"/>
            <w:r w:rsidRPr="00582BFB">
              <w:t>sqw</w:t>
            </w:r>
            <w:proofErr w:type="spellEnd"/>
            <w:r w:rsidRPr="00582BFB">
              <w:t xml:space="preserve"> file</w:t>
            </w:r>
          </w:p>
        </w:tc>
        <w:tc>
          <w:tcPr>
            <w:tcW w:w="3869" w:type="dxa"/>
          </w:tcPr>
          <w:p w:rsidR="00582BFB" w:rsidRPr="008C5C24" w:rsidRDefault="00582BFB" w:rsidP="00582BFB">
            <w:pPr>
              <w:rPr>
                <w:color w:val="FF0000"/>
              </w:rPr>
            </w:pPr>
            <w:r w:rsidRPr="008C5C24">
              <w:rPr>
                <w:color w:val="FF0000"/>
              </w:rPr>
              <w:t>Two possibilities suggested for Mantid:</w:t>
            </w:r>
            <w:r>
              <w:rPr>
                <w:color w:val="FF0000"/>
              </w:rPr>
              <w:t xml:space="preserve"> </w:t>
            </w:r>
          </w:p>
          <w:p w:rsidR="00582BFB" w:rsidRDefault="00582BFB" w:rsidP="00582BFB">
            <w:pPr>
              <w:pStyle w:val="ListParagraph"/>
              <w:numPr>
                <w:ilvl w:val="0"/>
                <w:numId w:val="6"/>
              </w:numPr>
            </w:pPr>
            <w:proofErr w:type="spellStart"/>
            <w:r w:rsidRPr="001A4C3D">
              <w:rPr>
                <w:i/>
              </w:rPr>
              <w:t>Wout</w:t>
            </w:r>
            <w:proofErr w:type="spellEnd"/>
            <w:r w:rsidRPr="001A4C3D">
              <w:rPr>
                <w:i/>
              </w:rPr>
              <w:t>=</w:t>
            </w:r>
            <w:proofErr w:type="spellStart"/>
            <w:r w:rsidRPr="001A4C3D">
              <w:rPr>
                <w:i/>
              </w:rPr>
              <w:t>buildMD</w:t>
            </w:r>
            <w:proofErr w:type="spellEnd"/>
            <w:r w:rsidRPr="001A4C3D">
              <w:rPr>
                <w:rFonts w:hint="eastAsia"/>
                <w:i/>
              </w:rPr>
              <w:t xml:space="preserve"> (</w:t>
            </w:r>
            <w:r w:rsidRPr="001A4C3D">
              <w:rPr>
                <w:i/>
              </w:rPr>
              <w:t>[</w:t>
            </w:r>
            <w:proofErr w:type="spellStart"/>
            <w:r w:rsidRPr="001A4C3D">
              <w:rPr>
                <w:rFonts w:hint="eastAsia"/>
                <w:i/>
              </w:rPr>
              <w:t>spe_file</w:t>
            </w:r>
            <w:r w:rsidRPr="001A4C3D">
              <w:rPr>
                <w:i/>
              </w:rPr>
              <w:t>_names,ws_names</w:t>
            </w:r>
            <w:proofErr w:type="spellEnd"/>
            <w:r w:rsidRPr="001A4C3D">
              <w:rPr>
                <w:i/>
              </w:rPr>
              <w:t>]</w:t>
            </w:r>
            <w:r w:rsidRPr="001A4C3D">
              <w:rPr>
                <w:rFonts w:hint="eastAsia"/>
                <w:i/>
              </w:rPr>
              <w:t xml:space="preserve">, </w:t>
            </w:r>
            <w:proofErr w:type="spellStart"/>
            <w:r w:rsidRPr="001A4C3D">
              <w:rPr>
                <w:rFonts w:hint="eastAsia"/>
                <w:i/>
              </w:rPr>
              <w:t>sqw_file</w:t>
            </w:r>
            <w:r w:rsidRPr="001A4C3D">
              <w:rPr>
                <w:i/>
              </w:rPr>
              <w:t>_Name</w:t>
            </w:r>
            <w:proofErr w:type="spellEnd"/>
            <w:r w:rsidRPr="001A4C3D">
              <w:rPr>
                <w:i/>
              </w:rPr>
              <w:t>,**</w:t>
            </w:r>
            <w:proofErr w:type="spellStart"/>
            <w:r w:rsidRPr="001A4C3D">
              <w:rPr>
                <w:i/>
              </w:rPr>
              <w:t>kwargs</w:t>
            </w:r>
            <w:proofErr w:type="spellEnd"/>
            <w:r w:rsidRPr="001A4C3D">
              <w:rPr>
                <w:i/>
              </w:rPr>
              <w:t>)</w:t>
            </w:r>
            <w:r>
              <w:t xml:space="preserve"> – </w:t>
            </w:r>
            <w:r w:rsidRPr="00242EFF">
              <w:rPr>
                <w:b/>
              </w:rPr>
              <w:t>Implicitly</w:t>
            </w:r>
            <w:r>
              <w:t xml:space="preserve"> requesting file based output workspace  and works through </w:t>
            </w:r>
            <w:proofErr w:type="spellStart"/>
            <w:r>
              <w:t>m</w:t>
            </w:r>
            <w:r w:rsidRPr="00242EFF">
              <w:rPr>
                <w:color w:val="00B050"/>
              </w:rPr>
              <w:t>ergeMDFiles</w:t>
            </w:r>
            <w:proofErr w:type="spellEnd"/>
          </w:p>
          <w:p w:rsidR="00582BFB" w:rsidRDefault="00582BFB" w:rsidP="00582BFB">
            <w:pPr>
              <w:ind w:hanging="1341"/>
            </w:pPr>
            <w:proofErr w:type="spellStart"/>
            <w:r>
              <w:lastRenderedPageBreak/>
              <w:t>qwWout</w:t>
            </w:r>
            <w:proofErr w:type="spellEnd"/>
            <w:r>
              <w:t>=</w:t>
            </w:r>
            <w:proofErr w:type="spellStart"/>
            <w:r>
              <w:rPr>
                <w:rFonts w:hint="eastAsia"/>
              </w:rPr>
              <w:t>gen_sqw</w:t>
            </w:r>
            <w:proofErr w:type="spellEnd"/>
            <w:r>
              <w:rPr>
                <w:rFonts w:hint="eastAsia"/>
              </w:rPr>
              <w:t xml:space="preserve"> (</w:t>
            </w:r>
            <w:r>
              <w:t>[</w:t>
            </w:r>
            <w:proofErr w:type="spellStart"/>
            <w:r>
              <w:rPr>
                <w:rFonts w:hint="eastAsia"/>
              </w:rPr>
              <w:t>spe_file</w:t>
            </w:r>
            <w:r>
              <w:t>_names,ws_names</w:t>
            </w:r>
            <w:proofErr w:type="spellEnd"/>
            <w:r>
              <w:t>],**</w:t>
            </w:r>
            <w:proofErr w:type="spellStart"/>
            <w:r>
              <w:t>kwargs</w:t>
            </w:r>
            <w:proofErr w:type="spellEnd"/>
            <w:r>
              <w:t xml:space="preserve">) – </w:t>
            </w:r>
            <w:r w:rsidRPr="00044F4B">
              <w:rPr>
                <w:b/>
              </w:rPr>
              <w:t>Implicitly</w:t>
            </w:r>
            <w:r>
              <w:t xml:space="preserve"> requesting memory based output workspace  and go through </w:t>
            </w:r>
            <w:proofErr w:type="spellStart"/>
            <w:r w:rsidRPr="00B104CE">
              <w:rPr>
                <w:color w:val="00B050"/>
              </w:rPr>
              <w:t>mergeMD</w:t>
            </w:r>
            <w:proofErr w:type="spellEnd"/>
          </w:p>
          <w:p w:rsidR="00582BFB" w:rsidRDefault="00582BFB" w:rsidP="00582BFB">
            <w:pPr>
              <w:pStyle w:val="ListParagraph"/>
              <w:numPr>
                <w:ilvl w:val="0"/>
                <w:numId w:val="6"/>
              </w:numPr>
            </w:pPr>
            <w:proofErr w:type="spellStart"/>
            <w:r>
              <w:t>Wout</w:t>
            </w:r>
            <w:proofErr w:type="spellEnd"/>
            <w:r>
              <w:t xml:space="preserve">= </w:t>
            </w:r>
            <w:proofErr w:type="spellStart"/>
            <w:r>
              <w:t>buildMD</w:t>
            </w:r>
            <w:proofErr w:type="spellEnd"/>
            <w:r>
              <w:rPr>
                <w:rFonts w:hint="eastAsia"/>
              </w:rPr>
              <w:t xml:space="preserve"> (</w:t>
            </w:r>
            <w:r>
              <w:t>[</w:t>
            </w:r>
            <w:proofErr w:type="spellStart"/>
            <w:r>
              <w:rPr>
                <w:rFonts w:hint="eastAsia"/>
              </w:rPr>
              <w:t>spe_file</w:t>
            </w:r>
            <w:r>
              <w:t>_names,ws_names</w:t>
            </w:r>
            <w:proofErr w:type="spellEnd"/>
            <w:r>
              <w:t>]</w:t>
            </w:r>
            <w:r>
              <w:rPr>
                <w:rFonts w:hint="eastAsia"/>
              </w:rPr>
              <w:t xml:space="preserve">, </w:t>
            </w:r>
            <w:proofErr w:type="spellStart"/>
            <w:r>
              <w:t>DoFileBased</w:t>
            </w:r>
            <w:proofErr w:type="spellEnd"/>
            <w:r>
              <w:t>=[</w:t>
            </w:r>
            <w:proofErr w:type="spellStart"/>
            <w:r>
              <w:t>True,False</w:t>
            </w:r>
            <w:proofErr w:type="spellEnd"/>
            <w:r>
              <w:t>],**</w:t>
            </w:r>
            <w:proofErr w:type="spellStart"/>
            <w:r>
              <w:t>kwargs</w:t>
            </w:r>
            <w:proofErr w:type="spellEnd"/>
            <w:r>
              <w:t>) –</w:t>
            </w:r>
            <w:r w:rsidRPr="00242EFF">
              <w:rPr>
                <w:b/>
              </w:rPr>
              <w:t>explicitly</w:t>
            </w:r>
            <w:r>
              <w:t xml:space="preserve"> requesting file based/memory based workspace, </w:t>
            </w:r>
            <w:proofErr w:type="spellStart"/>
            <w:r>
              <w:t>kwargs</w:t>
            </w:r>
            <w:proofErr w:type="spellEnd"/>
            <w:r>
              <w:t xml:space="preserve"> contain file name or default file name is calculated</w:t>
            </w:r>
          </w:p>
          <w:p w:rsidR="00582BFB" w:rsidRDefault="00582BFB" w:rsidP="00582BFB">
            <w:pPr>
              <w:tabs>
                <w:tab w:val="left" w:pos="284"/>
              </w:tabs>
              <w:rPr>
                <w:color w:val="FF0000"/>
              </w:rPr>
            </w:pPr>
            <w:r>
              <w:rPr>
                <w:color w:val="FF0000"/>
              </w:rPr>
              <w:t>**</w:t>
            </w:r>
            <w:proofErr w:type="spellStart"/>
            <w:r>
              <w:rPr>
                <w:color w:val="FF0000"/>
              </w:rPr>
              <w:t>kwargs</w:t>
            </w:r>
            <w:proofErr w:type="spellEnd"/>
            <w:r>
              <w:rPr>
                <w:color w:val="FF0000"/>
              </w:rPr>
              <w:t>, if present, redefine UB matrix/Goniometer</w:t>
            </w:r>
          </w:p>
          <w:p w:rsidR="00091D52" w:rsidRDefault="00091D52" w:rsidP="00220380"/>
        </w:tc>
        <w:tc>
          <w:tcPr>
            <w:tcW w:w="950" w:type="dxa"/>
          </w:tcPr>
          <w:p w:rsidR="00091D52" w:rsidRDefault="00651C5D" w:rsidP="00220380">
            <w:r>
              <w:lastRenderedPageBreak/>
              <w:t>Top</w:t>
            </w:r>
          </w:p>
        </w:tc>
      </w:tr>
      <w:tr w:rsidR="00BB54FC" w:rsidTr="00EC72ED">
        <w:tc>
          <w:tcPr>
            <w:tcW w:w="3749" w:type="dxa"/>
          </w:tcPr>
          <w:p w:rsidR="00B2480B" w:rsidRDefault="00B2480B" w:rsidP="00B2480B">
            <w:proofErr w:type="spellStart"/>
            <w:r>
              <w:rPr>
                <w:rFonts w:hint="eastAsia"/>
              </w:rPr>
              <w:lastRenderedPageBreak/>
              <w:t>cut_sqw</w:t>
            </w:r>
            <w:proofErr w:type="spellEnd"/>
            <w:r>
              <w:rPr>
                <w:rStyle w:val="EndnoteReference"/>
              </w:rPr>
              <w:endnoteReference w:id="2"/>
            </w:r>
          </w:p>
          <w:p w:rsidR="00091D52" w:rsidRDefault="00091D52" w:rsidP="00220380"/>
          <w:p w:rsidR="00F304D3" w:rsidRDefault="00F304D3" w:rsidP="00220380">
            <w:proofErr w:type="spellStart"/>
            <w:r>
              <w:t>wout</w:t>
            </w:r>
            <w:proofErr w:type="spellEnd"/>
            <w:r>
              <w:t>=</w:t>
            </w:r>
            <w:proofErr w:type="spellStart"/>
            <w:r w:rsidRPr="00405CC5">
              <w:rPr>
                <w:rFonts w:hint="eastAsia"/>
              </w:rPr>
              <w:t>cut_sqw</w:t>
            </w:r>
            <w:proofErr w:type="spellEnd"/>
            <w:r w:rsidRPr="00405CC5">
              <w:rPr>
                <w:rFonts w:hint="eastAsia"/>
              </w:rPr>
              <w:t xml:space="preserve"> (</w:t>
            </w:r>
            <w:proofErr w:type="spellStart"/>
            <w:r w:rsidRPr="00405CC5">
              <w:rPr>
                <w:rFonts w:hint="eastAsia"/>
              </w:rPr>
              <w:t>data_source</w:t>
            </w:r>
            <w:proofErr w:type="spellEnd"/>
            <w:r w:rsidRPr="00405CC5">
              <w:rPr>
                <w:rFonts w:hint="eastAsia"/>
              </w:rPr>
              <w:t xml:space="preserve">, </w:t>
            </w:r>
            <w:proofErr w:type="spellStart"/>
            <w:r w:rsidRPr="00405CC5">
              <w:rPr>
                <w:rFonts w:hint="eastAsia"/>
              </w:rPr>
              <w:t>proj</w:t>
            </w:r>
            <w:proofErr w:type="spellEnd"/>
            <w:r w:rsidRPr="00405CC5">
              <w:rPr>
                <w:rFonts w:hint="eastAsia"/>
              </w:rPr>
              <w:t>, p1_bin, p2_bin, p3_bin, p4_bin, '-</w:t>
            </w:r>
            <w:proofErr w:type="spellStart"/>
            <w:r w:rsidRPr="00405CC5">
              <w:rPr>
                <w:rFonts w:hint="eastAsia"/>
              </w:rPr>
              <w:t>nopix</w:t>
            </w:r>
            <w:proofErr w:type="spellEnd"/>
            <w:r w:rsidRPr="00405CC5">
              <w:rPr>
                <w:rFonts w:hint="eastAsia"/>
              </w:rPr>
              <w:t>', filename)</w:t>
            </w:r>
          </w:p>
        </w:tc>
        <w:tc>
          <w:tcPr>
            <w:tcW w:w="2773" w:type="dxa"/>
          </w:tcPr>
          <w:p w:rsidR="00091D52" w:rsidRDefault="00B2480B" w:rsidP="00220380">
            <w:r w:rsidRPr="00B2480B">
              <w:t xml:space="preserve">Take a cut from a file(s) containing </w:t>
            </w:r>
            <w:proofErr w:type="spellStart"/>
            <w:r w:rsidRPr="00B2480B">
              <w:t>sqw</w:t>
            </w:r>
            <w:proofErr w:type="spellEnd"/>
            <w:r w:rsidRPr="00B2480B">
              <w:t xml:space="preserve"> </w:t>
            </w:r>
            <w:r>
              <w:t xml:space="preserve">or </w:t>
            </w:r>
            <w:proofErr w:type="spellStart"/>
            <w:r>
              <w:t>dnd</w:t>
            </w:r>
            <w:proofErr w:type="spellEnd"/>
            <w:r>
              <w:t xml:space="preserve"> </w:t>
            </w:r>
            <w:r w:rsidRPr="00B2480B">
              <w:t>object</w:t>
            </w:r>
          </w:p>
        </w:tc>
        <w:tc>
          <w:tcPr>
            <w:tcW w:w="3869" w:type="dxa"/>
          </w:tcPr>
          <w:p w:rsidR="00B2480B" w:rsidRDefault="00B2480B" w:rsidP="00B2480B">
            <w:pPr>
              <w:rPr>
                <w:color w:val="FF0000"/>
              </w:rPr>
            </w:pPr>
            <w:r w:rsidRPr="00315516">
              <w:rPr>
                <w:color w:val="FF0000"/>
              </w:rPr>
              <w:t>Suggested:</w:t>
            </w:r>
          </w:p>
          <w:p w:rsidR="00B2480B" w:rsidRPr="00452F17" w:rsidRDefault="00B2480B" w:rsidP="00B2480B">
            <w:proofErr w:type="spellStart"/>
            <w:proofErr w:type="gramStart"/>
            <w:r w:rsidRPr="001A4C3D">
              <w:rPr>
                <w:rFonts w:hint="eastAsia"/>
                <w:i/>
              </w:rPr>
              <w:t>proj</w:t>
            </w:r>
            <w:proofErr w:type="spellEnd"/>
            <w:r w:rsidRPr="001A4C3D">
              <w:rPr>
                <w:rFonts w:hint="eastAsia"/>
                <w:i/>
              </w:rPr>
              <w:t>=</w:t>
            </w:r>
            <w:proofErr w:type="spellStart"/>
            <w:proofErr w:type="gramEnd"/>
            <w:r w:rsidRPr="001A4C3D">
              <w:rPr>
                <w:rFonts w:hint="eastAsia"/>
                <w:i/>
              </w:rPr>
              <w:t>GenerateSQWProj</w:t>
            </w:r>
            <w:proofErr w:type="spellEnd"/>
            <w:r w:rsidRPr="001A4C3D">
              <w:rPr>
                <w:rFonts w:hint="eastAsia"/>
                <w:i/>
              </w:rPr>
              <w:t>(arguments</w:t>
            </w:r>
            <w:r w:rsidRPr="001A4C3D">
              <w:rPr>
                <w:i/>
              </w:rPr>
              <w:t>):</w:t>
            </w:r>
            <w:r>
              <w:t xml:space="preserve">  </w:t>
            </w:r>
            <w:r>
              <w:rPr>
                <w:rFonts w:hint="eastAsia"/>
              </w:rPr>
              <w:t xml:space="preserve">the </w:t>
            </w:r>
            <w:proofErr w:type="spellStart"/>
            <w:r>
              <w:rPr>
                <w:rFonts w:hint="eastAsia"/>
              </w:rPr>
              <w:t>proj</w:t>
            </w:r>
            <w:proofErr w:type="spellEnd"/>
            <w:r>
              <w:rPr>
                <w:rFonts w:hint="eastAsia"/>
              </w:rPr>
              <w:t xml:space="preserve"> object will be a slightly modified table workspace. The python </w:t>
            </w:r>
            <w:r>
              <w:t xml:space="preserve">binding would </w:t>
            </w:r>
            <w:r>
              <w:rPr>
                <w:rFonts w:hint="eastAsia"/>
              </w:rPr>
              <w:t xml:space="preserve">allow Horace syntax like </w:t>
            </w:r>
            <w:proofErr w:type="spellStart"/>
            <w:r>
              <w:rPr>
                <w:rFonts w:hint="eastAsia"/>
              </w:rPr>
              <w:t>proj.u</w:t>
            </w:r>
            <w:proofErr w:type="spellEnd"/>
            <w:r>
              <w:rPr>
                <w:rFonts w:hint="eastAsia"/>
              </w:rPr>
              <w:t xml:space="preserve">= </w:t>
            </w:r>
            <w:r>
              <w:t>[</w:t>
            </w:r>
            <w:r>
              <w:rPr>
                <w:rFonts w:hint="eastAsia"/>
              </w:rPr>
              <w:t>1,1,1</w:t>
            </w:r>
            <w:r>
              <w:t>]</w:t>
            </w:r>
          </w:p>
          <w:p w:rsidR="00B2480B" w:rsidRDefault="00B2480B" w:rsidP="00B2480B">
            <w:pPr>
              <w:rPr>
                <w:i/>
                <w:iCs/>
              </w:rPr>
            </w:pPr>
            <w:r>
              <w:rPr>
                <w:rFonts w:hint="eastAsia"/>
                <w:i/>
                <w:iCs/>
              </w:rPr>
              <w:t xml:space="preserve">cut = </w:t>
            </w:r>
            <w:proofErr w:type="spellStart"/>
            <w:r>
              <w:rPr>
                <w:rFonts w:hint="eastAsia"/>
                <w:i/>
                <w:iCs/>
              </w:rPr>
              <w:t>cut_sqw</w:t>
            </w:r>
            <w:proofErr w:type="spellEnd"/>
            <w:r>
              <w:rPr>
                <w:i/>
                <w:iCs/>
              </w:rPr>
              <w:t>(</w:t>
            </w:r>
            <w:proofErr w:type="spellStart"/>
            <w:r>
              <w:rPr>
                <w:i/>
                <w:iCs/>
              </w:rPr>
              <w:t>data_source,proj</w:t>
            </w:r>
            <w:proofErr w:type="spellEnd"/>
            <w:r>
              <w:rPr>
                <w:i/>
                <w:iCs/>
              </w:rPr>
              <w:t>,[-</w:t>
            </w:r>
            <w:proofErr w:type="spellStart"/>
            <w:r>
              <w:rPr>
                <w:i/>
                <w:iCs/>
              </w:rPr>
              <w:t>nopix</w:t>
            </w:r>
            <w:proofErr w:type="spellEnd"/>
            <w:r>
              <w:rPr>
                <w:i/>
                <w:iCs/>
              </w:rPr>
              <w:t>][</w:t>
            </w:r>
            <w:proofErr w:type="spellStart"/>
            <w:r>
              <w:rPr>
                <w:i/>
                <w:iCs/>
              </w:rPr>
              <w:t>do_filebased</w:t>
            </w:r>
            <w:proofErr w:type="spellEnd"/>
            <w:r>
              <w:rPr>
                <w:i/>
                <w:iCs/>
              </w:rPr>
              <w:t>/</w:t>
            </w:r>
            <w:proofErr w:type="spellStart"/>
            <w:r>
              <w:rPr>
                <w:i/>
                <w:iCs/>
              </w:rPr>
              <w:t>orFilename</w:t>
            </w:r>
            <w:proofErr w:type="spellEnd"/>
            <w:r>
              <w:rPr>
                <w:i/>
                <w:iCs/>
              </w:rPr>
              <w:t xml:space="preserve">])  -- </w:t>
            </w:r>
            <w:proofErr w:type="spellStart"/>
            <w:r>
              <w:rPr>
                <w:i/>
                <w:iCs/>
              </w:rPr>
              <w:t>nopix</w:t>
            </w:r>
            <w:proofErr w:type="spellEnd"/>
            <w:r>
              <w:rPr>
                <w:i/>
                <w:iCs/>
              </w:rPr>
              <w:t xml:space="preserve"> produces </w:t>
            </w:r>
            <w:proofErr w:type="spellStart"/>
            <w:r>
              <w:rPr>
                <w:i/>
                <w:iCs/>
              </w:rPr>
              <w:t>Histo</w:t>
            </w:r>
            <w:proofErr w:type="spellEnd"/>
            <w:r>
              <w:rPr>
                <w:i/>
                <w:iCs/>
              </w:rPr>
              <w:t xml:space="preserve"> workspace</w:t>
            </w:r>
          </w:p>
          <w:p w:rsidR="00B2480B" w:rsidRDefault="00B2480B" w:rsidP="00B2480B">
            <w:pPr>
              <w:pStyle w:val="ListParagraph"/>
              <w:numPr>
                <w:ilvl w:val="0"/>
                <w:numId w:val="4"/>
              </w:numPr>
            </w:pPr>
            <w:r w:rsidRPr="005F59D8">
              <w:t>Implicit or explicit</w:t>
            </w:r>
            <w:r>
              <w:t xml:space="preserve"> </w:t>
            </w:r>
            <w:proofErr w:type="spellStart"/>
            <w:r>
              <w:t>filebased</w:t>
            </w:r>
            <w:proofErr w:type="spellEnd"/>
            <w:r>
              <w:t xml:space="preserve"> </w:t>
            </w:r>
            <w:proofErr w:type="spellStart"/>
            <w:r>
              <w:t>ws</w:t>
            </w:r>
            <w:proofErr w:type="spellEnd"/>
            <w:r>
              <w:t xml:space="preserve"> request like in </w:t>
            </w:r>
            <w:proofErr w:type="spellStart"/>
            <w:r>
              <w:t>gen_</w:t>
            </w:r>
            <w:proofErr w:type="gramStart"/>
            <w:r>
              <w:t>sqw</w:t>
            </w:r>
            <w:proofErr w:type="spellEnd"/>
            <w:r>
              <w:t>(</w:t>
            </w:r>
            <w:proofErr w:type="gramEnd"/>
            <w:r>
              <w:t>…)</w:t>
            </w:r>
          </w:p>
          <w:p w:rsidR="00B2480B" w:rsidRPr="00B2480B" w:rsidRDefault="00B2480B" w:rsidP="00B2480B">
            <w:pPr>
              <w:pStyle w:val="ListParagraph"/>
              <w:numPr>
                <w:ilvl w:val="0"/>
                <w:numId w:val="4"/>
              </w:numPr>
              <w:rPr>
                <w:color w:val="FF0000"/>
              </w:rPr>
            </w:pPr>
            <w:r w:rsidRPr="005F59D8">
              <w:rPr>
                <w:iCs/>
              </w:rPr>
              <w:t>-</w:t>
            </w:r>
            <w:proofErr w:type="spellStart"/>
            <w:r w:rsidRPr="003C04C4">
              <w:rPr>
                <w:b/>
                <w:iCs/>
              </w:rPr>
              <w:t>nopix</w:t>
            </w:r>
            <w:proofErr w:type="spellEnd"/>
            <w:r w:rsidRPr="005F59D8">
              <w:rPr>
                <w:iCs/>
              </w:rPr>
              <w:t xml:space="preserve"> invokes </w:t>
            </w:r>
            <w:proofErr w:type="spellStart"/>
            <w:r w:rsidRPr="005F59D8">
              <w:rPr>
                <w:iCs/>
              </w:rPr>
              <w:t>binMD</w:t>
            </w:r>
            <w:proofErr w:type="spellEnd"/>
            <w:r w:rsidRPr="005F59D8">
              <w:rPr>
                <w:iCs/>
              </w:rPr>
              <w:t xml:space="preserve"> and returns </w:t>
            </w:r>
            <w:proofErr w:type="spellStart"/>
            <w:r w:rsidRPr="005F59D8">
              <w:rPr>
                <w:iCs/>
              </w:rPr>
              <w:t>HistoWS</w:t>
            </w:r>
            <w:proofErr w:type="spellEnd"/>
            <w:r w:rsidRPr="005F59D8">
              <w:rPr>
                <w:iCs/>
              </w:rPr>
              <w:t>.</w:t>
            </w:r>
          </w:p>
          <w:p w:rsidR="00091D52" w:rsidRPr="00B2480B" w:rsidRDefault="00B2480B" w:rsidP="00220380">
            <w:pPr>
              <w:rPr>
                <w:color w:val="00B050"/>
              </w:rPr>
            </w:pPr>
            <w:r>
              <w:t>T</w:t>
            </w:r>
            <w:r>
              <w:rPr>
                <w:rFonts w:hint="eastAsia"/>
              </w:rPr>
              <w:t xml:space="preserve">his </w:t>
            </w:r>
            <w:r>
              <w:t>would be</w:t>
            </w:r>
            <w:r>
              <w:rPr>
                <w:rFonts w:hint="eastAsia"/>
              </w:rPr>
              <w:t xml:space="preserve"> a wrapper around </w:t>
            </w:r>
            <w:proofErr w:type="spellStart"/>
            <w:r w:rsidRPr="008C7B8F">
              <w:rPr>
                <w:rFonts w:hint="eastAsia"/>
                <w:color w:val="00B050"/>
              </w:rPr>
              <w:t>BinMD</w:t>
            </w:r>
            <w:proofErr w:type="spellEnd"/>
            <w:r w:rsidRPr="008C7B8F">
              <w:rPr>
                <w:rFonts w:hint="eastAsia"/>
                <w:color w:val="00B050"/>
              </w:rPr>
              <w:t>/</w:t>
            </w:r>
            <w:proofErr w:type="spellStart"/>
            <w:r w:rsidRPr="008C7B8F">
              <w:rPr>
                <w:rFonts w:hint="eastAsia"/>
                <w:color w:val="00B050"/>
              </w:rPr>
              <w:t>SliceMD</w:t>
            </w:r>
            <w:proofErr w:type="spellEnd"/>
            <w:r>
              <w:rPr>
                <w:color w:val="00B050"/>
              </w:rPr>
              <w:t xml:space="preserve"> Can work with </w:t>
            </w:r>
            <w:proofErr w:type="spellStart"/>
            <w:r>
              <w:rPr>
                <w:color w:val="00B050"/>
              </w:rPr>
              <w:t>HistoWS</w:t>
            </w:r>
            <w:proofErr w:type="spellEnd"/>
            <w:r>
              <w:rPr>
                <w:color w:val="00B050"/>
              </w:rPr>
              <w:t xml:space="preserve"> too but often useless</w:t>
            </w:r>
          </w:p>
        </w:tc>
        <w:tc>
          <w:tcPr>
            <w:tcW w:w="950" w:type="dxa"/>
          </w:tcPr>
          <w:p w:rsidR="00091D52" w:rsidRDefault="00651C5D" w:rsidP="00220380">
            <w:r>
              <w:t>Top</w:t>
            </w:r>
          </w:p>
        </w:tc>
      </w:tr>
      <w:tr w:rsidR="002921E6" w:rsidTr="00EC72ED">
        <w:tc>
          <w:tcPr>
            <w:tcW w:w="6522" w:type="dxa"/>
            <w:gridSpan w:val="2"/>
          </w:tcPr>
          <w:p w:rsidR="00F304D3" w:rsidRPr="00B628C6" w:rsidRDefault="00F304D3" w:rsidP="00220380">
            <w:pPr>
              <w:rPr>
                <w:i/>
                <w:sz w:val="24"/>
                <w:szCs w:val="24"/>
              </w:rPr>
            </w:pPr>
            <w:r w:rsidRPr="00B628C6">
              <w:rPr>
                <w:i/>
                <w:color w:val="0070C0"/>
                <w:sz w:val="24"/>
                <w:szCs w:val="24"/>
              </w:rPr>
              <w:t>Requested:</w:t>
            </w:r>
          </w:p>
        </w:tc>
        <w:tc>
          <w:tcPr>
            <w:tcW w:w="3869" w:type="dxa"/>
          </w:tcPr>
          <w:p w:rsidR="00F304D3" w:rsidRDefault="00F304D3" w:rsidP="00220380"/>
        </w:tc>
        <w:tc>
          <w:tcPr>
            <w:tcW w:w="950" w:type="dxa"/>
          </w:tcPr>
          <w:p w:rsidR="00F304D3" w:rsidRDefault="00F304D3" w:rsidP="00220380"/>
        </w:tc>
      </w:tr>
      <w:tr w:rsidR="00F872AF" w:rsidTr="00EC72ED">
        <w:tc>
          <w:tcPr>
            <w:tcW w:w="3749" w:type="dxa"/>
          </w:tcPr>
          <w:p w:rsidR="00091D52" w:rsidRPr="00E62F1B" w:rsidRDefault="001A4C3D" w:rsidP="001A4C3D">
            <w:pPr>
              <w:rPr>
                <w:color w:val="FF0000"/>
              </w:rPr>
            </w:pPr>
            <w:r w:rsidRPr="00E62F1B">
              <w:rPr>
                <w:color w:val="FF0000"/>
              </w:rPr>
              <w:t>section</w:t>
            </w:r>
            <w:r w:rsidRPr="00E62F1B">
              <w:rPr>
                <w:rStyle w:val="EndnoteReference"/>
                <w:color w:val="FF0000"/>
              </w:rPr>
              <w:endnoteReference w:id="3"/>
            </w:r>
          </w:p>
          <w:p w:rsidR="001A4C3D" w:rsidRDefault="001A4C3D" w:rsidP="001A4C3D"/>
          <w:p w:rsidR="001A4C3D" w:rsidRPr="009727DB" w:rsidRDefault="001A4C3D" w:rsidP="001A4C3D">
            <w:proofErr w:type="spellStart"/>
            <w:r w:rsidRPr="009727DB">
              <w:t>wout</w:t>
            </w:r>
            <w:proofErr w:type="spellEnd"/>
            <w:r w:rsidRPr="009727DB">
              <w:t xml:space="preserve"> = </w:t>
            </w:r>
            <w:r w:rsidRPr="001A4C3D">
              <w:t>section (win, [ax_1_lo, ax_1_hi], [ax_2_lo, ax_2_hi], ...)</w:t>
            </w:r>
          </w:p>
          <w:p w:rsidR="001A4C3D" w:rsidRDefault="001A4C3D" w:rsidP="001A4C3D"/>
        </w:tc>
        <w:tc>
          <w:tcPr>
            <w:tcW w:w="2773" w:type="dxa"/>
          </w:tcPr>
          <w:p w:rsidR="001A4C3D" w:rsidRPr="003C04C4" w:rsidRDefault="001A4C3D" w:rsidP="001A4C3D">
            <w:r w:rsidRPr="003C04C4">
              <w:t xml:space="preserve">Takes a section out of an </w:t>
            </w:r>
            <w:proofErr w:type="spellStart"/>
            <w:r w:rsidRPr="003C04C4">
              <w:t>sqw</w:t>
            </w:r>
            <w:proofErr w:type="spellEnd"/>
            <w:r w:rsidRPr="003C04C4">
              <w:t>/</w:t>
            </w:r>
            <w:proofErr w:type="spellStart"/>
            <w:r w:rsidRPr="003C04C4">
              <w:t>dnd</w:t>
            </w:r>
            <w:proofErr w:type="spellEnd"/>
            <w:r w:rsidRPr="003C04C4">
              <w:t xml:space="preserve"> object – like </w:t>
            </w:r>
            <w:proofErr w:type="spellStart"/>
            <w:r w:rsidRPr="003C04C4">
              <w:t>rebin</w:t>
            </w:r>
            <w:proofErr w:type="spellEnd"/>
            <w:r w:rsidRPr="003C04C4">
              <w:t xml:space="preserve"> but </w:t>
            </w:r>
            <w:r>
              <w:t xml:space="preserve">works </w:t>
            </w:r>
            <w:r w:rsidRPr="003C04C4">
              <w:t>along existing bin boundaries</w:t>
            </w:r>
          </w:p>
          <w:p w:rsidR="00091D52" w:rsidRDefault="00091D52" w:rsidP="001A4C3D"/>
        </w:tc>
        <w:tc>
          <w:tcPr>
            <w:tcW w:w="3869" w:type="dxa"/>
          </w:tcPr>
          <w:p w:rsidR="00091D52" w:rsidRDefault="00091D52" w:rsidP="00220380"/>
        </w:tc>
        <w:tc>
          <w:tcPr>
            <w:tcW w:w="950" w:type="dxa"/>
          </w:tcPr>
          <w:p w:rsidR="00091D52" w:rsidRDefault="00091D52" w:rsidP="00220380"/>
        </w:tc>
      </w:tr>
      <w:tr w:rsidR="00F872AF" w:rsidTr="00EC72ED">
        <w:tc>
          <w:tcPr>
            <w:tcW w:w="3749" w:type="dxa"/>
          </w:tcPr>
          <w:p w:rsidR="001A4C3D" w:rsidRDefault="001A4C3D" w:rsidP="001A4C3D">
            <w:pPr>
              <w:rPr>
                <w:lang w:eastAsia="en-GB"/>
              </w:rPr>
            </w:pPr>
            <w:hyperlink r:id="rId9" w:anchor="Color" w:history="1">
              <w:r w:rsidR="00513A83">
                <w:rPr>
                  <w:color w:val="FF0000"/>
                </w:rPr>
                <w:t>s</w:t>
              </w:r>
              <w:r w:rsidRPr="00242EFF">
                <w:rPr>
                  <w:color w:val="FF0000"/>
                </w:rPr>
                <w:t>moothing</w:t>
              </w:r>
              <w:r>
                <w:rPr>
                  <w:rStyle w:val="EndnoteReference"/>
                  <w:color w:val="FF0000"/>
                </w:rPr>
                <w:endnoteReference w:id="4"/>
              </w:r>
              <w:r w:rsidRPr="003C04C4">
                <w:t xml:space="preserve"> </w:t>
              </w:r>
            </w:hyperlink>
            <w:r>
              <w:rPr>
                <w:lang w:eastAsia="en-GB"/>
              </w:rPr>
              <w:t xml:space="preserve"> </w:t>
            </w:r>
          </w:p>
          <w:p w:rsidR="0092775E" w:rsidRDefault="0092775E" w:rsidP="001A4C3D">
            <w:pPr>
              <w:rPr>
                <w:lang w:eastAsia="en-GB"/>
              </w:rPr>
            </w:pPr>
          </w:p>
          <w:p w:rsidR="001A4C3D" w:rsidRPr="003C04C4" w:rsidRDefault="001A4C3D" w:rsidP="001A4C3D">
            <w:pPr>
              <w:rPr>
                <w:lang w:eastAsia="en-GB"/>
              </w:rPr>
            </w:pPr>
            <w:proofErr w:type="spellStart"/>
            <w:r w:rsidRPr="003C04C4">
              <w:rPr>
                <w:lang w:eastAsia="en-GB"/>
              </w:rPr>
              <w:t>wout</w:t>
            </w:r>
            <w:proofErr w:type="spellEnd"/>
            <w:r w:rsidRPr="003C04C4">
              <w:rPr>
                <w:lang w:eastAsia="en-GB"/>
              </w:rPr>
              <w:t xml:space="preserve"> = smooth (</w:t>
            </w:r>
            <w:r w:rsidR="0092775E">
              <w:rPr>
                <w:lang w:eastAsia="en-GB"/>
              </w:rPr>
              <w:t>win</w:t>
            </w:r>
            <w:r w:rsidRPr="003C04C4">
              <w:rPr>
                <w:lang w:eastAsia="en-GB"/>
              </w:rPr>
              <w:t>, width, shape)</w:t>
            </w:r>
          </w:p>
          <w:p w:rsidR="00091D52" w:rsidRDefault="00091D52" w:rsidP="00220380"/>
        </w:tc>
        <w:tc>
          <w:tcPr>
            <w:tcW w:w="2773" w:type="dxa"/>
          </w:tcPr>
          <w:p w:rsidR="00091D52" w:rsidRDefault="0092775E" w:rsidP="00BB54FC">
            <w:r w:rsidRPr="00242EFF">
              <w:rPr>
                <w:lang w:eastAsia="en-GB"/>
              </w:rPr>
              <w:t>Smooth</w:t>
            </w:r>
            <w:r w:rsidR="001A4C3D" w:rsidRPr="00242EFF">
              <w:rPr>
                <w:lang w:eastAsia="en-GB"/>
              </w:rPr>
              <w:t xml:space="preserve"> a dataset</w:t>
            </w:r>
            <w:r w:rsidR="00BB54FC">
              <w:rPr>
                <w:lang w:eastAsia="en-GB"/>
              </w:rPr>
              <w:t xml:space="preserve"> </w:t>
            </w:r>
            <w:r w:rsidR="001A4C3D">
              <w:rPr>
                <w:lang w:eastAsia="en-GB"/>
              </w:rPr>
              <w:t>using selected smoothing function.</w:t>
            </w:r>
          </w:p>
        </w:tc>
        <w:tc>
          <w:tcPr>
            <w:tcW w:w="3869" w:type="dxa"/>
          </w:tcPr>
          <w:p w:rsidR="00091D52" w:rsidRDefault="00091D52" w:rsidP="00220380"/>
        </w:tc>
        <w:tc>
          <w:tcPr>
            <w:tcW w:w="950" w:type="dxa"/>
          </w:tcPr>
          <w:p w:rsidR="00091D52" w:rsidRDefault="00091D52" w:rsidP="00220380"/>
        </w:tc>
      </w:tr>
      <w:tr w:rsidR="00F872AF" w:rsidTr="00EC72ED">
        <w:tc>
          <w:tcPr>
            <w:tcW w:w="3749" w:type="dxa"/>
          </w:tcPr>
          <w:p w:rsidR="0092775E" w:rsidRDefault="00513A83" w:rsidP="00220380">
            <w:pPr>
              <w:rPr>
                <w:color w:val="FF0000"/>
              </w:rPr>
            </w:pPr>
            <w:r>
              <w:rPr>
                <w:color w:val="FF0000"/>
              </w:rPr>
              <w:t>s</w:t>
            </w:r>
            <w:r w:rsidR="0092775E" w:rsidRPr="0092775E">
              <w:rPr>
                <w:color w:val="FF0000"/>
              </w:rPr>
              <w:t>ymmetrising</w:t>
            </w:r>
            <w:r w:rsidR="0092775E" w:rsidRPr="0092775E">
              <w:rPr>
                <w:rStyle w:val="EndnoteReference"/>
                <w:color w:val="FF0000"/>
              </w:rPr>
              <w:endnoteReference w:id="5"/>
            </w:r>
          </w:p>
          <w:p w:rsidR="0092775E" w:rsidRPr="0092775E" w:rsidRDefault="0092775E" w:rsidP="00220380">
            <w:pPr>
              <w:rPr>
                <w:color w:val="FF0000"/>
              </w:rPr>
            </w:pPr>
          </w:p>
          <w:p w:rsidR="00091D52" w:rsidRDefault="0092775E" w:rsidP="00220380">
            <w:proofErr w:type="spellStart"/>
            <w:r>
              <w:t>wout</w:t>
            </w:r>
            <w:proofErr w:type="spellEnd"/>
            <w:r>
              <w:t>=</w:t>
            </w:r>
            <w:proofErr w:type="spellStart"/>
            <w:r>
              <w:t>symmetrise_sqw</w:t>
            </w:r>
            <w:proofErr w:type="spellEnd"/>
            <w:r>
              <w:t>(sqw,v1,v2,</w:t>
            </w:r>
            <w:r w:rsidRPr="00312DD3">
              <w:t xml:space="preserve"> </w:t>
            </w:r>
            <w:r>
              <w:t>shift)</w:t>
            </w:r>
          </w:p>
        </w:tc>
        <w:tc>
          <w:tcPr>
            <w:tcW w:w="2773" w:type="dxa"/>
          </w:tcPr>
          <w:p w:rsidR="00091D52" w:rsidRDefault="00F872AF" w:rsidP="00220380">
            <w:r>
              <w:t>increases</w:t>
            </w:r>
            <w:r w:rsidR="0092775E">
              <w:t xml:space="preserve"> workspace </w:t>
            </w:r>
            <w:r>
              <w:t xml:space="preserve">statistics </w:t>
            </w:r>
            <w:r w:rsidR="0092775E">
              <w:t>combining together equivalent areas of reciprocal space</w:t>
            </w:r>
          </w:p>
        </w:tc>
        <w:tc>
          <w:tcPr>
            <w:tcW w:w="3869" w:type="dxa"/>
          </w:tcPr>
          <w:p w:rsidR="00091D52" w:rsidRDefault="0092775E" w:rsidP="00220380">
            <w:pPr>
              <w:rPr>
                <w:color w:val="FF0000"/>
              </w:rPr>
            </w:pPr>
            <w:r>
              <w:t xml:space="preserve">Actually, it is </w:t>
            </w:r>
            <w:r w:rsidRPr="00D509A2">
              <w:rPr>
                <w:color w:val="FF0000"/>
              </w:rPr>
              <w:t>reflection</w:t>
            </w:r>
            <w:r>
              <w:rPr>
                <w:color w:val="FF0000"/>
              </w:rPr>
              <w:t xml:space="preserve"> around a plain.</w:t>
            </w:r>
          </w:p>
          <w:p w:rsidR="0092775E" w:rsidRDefault="0092775E" w:rsidP="00220380">
            <w:r w:rsidRPr="00D509A2">
              <w:t xml:space="preserve">No Mantid equivalent; </w:t>
            </w:r>
            <w:proofErr w:type="spellStart"/>
            <w:proofErr w:type="gramStart"/>
            <w:r w:rsidRPr="00D509A2">
              <w:t>dnd</w:t>
            </w:r>
            <w:proofErr w:type="spellEnd"/>
            <w:r w:rsidRPr="00D509A2">
              <w:t>(</w:t>
            </w:r>
            <w:proofErr w:type="spellStart"/>
            <w:proofErr w:type="gramEnd"/>
            <w:r w:rsidRPr="00D509A2">
              <w:t>histo_ws</w:t>
            </w:r>
            <w:proofErr w:type="spellEnd"/>
            <w:r w:rsidRPr="00D509A2">
              <w:t xml:space="preserve">) </w:t>
            </w:r>
            <w:r>
              <w:t xml:space="preserve">may be </w:t>
            </w:r>
            <w:r w:rsidRPr="00D509A2">
              <w:t>equally useful</w:t>
            </w:r>
            <w:r>
              <w:t xml:space="preserve"> but much more complex operation. </w:t>
            </w:r>
          </w:p>
        </w:tc>
        <w:tc>
          <w:tcPr>
            <w:tcW w:w="950" w:type="dxa"/>
          </w:tcPr>
          <w:p w:rsidR="00091D52" w:rsidRDefault="00091D52" w:rsidP="00220380"/>
        </w:tc>
      </w:tr>
      <w:tr w:rsidR="00F872AF" w:rsidTr="00EC72ED">
        <w:tc>
          <w:tcPr>
            <w:tcW w:w="3749" w:type="dxa"/>
          </w:tcPr>
          <w:p w:rsidR="00F872AF" w:rsidRPr="00F872AF" w:rsidRDefault="00F872AF" w:rsidP="00220380">
            <w:pPr>
              <w:rPr>
                <w:color w:val="FF0000"/>
              </w:rPr>
            </w:pPr>
            <w:r w:rsidRPr="00F872AF">
              <w:rPr>
                <w:color w:val="FF0000"/>
              </w:rPr>
              <w:t>combining</w:t>
            </w:r>
            <w:r w:rsidRPr="00F872AF">
              <w:rPr>
                <w:rStyle w:val="EndnoteReference"/>
                <w:color w:val="FF0000"/>
              </w:rPr>
              <w:endnoteReference w:id="6"/>
            </w:r>
          </w:p>
          <w:p w:rsidR="00F872AF" w:rsidRDefault="00F872AF" w:rsidP="00220380">
            <w:pPr>
              <w:rPr>
                <w:color w:val="FF0000"/>
              </w:rPr>
            </w:pPr>
          </w:p>
          <w:p w:rsidR="00F872AF" w:rsidRDefault="00F872AF" w:rsidP="00220380">
            <w:proofErr w:type="spellStart"/>
            <w:r>
              <w:t>w</w:t>
            </w:r>
            <w:r w:rsidRPr="00616C66">
              <w:t>out</w:t>
            </w:r>
            <w:proofErr w:type="spellEnd"/>
            <w:r w:rsidRPr="00616C66">
              <w:t>=</w:t>
            </w:r>
            <w:proofErr w:type="spellStart"/>
            <w:r w:rsidRPr="00616C66">
              <w:t>combine_sqw</w:t>
            </w:r>
            <w:proofErr w:type="spellEnd"/>
            <w:r w:rsidRPr="00616C66">
              <w:t>(win)</w:t>
            </w:r>
          </w:p>
          <w:p w:rsidR="00F872AF" w:rsidRPr="00F872AF" w:rsidRDefault="00F872AF" w:rsidP="00220380">
            <w:pPr>
              <w:rPr>
                <w:color w:val="FF0000"/>
              </w:rPr>
            </w:pPr>
            <w:r>
              <w:t>Win – the list of input workspaces</w:t>
            </w:r>
          </w:p>
        </w:tc>
        <w:tc>
          <w:tcPr>
            <w:tcW w:w="2773" w:type="dxa"/>
          </w:tcPr>
          <w:p w:rsidR="00F872AF" w:rsidRDefault="00F872AF" w:rsidP="00676532">
            <w:pPr>
              <w:pStyle w:val="EndnoteText"/>
            </w:pPr>
            <w:r>
              <w:t>Unlike plus allows different sizes dataset to be combined</w:t>
            </w:r>
          </w:p>
        </w:tc>
        <w:tc>
          <w:tcPr>
            <w:tcW w:w="3869" w:type="dxa"/>
          </w:tcPr>
          <w:p w:rsidR="00F872AF" w:rsidRDefault="00F872AF" w:rsidP="00F872AF">
            <w:proofErr w:type="spellStart"/>
            <w:r w:rsidRPr="004C7EBC">
              <w:rPr>
                <w:color w:val="00B050"/>
              </w:rPr>
              <w:t>MergeMD</w:t>
            </w:r>
            <w:proofErr w:type="spellEnd"/>
            <w:r w:rsidRPr="004C7EBC">
              <w:rPr>
                <w:color w:val="00B050"/>
              </w:rPr>
              <w:t xml:space="preserve"> </w:t>
            </w:r>
            <w:r>
              <w:t>seems provides this functionality but I am not entirely sure – there are some constrains on bin type</w:t>
            </w:r>
            <w:proofErr w:type="gramStart"/>
            <w:r>
              <w:t>?.</w:t>
            </w:r>
            <w:proofErr w:type="gramEnd"/>
            <w:r>
              <w:t xml:space="preserve"> Should have exactly the same functionality.</w:t>
            </w:r>
          </w:p>
          <w:p w:rsidR="00F872AF" w:rsidRDefault="00F872AF" w:rsidP="00F872AF">
            <w:r>
              <w:t>Some options are close but numbers of others do not exist. See detailed command description for such options.</w:t>
            </w:r>
          </w:p>
          <w:p w:rsidR="00F872AF" w:rsidRDefault="00F872AF" w:rsidP="00F872AF">
            <w:pPr>
              <w:rPr>
                <w:color w:val="FF0000"/>
              </w:rPr>
            </w:pPr>
            <w:r w:rsidRPr="00482F4C">
              <w:rPr>
                <w:color w:val="FF0000"/>
              </w:rPr>
              <w:t>Do not exist:</w:t>
            </w:r>
          </w:p>
          <w:p w:rsidR="00F872AF" w:rsidRDefault="00F872AF" w:rsidP="00F872AF">
            <w:pPr>
              <w:rPr>
                <w:color w:val="FF0000"/>
              </w:rPr>
            </w:pPr>
            <w:proofErr w:type="spellStart"/>
            <w:r>
              <w:t>combine_equivalent_zones</w:t>
            </w:r>
            <w:proofErr w:type="spellEnd"/>
          </w:p>
          <w:p w:rsidR="00F872AF" w:rsidRPr="00676532" w:rsidRDefault="00F872AF" w:rsidP="00676532">
            <w:pPr>
              <w:rPr>
                <w:color w:val="00B050"/>
              </w:rPr>
            </w:pPr>
          </w:p>
        </w:tc>
        <w:tc>
          <w:tcPr>
            <w:tcW w:w="950" w:type="dxa"/>
          </w:tcPr>
          <w:p w:rsidR="00F872AF" w:rsidRDefault="00F872AF" w:rsidP="00220380"/>
        </w:tc>
      </w:tr>
      <w:tr w:rsidR="00F872AF" w:rsidTr="00EC72ED">
        <w:tc>
          <w:tcPr>
            <w:tcW w:w="3749" w:type="dxa"/>
          </w:tcPr>
          <w:p w:rsidR="00091D52" w:rsidRDefault="00BB54FC" w:rsidP="00220380">
            <w:r>
              <w:t>Rebinning</w:t>
            </w:r>
            <w:r>
              <w:rPr>
                <w:rStyle w:val="EndnoteReference"/>
              </w:rPr>
              <w:endnoteReference w:id="7"/>
            </w:r>
          </w:p>
          <w:p w:rsidR="00BB54FC" w:rsidRDefault="00BB54FC" w:rsidP="00220380"/>
          <w:p w:rsidR="00676532" w:rsidRDefault="00676532" w:rsidP="00220380">
            <w:proofErr w:type="spellStart"/>
            <w:proofErr w:type="gramStart"/>
            <w:r>
              <w:t>wout</w:t>
            </w:r>
            <w:proofErr w:type="spellEnd"/>
            <w:r>
              <w:t>=</w:t>
            </w:r>
            <w:proofErr w:type="spellStart"/>
            <w:proofErr w:type="gramEnd"/>
            <w:r>
              <w:t>rebin_sqw</w:t>
            </w:r>
            <w:proofErr w:type="spellEnd"/>
            <w:r>
              <w:t>(win,step1,step2,...)</w:t>
            </w:r>
          </w:p>
        </w:tc>
        <w:tc>
          <w:tcPr>
            <w:tcW w:w="2773" w:type="dxa"/>
          </w:tcPr>
          <w:p w:rsidR="00676532" w:rsidRDefault="00676532" w:rsidP="00676532">
            <w:pPr>
              <w:pStyle w:val="EndnoteText"/>
            </w:pPr>
            <w:proofErr w:type="spellStart"/>
            <w:r>
              <w:t>Rebin</w:t>
            </w:r>
            <w:proofErr w:type="spellEnd"/>
            <w:r>
              <w:t xml:space="preserve"> data in </w:t>
            </w:r>
            <w:proofErr w:type="gramStart"/>
            <w:r>
              <w:t>an</w:t>
            </w:r>
            <w:proofErr w:type="gramEnd"/>
            <w:r>
              <w:t xml:space="preserve"> </w:t>
            </w:r>
            <w:proofErr w:type="spellStart"/>
            <w:r>
              <w:t>sqw</w:t>
            </w:r>
            <w:proofErr w:type="spellEnd"/>
            <w:r>
              <w:t xml:space="preserve"> object, either with the boundaries specified by another object, or with a specified set of ranges.</w:t>
            </w:r>
          </w:p>
          <w:p w:rsidR="00091D52" w:rsidRDefault="00091D52" w:rsidP="00220380"/>
        </w:tc>
        <w:tc>
          <w:tcPr>
            <w:tcW w:w="3869" w:type="dxa"/>
          </w:tcPr>
          <w:p w:rsidR="00091D52" w:rsidRDefault="00676532" w:rsidP="00676532">
            <w:proofErr w:type="spellStart"/>
            <w:r w:rsidRPr="00676532">
              <w:rPr>
                <w:color w:val="00B050"/>
              </w:rPr>
              <w:t>BinMD</w:t>
            </w:r>
            <w:proofErr w:type="spellEnd"/>
            <w:r w:rsidRPr="00676532">
              <w:rPr>
                <w:color w:val="00B050"/>
              </w:rPr>
              <w:t xml:space="preserve"> </w:t>
            </w:r>
            <w:r w:rsidRPr="00676532">
              <w:t>– behaves similarly to</w:t>
            </w:r>
            <w:r>
              <w:t xml:space="preserve"> one of the </w:t>
            </w:r>
            <w:proofErr w:type="spellStart"/>
            <w:r>
              <w:t>rebin</w:t>
            </w:r>
            <w:proofErr w:type="spellEnd"/>
            <w:r>
              <w:t xml:space="preserve"> options</w:t>
            </w:r>
            <w:r w:rsidRPr="00676532">
              <w:t xml:space="preserve">.  </w:t>
            </w:r>
            <w:r w:rsidRPr="00513A83">
              <w:rPr>
                <w:color w:val="00B050"/>
              </w:rPr>
              <w:t xml:space="preserve">Ticket to provide step instead of </w:t>
            </w:r>
            <w:proofErr w:type="spellStart"/>
            <w:r w:rsidRPr="00513A83">
              <w:rPr>
                <w:color w:val="00B050"/>
              </w:rPr>
              <w:t>nBins</w:t>
            </w:r>
            <w:proofErr w:type="spellEnd"/>
            <w:r w:rsidRPr="00513A83">
              <w:rPr>
                <w:color w:val="00B050"/>
              </w:rPr>
              <w:t xml:space="preserve"> exists</w:t>
            </w:r>
          </w:p>
        </w:tc>
        <w:tc>
          <w:tcPr>
            <w:tcW w:w="950" w:type="dxa"/>
          </w:tcPr>
          <w:p w:rsidR="00091D52" w:rsidRDefault="00091D52" w:rsidP="00220380"/>
        </w:tc>
      </w:tr>
      <w:tr w:rsidR="00F872AF" w:rsidTr="00EC72ED">
        <w:tc>
          <w:tcPr>
            <w:tcW w:w="3749" w:type="dxa"/>
          </w:tcPr>
          <w:p w:rsidR="00091D52" w:rsidRPr="00810678" w:rsidRDefault="00513A83" w:rsidP="00220380">
            <w:pPr>
              <w:rPr>
                <w:color w:val="FF0000"/>
              </w:rPr>
            </w:pPr>
            <w:r>
              <w:rPr>
                <w:color w:val="FF0000"/>
              </w:rPr>
              <w:t>c</w:t>
            </w:r>
            <w:r w:rsidR="002C743B" w:rsidRPr="00810678">
              <w:rPr>
                <w:color w:val="FF0000"/>
              </w:rPr>
              <w:t>ompact</w:t>
            </w:r>
            <w:r w:rsidR="002C743B" w:rsidRPr="00810678">
              <w:rPr>
                <w:rStyle w:val="EndnoteReference"/>
                <w:rFonts w:ascii="Courier New" w:hAnsi="Courier New" w:cs="Courier New"/>
                <w:color w:val="FF0000"/>
                <w:sz w:val="26"/>
                <w:szCs w:val="26"/>
              </w:rPr>
              <w:endnoteReference w:id="8"/>
            </w:r>
          </w:p>
          <w:p w:rsidR="002C743B" w:rsidRDefault="002C743B" w:rsidP="00220380"/>
          <w:p w:rsidR="002C743B" w:rsidRPr="00D93DAE" w:rsidRDefault="002C743B" w:rsidP="002C743B">
            <w:proofErr w:type="spellStart"/>
            <w:r w:rsidRPr="00D93DAE">
              <w:t>wout</w:t>
            </w:r>
            <w:proofErr w:type="spellEnd"/>
            <w:r w:rsidRPr="00D93DAE">
              <w:t xml:space="preserve"> = compact(</w:t>
            </w:r>
            <w:proofErr w:type="spellStart"/>
            <w:r>
              <w:t>sqw</w:t>
            </w:r>
            <w:proofErr w:type="spellEnd"/>
            <w:r w:rsidRPr="00D93DAE">
              <w:t>)</w:t>
            </w:r>
          </w:p>
          <w:p w:rsidR="002C743B" w:rsidRDefault="002C743B" w:rsidP="00220380"/>
        </w:tc>
        <w:tc>
          <w:tcPr>
            <w:tcW w:w="2773" w:type="dxa"/>
          </w:tcPr>
          <w:p w:rsidR="00091D52" w:rsidRDefault="002C743B" w:rsidP="00220380">
            <w:r w:rsidRPr="00D93DAE">
              <w:lastRenderedPageBreak/>
              <w:t xml:space="preserve">Squeezes the data range in an </w:t>
            </w:r>
            <w:proofErr w:type="spellStart"/>
            <w:r w:rsidRPr="00D93DAE">
              <w:t>sqw</w:t>
            </w:r>
            <w:proofErr w:type="spellEnd"/>
            <w:r w:rsidRPr="00D93DAE">
              <w:t xml:space="preserve"> object to eliminate empty </w:t>
            </w:r>
            <w:r w:rsidRPr="00D93DAE">
              <w:lastRenderedPageBreak/>
              <w:t>bins</w:t>
            </w:r>
          </w:p>
        </w:tc>
        <w:tc>
          <w:tcPr>
            <w:tcW w:w="3869" w:type="dxa"/>
          </w:tcPr>
          <w:p w:rsidR="00091D52" w:rsidRDefault="002C743B" w:rsidP="00220380">
            <w:r>
              <w:lastRenderedPageBreak/>
              <w:t>Event mode would behave differently?</w:t>
            </w:r>
          </w:p>
          <w:p w:rsidR="002C743B" w:rsidRDefault="002C743B" w:rsidP="00220380">
            <w:r>
              <w:t>Is it equivalent to normalize by volume?</w:t>
            </w:r>
          </w:p>
          <w:p w:rsidR="002C743B" w:rsidRDefault="002C743B" w:rsidP="00220380"/>
        </w:tc>
        <w:tc>
          <w:tcPr>
            <w:tcW w:w="950" w:type="dxa"/>
          </w:tcPr>
          <w:p w:rsidR="00091D52" w:rsidRDefault="00091D52" w:rsidP="00220380"/>
        </w:tc>
      </w:tr>
      <w:tr w:rsidR="00F872AF" w:rsidTr="00EC72ED">
        <w:tc>
          <w:tcPr>
            <w:tcW w:w="3749" w:type="dxa"/>
          </w:tcPr>
          <w:p w:rsidR="00091D52" w:rsidRPr="00810678" w:rsidRDefault="00513A83" w:rsidP="00220380">
            <w:pPr>
              <w:rPr>
                <w:color w:val="FF0000"/>
              </w:rPr>
            </w:pPr>
            <w:proofErr w:type="spellStart"/>
            <w:r>
              <w:rPr>
                <w:color w:val="FF0000"/>
              </w:rPr>
              <w:lastRenderedPageBreak/>
              <w:t>n</w:t>
            </w:r>
            <w:r w:rsidR="00810678" w:rsidRPr="00810678">
              <w:rPr>
                <w:color w:val="FF0000"/>
              </w:rPr>
              <w:t>oisify</w:t>
            </w:r>
            <w:proofErr w:type="spellEnd"/>
            <w:r w:rsidR="00810678" w:rsidRPr="00810678">
              <w:rPr>
                <w:rStyle w:val="EndnoteReference"/>
                <w:rFonts w:ascii="Courier New" w:hAnsi="Courier New" w:cs="Courier New"/>
                <w:color w:val="FF0000"/>
                <w:sz w:val="24"/>
                <w:szCs w:val="24"/>
              </w:rPr>
              <w:endnoteReference w:id="9"/>
            </w:r>
          </w:p>
          <w:p w:rsidR="00810678" w:rsidRDefault="00810678" w:rsidP="00220380"/>
          <w:p w:rsidR="00810678" w:rsidRDefault="00810678" w:rsidP="00810678">
            <w:pPr>
              <w:pStyle w:val="FootnoteText"/>
            </w:pPr>
            <w:proofErr w:type="spellStart"/>
            <w:r>
              <w:t>wout</w:t>
            </w:r>
            <w:proofErr w:type="spellEnd"/>
            <w:r>
              <w:t xml:space="preserve"> = </w:t>
            </w:r>
            <w:proofErr w:type="spellStart"/>
            <w:r>
              <w:t>noisify</w:t>
            </w:r>
            <w:proofErr w:type="spellEnd"/>
            <w:r>
              <w:t xml:space="preserve"> (w)</w:t>
            </w:r>
          </w:p>
        </w:tc>
        <w:tc>
          <w:tcPr>
            <w:tcW w:w="2773" w:type="dxa"/>
          </w:tcPr>
          <w:p w:rsidR="00810678" w:rsidRDefault="00810678" w:rsidP="00810678">
            <w:r w:rsidRPr="00D93DAE">
              <w:t>Adds random noise to an object or array of objects</w:t>
            </w:r>
          </w:p>
          <w:p w:rsidR="00091D52" w:rsidRDefault="00091D52" w:rsidP="00220380"/>
        </w:tc>
        <w:tc>
          <w:tcPr>
            <w:tcW w:w="3869" w:type="dxa"/>
          </w:tcPr>
          <w:p w:rsidR="00091D52" w:rsidRDefault="00091D52" w:rsidP="00220380"/>
        </w:tc>
        <w:tc>
          <w:tcPr>
            <w:tcW w:w="950" w:type="dxa"/>
          </w:tcPr>
          <w:p w:rsidR="00091D52" w:rsidRDefault="00091D52" w:rsidP="00220380"/>
        </w:tc>
      </w:tr>
      <w:tr w:rsidR="00F872AF" w:rsidTr="00EC72ED">
        <w:tc>
          <w:tcPr>
            <w:tcW w:w="3749" w:type="dxa"/>
          </w:tcPr>
          <w:p w:rsidR="00091D52" w:rsidRPr="00513A83" w:rsidRDefault="00513A83" w:rsidP="00220380">
            <w:pPr>
              <w:rPr>
                <w:color w:val="FF0000"/>
              </w:rPr>
            </w:pPr>
            <w:r w:rsidRPr="00513A83">
              <w:rPr>
                <w:color w:val="FF0000"/>
              </w:rPr>
              <w:t>replicate</w:t>
            </w:r>
            <w:r w:rsidRPr="00513A83">
              <w:rPr>
                <w:rStyle w:val="EndnoteReference"/>
                <w:color w:val="FF0000"/>
              </w:rPr>
              <w:endnoteReference w:id="10"/>
            </w:r>
          </w:p>
          <w:p w:rsidR="00513A83" w:rsidRDefault="00513A83" w:rsidP="00220380"/>
          <w:p w:rsidR="00513A83" w:rsidRDefault="00513A83" w:rsidP="00513A83">
            <w:proofErr w:type="spellStart"/>
            <w:r>
              <w:t>wout</w:t>
            </w:r>
            <w:proofErr w:type="spellEnd"/>
            <w:r>
              <w:t xml:space="preserve"> = replicate (win, </w:t>
            </w:r>
            <w:proofErr w:type="spellStart"/>
            <w:r>
              <w:t>wref</w:t>
            </w:r>
            <w:proofErr w:type="spellEnd"/>
            <w:r>
              <w:t>)</w:t>
            </w:r>
          </w:p>
          <w:p w:rsidR="00513A83" w:rsidRDefault="00513A83" w:rsidP="00220380"/>
        </w:tc>
        <w:tc>
          <w:tcPr>
            <w:tcW w:w="2773" w:type="dxa"/>
          </w:tcPr>
          <w:p w:rsidR="00091D52" w:rsidRDefault="00513A83" w:rsidP="00220380">
            <w:r w:rsidRPr="0006138F">
              <w:t>Make a hi</w:t>
            </w:r>
            <w:r>
              <w:t>gher dimensional dataset from n</w:t>
            </w:r>
            <w:r w:rsidRPr="0006138F">
              <w:t xml:space="preserve"> dimensional dataset by</w:t>
            </w:r>
            <w:r>
              <w:t xml:space="preserve"> </w:t>
            </w:r>
            <w:r w:rsidRPr="0006138F">
              <w:t>replicating the data along the extra dimensions of a reference dataset</w:t>
            </w:r>
          </w:p>
        </w:tc>
        <w:tc>
          <w:tcPr>
            <w:tcW w:w="3869" w:type="dxa"/>
          </w:tcPr>
          <w:p w:rsidR="00091D52" w:rsidRDefault="00091D52" w:rsidP="00220380"/>
        </w:tc>
        <w:tc>
          <w:tcPr>
            <w:tcW w:w="950" w:type="dxa"/>
          </w:tcPr>
          <w:p w:rsidR="00091D52" w:rsidRDefault="00091D52" w:rsidP="00220380"/>
        </w:tc>
      </w:tr>
      <w:tr w:rsidR="00F872AF" w:rsidTr="00EC72ED">
        <w:tc>
          <w:tcPr>
            <w:tcW w:w="3749" w:type="dxa"/>
          </w:tcPr>
          <w:p w:rsidR="00091D52" w:rsidRPr="00513A83" w:rsidRDefault="00513A83" w:rsidP="00220380">
            <w:pPr>
              <w:rPr>
                <w:color w:val="FF0000"/>
              </w:rPr>
            </w:pPr>
            <w:proofErr w:type="spellStart"/>
            <w:r w:rsidRPr="00513A83">
              <w:rPr>
                <w:color w:val="FF0000"/>
              </w:rPr>
              <w:t>change_crystal</w:t>
            </w:r>
            <w:proofErr w:type="spellEnd"/>
            <w:r w:rsidRPr="00513A83">
              <w:rPr>
                <w:rStyle w:val="EndnoteReference"/>
                <w:color w:val="FF0000"/>
              </w:rPr>
              <w:endnoteReference w:id="11"/>
            </w:r>
          </w:p>
          <w:p w:rsidR="00513A83" w:rsidRDefault="00513A83" w:rsidP="00220380"/>
          <w:p w:rsidR="00513A83" w:rsidRDefault="00513A83" w:rsidP="004530DE">
            <w:proofErr w:type="spellStart"/>
            <w:r>
              <w:t>wout</w:t>
            </w:r>
            <w:proofErr w:type="spellEnd"/>
            <w:r>
              <w:t xml:space="preserve"> = </w:t>
            </w:r>
            <w:proofErr w:type="spellStart"/>
            <w:r>
              <w:t>change_crystal</w:t>
            </w:r>
            <w:proofErr w:type="spellEnd"/>
            <w:r>
              <w:t xml:space="preserve"> (</w:t>
            </w:r>
            <w:proofErr w:type="spellStart"/>
            <w:r w:rsidR="004530DE">
              <w:t>sqw</w:t>
            </w:r>
            <w:proofErr w:type="spellEnd"/>
            <w:r>
              <w:t xml:space="preserve">, </w:t>
            </w:r>
            <w:proofErr w:type="spellStart"/>
            <w:r>
              <w:t>rlu_corr</w:t>
            </w:r>
            <w:proofErr w:type="spellEnd"/>
            <w:r>
              <w:t>)</w:t>
            </w:r>
          </w:p>
        </w:tc>
        <w:tc>
          <w:tcPr>
            <w:tcW w:w="2773" w:type="dxa"/>
          </w:tcPr>
          <w:p w:rsidR="00091D52" w:rsidRDefault="00513A83" w:rsidP="00220380">
            <w:r>
              <w:t xml:space="preserve">Change the crystal lattice and orientation of an </w:t>
            </w:r>
            <w:proofErr w:type="spellStart"/>
            <w:r>
              <w:t>sqw</w:t>
            </w:r>
            <w:proofErr w:type="spellEnd"/>
            <w:r>
              <w:t xml:space="preserve"> object or array of objects</w:t>
            </w:r>
          </w:p>
        </w:tc>
        <w:tc>
          <w:tcPr>
            <w:tcW w:w="3869" w:type="dxa"/>
          </w:tcPr>
          <w:p w:rsidR="00091D52" w:rsidRDefault="00513A83" w:rsidP="00220380">
            <w:r>
              <w:t xml:space="preserve">Behaves differently from </w:t>
            </w:r>
            <w:r w:rsidR="006234D8">
              <w:t xml:space="preserve">Horace, as unlike Horace </w:t>
            </w:r>
            <w:proofErr w:type="spellStart"/>
            <w:r w:rsidR="006234D8">
              <w:t>sqw</w:t>
            </w:r>
            <w:proofErr w:type="spellEnd"/>
            <w:r w:rsidR="006234D8">
              <w:t xml:space="preserve"> pixels and </w:t>
            </w:r>
            <w:proofErr w:type="spellStart"/>
            <w:r w:rsidR="006234D8">
              <w:t>dnd</w:t>
            </w:r>
            <w:proofErr w:type="spellEnd"/>
            <w:r w:rsidR="006234D8">
              <w:t xml:space="preserve"> greed over the pixels </w:t>
            </w:r>
            <w:proofErr w:type="spellStart"/>
            <w:r w:rsidR="006234D8">
              <w:t>MDEvents</w:t>
            </w:r>
            <w:proofErr w:type="spellEnd"/>
            <w:r w:rsidR="006234D8">
              <w:t xml:space="preserve"> and </w:t>
            </w:r>
            <w:proofErr w:type="spellStart"/>
            <w:r w:rsidR="006234D8">
              <w:t>MDBoxes</w:t>
            </w:r>
            <w:proofErr w:type="spellEnd"/>
            <w:r w:rsidR="006234D8">
              <w:t xml:space="preserve"> have the same coordinate system</w:t>
            </w:r>
          </w:p>
        </w:tc>
        <w:tc>
          <w:tcPr>
            <w:tcW w:w="950" w:type="dxa"/>
          </w:tcPr>
          <w:p w:rsidR="00091D52" w:rsidRDefault="00091D52" w:rsidP="00220380"/>
        </w:tc>
      </w:tr>
      <w:tr w:rsidR="00F872AF" w:rsidTr="00EC72ED">
        <w:tc>
          <w:tcPr>
            <w:tcW w:w="3749" w:type="dxa"/>
          </w:tcPr>
          <w:p w:rsidR="00091D52" w:rsidRPr="00F872AF" w:rsidRDefault="00F872AF" w:rsidP="00220380">
            <w:pPr>
              <w:rPr>
                <w:color w:val="FF0000"/>
              </w:rPr>
            </w:pPr>
            <w:proofErr w:type="spellStart"/>
            <w:r w:rsidRPr="00F872AF">
              <w:rPr>
                <w:color w:val="FF0000"/>
              </w:rPr>
              <w:t>fake_sqw</w:t>
            </w:r>
            <w:proofErr w:type="spellEnd"/>
            <w:r w:rsidRPr="00F872AF">
              <w:rPr>
                <w:rStyle w:val="EndnoteReference"/>
                <w:color w:val="FF0000"/>
              </w:rPr>
              <w:endnoteReference w:id="12"/>
            </w:r>
          </w:p>
          <w:p w:rsidR="00F872AF" w:rsidRDefault="00F872AF" w:rsidP="00220380"/>
          <w:p w:rsidR="00F872AF" w:rsidRDefault="00F872AF" w:rsidP="00F872AF">
            <w:pPr>
              <w:pStyle w:val="EndnoteText"/>
            </w:pPr>
            <w:proofErr w:type="spellStart"/>
            <w:r>
              <w:t>sqw</w:t>
            </w:r>
            <w:proofErr w:type="spellEnd"/>
            <w:r>
              <w:t>=</w:t>
            </w:r>
            <w:proofErr w:type="spellStart"/>
            <w:r>
              <w:t>fake_sqw</w:t>
            </w:r>
            <w:proofErr w:type="spellEnd"/>
            <w:r>
              <w:t xml:space="preserve"> (</w:t>
            </w:r>
            <w:proofErr w:type="spellStart"/>
            <w:r>
              <w:t>sqw</w:t>
            </w:r>
            <w:proofErr w:type="spellEnd"/>
            <w:r>
              <w:t xml:space="preserve">, en,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w:t>
            </w:r>
            <w:r w:rsidR="002F5D42">
              <w:t xml:space="preserve"> </w:t>
            </w:r>
            <w:r>
              <w:t xml:space="preserve">u, v, psi, omega, </w:t>
            </w:r>
            <w:proofErr w:type="spellStart"/>
            <w:r>
              <w:t>dpsi</w:t>
            </w:r>
            <w:proofErr w:type="spellEnd"/>
            <w:r>
              <w:t xml:space="preserve">, </w:t>
            </w:r>
            <w:proofErr w:type="spellStart"/>
            <w:r>
              <w:t>gl</w:t>
            </w:r>
            <w:proofErr w:type="spellEnd"/>
            <w:r>
              <w:t xml:space="preserve">, </w:t>
            </w:r>
            <w:proofErr w:type="spellStart"/>
            <w:r>
              <w:t>gs</w:t>
            </w:r>
            <w:proofErr w:type="spellEnd"/>
            <w:r>
              <w:t>)</w:t>
            </w:r>
          </w:p>
          <w:p w:rsidR="00F872AF" w:rsidRDefault="00F872AF" w:rsidP="00220380"/>
          <w:p w:rsidR="00F872AF" w:rsidRDefault="00DF00A5" w:rsidP="00220380">
            <w:proofErr w:type="gramStart"/>
            <w:r>
              <w:t>similar</w:t>
            </w:r>
            <w:proofErr w:type="gramEnd"/>
            <w:r>
              <w:t xml:space="preserve"> to </w:t>
            </w:r>
            <w:proofErr w:type="spellStart"/>
            <w:r>
              <w:t>gen_sqw</w:t>
            </w:r>
            <w:proofErr w:type="spellEnd"/>
            <w:r>
              <w:t xml:space="preserve"> format.</w:t>
            </w:r>
          </w:p>
          <w:p w:rsidR="00F872AF" w:rsidRDefault="00F872AF" w:rsidP="00220380"/>
        </w:tc>
        <w:tc>
          <w:tcPr>
            <w:tcW w:w="2773" w:type="dxa"/>
          </w:tcPr>
          <w:p w:rsidR="00091D52" w:rsidRDefault="00F872AF" w:rsidP="00220380">
            <w:r w:rsidRPr="004904AC">
              <w:t xml:space="preserve">Create an output </w:t>
            </w:r>
            <w:proofErr w:type="spellStart"/>
            <w:r w:rsidRPr="004904AC">
              <w:t>sqw</w:t>
            </w:r>
            <w:proofErr w:type="spellEnd"/>
            <w:r w:rsidRPr="004904AC">
              <w:t xml:space="preserve"> file with dummy data using array(s) of energy bins instead </w:t>
            </w:r>
            <w:proofErr w:type="spellStart"/>
            <w:r w:rsidRPr="004904AC">
              <w:t>spe</w:t>
            </w:r>
            <w:proofErr w:type="spellEnd"/>
            <w:r w:rsidRPr="004904AC">
              <w:t xml:space="preserve"> file(s).</w:t>
            </w:r>
          </w:p>
        </w:tc>
        <w:tc>
          <w:tcPr>
            <w:tcW w:w="3869" w:type="dxa"/>
          </w:tcPr>
          <w:p w:rsidR="00091D52" w:rsidRDefault="00091D52" w:rsidP="00220380"/>
        </w:tc>
        <w:tc>
          <w:tcPr>
            <w:tcW w:w="950" w:type="dxa"/>
          </w:tcPr>
          <w:p w:rsidR="00091D52" w:rsidRDefault="00091D52" w:rsidP="00220380"/>
        </w:tc>
      </w:tr>
      <w:tr w:rsidR="003E3B72" w:rsidTr="0040627E">
        <w:tc>
          <w:tcPr>
            <w:tcW w:w="11341" w:type="dxa"/>
            <w:gridSpan w:val="4"/>
          </w:tcPr>
          <w:p w:rsidR="003E3B72" w:rsidRDefault="003E3B72" w:rsidP="002921E6">
            <w:r>
              <w:rPr>
                <w:color w:val="0070C0"/>
                <w:sz w:val="28"/>
              </w:rPr>
              <w:t>Binary operations</w:t>
            </w:r>
            <w:r w:rsidR="002921E6">
              <w:rPr>
                <w:color w:val="0070C0"/>
                <w:sz w:val="28"/>
              </w:rPr>
              <w:t xml:space="preserve"> (all there + </w:t>
            </w:r>
            <w:proofErr w:type="spellStart"/>
            <w:r w:rsidR="002921E6">
              <w:rPr>
                <w:color w:val="0070C0"/>
                <w:sz w:val="28"/>
              </w:rPr>
              <w:t>boolean</w:t>
            </w:r>
            <w:proofErr w:type="spellEnd"/>
            <w:r w:rsidR="002921E6">
              <w:rPr>
                <w:color w:val="0070C0"/>
                <w:sz w:val="28"/>
              </w:rPr>
              <w:t>)</w:t>
            </w:r>
            <w:r>
              <w:rPr>
                <w:color w:val="0070C0"/>
                <w:sz w:val="28"/>
              </w:rPr>
              <w:t>:</w:t>
            </w:r>
          </w:p>
        </w:tc>
      </w:tr>
      <w:tr w:rsidR="003E3B72" w:rsidTr="00EC72ED">
        <w:tc>
          <w:tcPr>
            <w:tcW w:w="3749" w:type="dxa"/>
          </w:tcPr>
          <w:p w:rsidR="003E3B72" w:rsidRDefault="003E3B72" w:rsidP="00220380">
            <w:r>
              <w:t>w=w1+w2; w=w1*w2</w:t>
            </w:r>
            <w:r w:rsidR="00EB1B56">
              <w:t xml:space="preserve"> w=w1^w2</w:t>
            </w:r>
          </w:p>
          <w:p w:rsidR="00EB1B56" w:rsidRDefault="00EB1B56" w:rsidP="00220380"/>
        </w:tc>
        <w:tc>
          <w:tcPr>
            <w:tcW w:w="2773" w:type="dxa"/>
          </w:tcPr>
          <w:p w:rsidR="003E3B72" w:rsidRDefault="00EB1B56" w:rsidP="002921E6">
            <w:r>
              <w:t xml:space="preserve">One operand is either workspace with the same dimensions as another or </w:t>
            </w:r>
            <w:r w:rsidR="002921E6">
              <w:t xml:space="preserve">a </w:t>
            </w:r>
            <w:r>
              <w:t>number</w:t>
            </w:r>
            <w:r w:rsidR="002921E6">
              <w:t xml:space="preserve"> or a vector of numbers if other argument is number of workspaces</w:t>
            </w:r>
            <w:r>
              <w:t xml:space="preserve"> </w:t>
            </w:r>
          </w:p>
        </w:tc>
        <w:tc>
          <w:tcPr>
            <w:tcW w:w="3869" w:type="dxa"/>
          </w:tcPr>
          <w:p w:rsidR="003E3B72" w:rsidRDefault="00EB1B56" w:rsidP="002921E6">
            <w:proofErr w:type="spellStart"/>
            <w:r w:rsidRPr="00921302">
              <w:rPr>
                <w:color w:val="00B050"/>
              </w:rPr>
              <w:t>PlusMD</w:t>
            </w:r>
            <w:proofErr w:type="spellEnd"/>
            <w:r>
              <w:rPr>
                <w:color w:val="00B050"/>
              </w:rPr>
              <w:t xml:space="preserve">, </w:t>
            </w:r>
            <w:proofErr w:type="spellStart"/>
            <w:r>
              <w:rPr>
                <w:color w:val="00B050"/>
              </w:rPr>
              <w:t>Multi</w:t>
            </w:r>
            <w:r w:rsidR="002921E6">
              <w:rPr>
                <w:color w:val="00B050"/>
              </w:rPr>
              <w:t>plyMD</w:t>
            </w:r>
            <w:proofErr w:type="spellEnd"/>
            <w:r w:rsidR="002921E6">
              <w:rPr>
                <w:color w:val="00B050"/>
              </w:rPr>
              <w:t xml:space="preserve"> – Is</w:t>
            </w:r>
            <w:r w:rsidR="002921E6" w:rsidRPr="002921E6">
              <w:t xml:space="preserve"> python wrapper</w:t>
            </w:r>
            <w:r w:rsidR="002921E6">
              <w:t xml:space="preserve"> available?</w:t>
            </w:r>
          </w:p>
        </w:tc>
        <w:tc>
          <w:tcPr>
            <w:tcW w:w="950" w:type="dxa"/>
          </w:tcPr>
          <w:p w:rsidR="003E3B72" w:rsidRDefault="003E3B72" w:rsidP="00220380"/>
        </w:tc>
      </w:tr>
      <w:tr w:rsidR="003E3B72" w:rsidTr="00EC72ED">
        <w:tc>
          <w:tcPr>
            <w:tcW w:w="3749" w:type="dxa"/>
          </w:tcPr>
          <w:p w:rsidR="003E3B72" w:rsidRDefault="002921E6" w:rsidP="002921E6">
            <w:r>
              <w:t>w</w:t>
            </w:r>
            <w:r w:rsidR="00EB1B56">
              <w:t>=</w:t>
            </w:r>
            <w:r>
              <w:t>w</w:t>
            </w:r>
            <w:r w:rsidR="00EB1B56">
              <w:t>1-</w:t>
            </w:r>
            <w:r>
              <w:t xml:space="preserve">dnd; </w:t>
            </w:r>
            <w:r w:rsidR="00EB1B56">
              <w:t>w</w:t>
            </w:r>
            <w:r>
              <w:t>=w1/</w:t>
            </w:r>
            <w:proofErr w:type="spellStart"/>
            <w:r>
              <w:t>dnd</w:t>
            </w:r>
            <w:proofErr w:type="spellEnd"/>
          </w:p>
        </w:tc>
        <w:tc>
          <w:tcPr>
            <w:tcW w:w="2773" w:type="dxa"/>
          </w:tcPr>
          <w:p w:rsidR="003E3B72" w:rsidRDefault="002921E6" w:rsidP="00220380">
            <w:r>
              <w:t>One operand is either workspace with the same dimensions as another or a number or a vector of numbers if other argument is number of workspaces</w:t>
            </w:r>
          </w:p>
        </w:tc>
        <w:tc>
          <w:tcPr>
            <w:tcW w:w="3869" w:type="dxa"/>
          </w:tcPr>
          <w:p w:rsidR="003E3B72" w:rsidRDefault="002921E6" w:rsidP="002921E6">
            <w:proofErr w:type="spellStart"/>
            <w:r>
              <w:rPr>
                <w:color w:val="00B050"/>
              </w:rPr>
              <w:t>Minus</w:t>
            </w:r>
            <w:r w:rsidRPr="00921302">
              <w:rPr>
                <w:color w:val="00B050"/>
              </w:rPr>
              <w:t>MD</w:t>
            </w:r>
            <w:proofErr w:type="spellEnd"/>
            <w:r>
              <w:rPr>
                <w:color w:val="00B050"/>
              </w:rPr>
              <w:t xml:space="preserve">, </w:t>
            </w:r>
            <w:proofErr w:type="spellStart"/>
            <w:r>
              <w:rPr>
                <w:color w:val="00B050"/>
              </w:rPr>
              <w:t>DivideMD</w:t>
            </w:r>
            <w:proofErr w:type="spellEnd"/>
            <w:r>
              <w:rPr>
                <w:color w:val="00B050"/>
              </w:rPr>
              <w:t xml:space="preserve"> – Is</w:t>
            </w:r>
            <w:r w:rsidRPr="002921E6">
              <w:t xml:space="preserve"> python wrapper</w:t>
            </w:r>
            <w:r>
              <w:t xml:space="preserve"> available?</w:t>
            </w:r>
          </w:p>
          <w:p w:rsidR="002921E6" w:rsidRDefault="002921E6" w:rsidP="002921E6"/>
          <w:p w:rsidR="002921E6" w:rsidRDefault="002921E6" w:rsidP="002921E6">
            <w:r w:rsidRPr="002921E6">
              <w:rPr>
                <w:color w:val="FF0000"/>
              </w:rPr>
              <w:t xml:space="preserve">Should it fail if RH operand is </w:t>
            </w:r>
            <w:proofErr w:type="spellStart"/>
            <w:r w:rsidRPr="002921E6">
              <w:rPr>
                <w:color w:val="FF0000"/>
              </w:rPr>
              <w:t>MDEventWS</w:t>
            </w:r>
            <w:proofErr w:type="spellEnd"/>
            <w:r w:rsidRPr="002921E6">
              <w:rPr>
                <w:color w:val="FF0000"/>
              </w:rPr>
              <w:t>?</w:t>
            </w:r>
          </w:p>
        </w:tc>
        <w:tc>
          <w:tcPr>
            <w:tcW w:w="950" w:type="dxa"/>
          </w:tcPr>
          <w:p w:rsidR="003E3B72" w:rsidRDefault="003E3B72" w:rsidP="00220380"/>
        </w:tc>
      </w:tr>
      <w:tr w:rsidR="002921E6" w:rsidTr="0040627E">
        <w:tc>
          <w:tcPr>
            <w:tcW w:w="11341" w:type="dxa"/>
            <w:gridSpan w:val="4"/>
          </w:tcPr>
          <w:p w:rsidR="002921E6" w:rsidRPr="002921E6" w:rsidRDefault="002921E6" w:rsidP="00220380">
            <w:pPr>
              <w:rPr>
                <w:color w:val="0070C0"/>
                <w:sz w:val="28"/>
              </w:rPr>
            </w:pPr>
            <w:r w:rsidRPr="002921E6">
              <w:rPr>
                <w:color w:val="0070C0"/>
                <w:sz w:val="28"/>
              </w:rPr>
              <w:t>Auxiliary</w:t>
            </w:r>
            <w:r>
              <w:rPr>
                <w:color w:val="0070C0"/>
                <w:sz w:val="28"/>
              </w:rPr>
              <w:t xml:space="preserve"> functions</w:t>
            </w:r>
          </w:p>
        </w:tc>
      </w:tr>
      <w:tr w:rsidR="003E3B72" w:rsidTr="00EC72ED">
        <w:tc>
          <w:tcPr>
            <w:tcW w:w="3749" w:type="dxa"/>
          </w:tcPr>
          <w:p w:rsidR="002921E6" w:rsidRPr="002921E6" w:rsidRDefault="002921E6" w:rsidP="002921E6">
            <w:pPr>
              <w:ind w:left="1701" w:hanging="1701"/>
              <w:rPr>
                <w:color w:val="FF0000"/>
              </w:rPr>
            </w:pPr>
            <w:r w:rsidRPr="002921E6">
              <w:rPr>
                <w:color w:val="FF0000"/>
              </w:rPr>
              <w:t>dispersion</w:t>
            </w:r>
            <w:r w:rsidRPr="002921E6">
              <w:rPr>
                <w:rStyle w:val="EndnoteReference"/>
                <w:color w:val="FF0000"/>
              </w:rPr>
              <w:endnoteReference w:id="13"/>
            </w:r>
            <w:r w:rsidRPr="002921E6">
              <w:rPr>
                <w:color w:val="FF0000"/>
              </w:rPr>
              <w:t xml:space="preserve">  </w:t>
            </w:r>
          </w:p>
          <w:p w:rsidR="002921E6" w:rsidRDefault="002921E6" w:rsidP="002921E6">
            <w:pPr>
              <w:ind w:left="1701" w:hanging="1701"/>
            </w:pPr>
          </w:p>
          <w:p w:rsidR="002921E6" w:rsidRPr="00F860FB" w:rsidRDefault="002921E6" w:rsidP="002921E6">
            <w:proofErr w:type="spellStart"/>
            <w:r w:rsidRPr="00F860FB">
              <w:t>wdisp</w:t>
            </w:r>
            <w:proofErr w:type="spellEnd"/>
            <w:r w:rsidRPr="00F860FB">
              <w:t xml:space="preserve"> = dispersion (win, </w:t>
            </w:r>
            <w:r>
              <w:t>@</w:t>
            </w:r>
            <w:proofErr w:type="spellStart"/>
            <w:r w:rsidRPr="00F860FB">
              <w:t>dispreln</w:t>
            </w:r>
            <w:proofErr w:type="spellEnd"/>
            <w:r w:rsidRPr="00F860FB">
              <w:t>, p</w:t>
            </w:r>
            <w:r>
              <w:t xml:space="preserve">arameters)       </w:t>
            </w:r>
          </w:p>
          <w:p w:rsidR="003E3B72" w:rsidRDefault="003E3B72" w:rsidP="00220380"/>
        </w:tc>
        <w:tc>
          <w:tcPr>
            <w:tcW w:w="2773" w:type="dxa"/>
          </w:tcPr>
          <w:p w:rsidR="002921E6" w:rsidRDefault="002921E6" w:rsidP="002921E6">
            <w:r>
              <w:t>C</w:t>
            </w:r>
            <w:r w:rsidRPr="00F860FB">
              <w:t>alculate dispersion relation for dataset or array of datasets</w:t>
            </w:r>
          </w:p>
          <w:p w:rsidR="003E3B72" w:rsidRDefault="003E3B72" w:rsidP="00220380"/>
        </w:tc>
        <w:tc>
          <w:tcPr>
            <w:tcW w:w="3869" w:type="dxa"/>
          </w:tcPr>
          <w:p w:rsidR="003E3B72" w:rsidRDefault="003E3B72" w:rsidP="00220380"/>
        </w:tc>
        <w:tc>
          <w:tcPr>
            <w:tcW w:w="950" w:type="dxa"/>
          </w:tcPr>
          <w:p w:rsidR="003E3B72" w:rsidRDefault="003E3B72" w:rsidP="00220380"/>
        </w:tc>
      </w:tr>
      <w:tr w:rsidR="003E3B72" w:rsidTr="00EC72ED">
        <w:tc>
          <w:tcPr>
            <w:tcW w:w="3749" w:type="dxa"/>
          </w:tcPr>
          <w:p w:rsidR="002921E6" w:rsidRDefault="002921E6" w:rsidP="00421937">
            <w:r w:rsidRPr="003C6866">
              <w:rPr>
                <w:color w:val="FF0000"/>
              </w:rPr>
              <w:t xml:space="preserve">disp2sqw_plot </w:t>
            </w:r>
            <w:r w:rsidR="003C6866">
              <w:rPr>
                <w:rStyle w:val="EndnoteReference"/>
              </w:rPr>
              <w:endnoteReference w:id="14"/>
            </w:r>
          </w:p>
          <w:p w:rsidR="002921E6" w:rsidRDefault="002921E6" w:rsidP="00421937"/>
          <w:p w:rsidR="003E3B72" w:rsidRDefault="002921E6" w:rsidP="00421937">
            <w:r w:rsidRPr="002422C5">
              <w:t>disp2sqw_plot(</w:t>
            </w:r>
            <w:proofErr w:type="spellStart"/>
            <w:r w:rsidRPr="002422C5">
              <w:t>rlp,dispreln,pars,ebins,fwhh</w:t>
            </w:r>
            <w:proofErr w:type="spellEnd"/>
            <w:r>
              <w:t>)</w:t>
            </w:r>
          </w:p>
        </w:tc>
        <w:tc>
          <w:tcPr>
            <w:tcW w:w="2773" w:type="dxa"/>
          </w:tcPr>
          <w:p w:rsidR="003E3B72" w:rsidRDefault="003C6866" w:rsidP="00220380">
            <w:r w:rsidRPr="003C6866">
              <w:t>Plot dispersion relation as colour map along a path in reciprocal space</w:t>
            </w:r>
          </w:p>
        </w:tc>
        <w:tc>
          <w:tcPr>
            <w:tcW w:w="3869" w:type="dxa"/>
          </w:tcPr>
          <w:p w:rsidR="003E3B72" w:rsidRDefault="003E3B72" w:rsidP="00220380"/>
        </w:tc>
        <w:tc>
          <w:tcPr>
            <w:tcW w:w="950" w:type="dxa"/>
          </w:tcPr>
          <w:p w:rsidR="003E3B72" w:rsidRDefault="003E3B72" w:rsidP="00220380"/>
        </w:tc>
      </w:tr>
      <w:tr w:rsidR="00421937" w:rsidTr="00EC72ED">
        <w:tc>
          <w:tcPr>
            <w:tcW w:w="3749" w:type="dxa"/>
          </w:tcPr>
          <w:p w:rsidR="00421937" w:rsidRDefault="00421937" w:rsidP="00421937">
            <w:proofErr w:type="spellStart"/>
            <w:r w:rsidRPr="003C6866">
              <w:rPr>
                <w:color w:val="FF0000"/>
              </w:rPr>
              <w:t>calc_sqw_urange</w:t>
            </w:r>
            <w:proofErr w:type="spellEnd"/>
            <w:r>
              <w:rPr>
                <w:rStyle w:val="EndnoteReference"/>
              </w:rPr>
              <w:endnoteReference w:id="15"/>
            </w:r>
            <w:r>
              <w:t>:</w:t>
            </w:r>
          </w:p>
          <w:p w:rsidR="00421937" w:rsidRPr="0015692F" w:rsidRDefault="00421937" w:rsidP="00421937"/>
        </w:tc>
        <w:tc>
          <w:tcPr>
            <w:tcW w:w="2773" w:type="dxa"/>
          </w:tcPr>
          <w:p w:rsidR="00421937" w:rsidRDefault="00421937" w:rsidP="00220380">
            <w:r w:rsidRPr="00E37613">
              <w:t>Compute range of data for a collection of data files given the projection axes and crystal orientation</w:t>
            </w:r>
          </w:p>
        </w:tc>
        <w:tc>
          <w:tcPr>
            <w:tcW w:w="3869" w:type="dxa"/>
          </w:tcPr>
          <w:p w:rsidR="00421937" w:rsidRDefault="00421937" w:rsidP="00220380">
            <w:r>
              <w:t>Almost there. Ticket in development</w:t>
            </w:r>
          </w:p>
        </w:tc>
        <w:tc>
          <w:tcPr>
            <w:tcW w:w="950" w:type="dxa"/>
          </w:tcPr>
          <w:p w:rsidR="00421937" w:rsidRDefault="00421937" w:rsidP="00220380"/>
        </w:tc>
      </w:tr>
      <w:tr w:rsidR="00421937" w:rsidTr="0040627E">
        <w:tc>
          <w:tcPr>
            <w:tcW w:w="11341" w:type="dxa"/>
            <w:gridSpan w:val="4"/>
          </w:tcPr>
          <w:p w:rsidR="00421937" w:rsidRDefault="00421937" w:rsidP="00421937">
            <w:r w:rsidRPr="00421937">
              <w:rPr>
                <w:color w:val="0070C0"/>
                <w:sz w:val="28"/>
              </w:rPr>
              <w:t>Simulation</w:t>
            </w:r>
          </w:p>
        </w:tc>
      </w:tr>
      <w:tr w:rsidR="00F872AF" w:rsidTr="00EC72ED">
        <w:tc>
          <w:tcPr>
            <w:tcW w:w="3749" w:type="dxa"/>
          </w:tcPr>
          <w:p w:rsidR="00091D52" w:rsidRDefault="00421937" w:rsidP="00220380">
            <w:proofErr w:type="spellStart"/>
            <w:r w:rsidRPr="003C6866">
              <w:rPr>
                <w:color w:val="FF0000"/>
              </w:rPr>
              <w:t>func_eval</w:t>
            </w:r>
            <w:proofErr w:type="spellEnd"/>
            <w:r>
              <w:rPr>
                <w:rStyle w:val="EndnoteReference"/>
              </w:rPr>
              <w:endnoteReference w:id="16"/>
            </w:r>
          </w:p>
          <w:p w:rsidR="00421937" w:rsidRDefault="00421937" w:rsidP="00220380"/>
          <w:p w:rsidR="00421937" w:rsidRDefault="00421937" w:rsidP="00421937">
            <w:proofErr w:type="spellStart"/>
            <w:r>
              <w:t>wout</w:t>
            </w:r>
            <w:proofErr w:type="spellEnd"/>
            <w:r>
              <w:t xml:space="preserve"> = </w:t>
            </w:r>
            <w:proofErr w:type="spellStart"/>
            <w:r>
              <w:t>func_eval</w:t>
            </w:r>
            <w:proofErr w:type="spellEnd"/>
            <w:r>
              <w:t>(win, @</w:t>
            </w:r>
            <w:proofErr w:type="spellStart"/>
            <w:r>
              <w:t>dndFunc</w:t>
            </w:r>
            <w:proofErr w:type="spellEnd"/>
            <w:r>
              <w:t xml:space="preserve">, </w:t>
            </w:r>
            <w:proofErr w:type="spellStart"/>
            <w:r>
              <w:t>function_parameters</w:t>
            </w:r>
            <w:proofErr w:type="spellEnd"/>
            <w:r>
              <w:t>)</w:t>
            </w:r>
          </w:p>
        </w:tc>
        <w:tc>
          <w:tcPr>
            <w:tcW w:w="2773" w:type="dxa"/>
          </w:tcPr>
          <w:p w:rsidR="00091D52" w:rsidRDefault="00421937" w:rsidP="00421937">
            <w:r>
              <w:t xml:space="preserve">Evaluate a function at the plotting bin centres of datasets or array of objects </w:t>
            </w:r>
          </w:p>
        </w:tc>
        <w:tc>
          <w:tcPr>
            <w:tcW w:w="3869" w:type="dxa"/>
          </w:tcPr>
          <w:p w:rsidR="00421937" w:rsidRDefault="00421937" w:rsidP="00421937">
            <w:pPr>
              <w:rPr>
                <w:color w:val="FF0000"/>
              </w:rPr>
            </w:pPr>
            <w:r w:rsidRPr="0015692F">
              <w:rPr>
                <w:color w:val="FF0000"/>
              </w:rPr>
              <w:t xml:space="preserve">Should return </w:t>
            </w:r>
            <w:proofErr w:type="spellStart"/>
            <w:r w:rsidRPr="0015692F">
              <w:rPr>
                <w:color w:val="FF0000"/>
              </w:rPr>
              <w:t>histo</w:t>
            </w:r>
            <w:proofErr w:type="spellEnd"/>
            <w:r w:rsidRPr="0015692F">
              <w:rPr>
                <w:color w:val="FF0000"/>
              </w:rPr>
              <w:t xml:space="preserve"> workspace</w:t>
            </w:r>
          </w:p>
          <w:p w:rsidR="00091D52" w:rsidRDefault="00091D52" w:rsidP="00220380"/>
        </w:tc>
        <w:tc>
          <w:tcPr>
            <w:tcW w:w="950" w:type="dxa"/>
          </w:tcPr>
          <w:p w:rsidR="00091D52" w:rsidRDefault="00091D52" w:rsidP="00220380"/>
        </w:tc>
      </w:tr>
      <w:tr w:rsidR="00F872AF" w:rsidTr="002F5D42">
        <w:trPr>
          <w:cantSplit/>
        </w:trPr>
        <w:tc>
          <w:tcPr>
            <w:tcW w:w="3749" w:type="dxa"/>
          </w:tcPr>
          <w:p w:rsidR="00091D52" w:rsidRPr="00EC72ED" w:rsidRDefault="00421937" w:rsidP="00220380">
            <w:pPr>
              <w:rPr>
                <w:color w:val="FF0000"/>
              </w:rPr>
            </w:pPr>
            <w:proofErr w:type="spellStart"/>
            <w:r w:rsidRPr="00EC72ED">
              <w:rPr>
                <w:color w:val="FF0000"/>
              </w:rPr>
              <w:lastRenderedPageBreak/>
              <w:t>sqw_eval</w:t>
            </w:r>
            <w:proofErr w:type="spellEnd"/>
            <w:r w:rsidRPr="00EC72ED">
              <w:rPr>
                <w:rStyle w:val="EndnoteReference"/>
                <w:color w:val="FF0000"/>
              </w:rPr>
              <w:endnoteReference w:id="17"/>
            </w:r>
          </w:p>
          <w:p w:rsidR="00421937" w:rsidRDefault="00421937" w:rsidP="00220380"/>
          <w:p w:rsidR="00D21645" w:rsidRDefault="00D21645" w:rsidP="003C6866">
            <w:proofErr w:type="spellStart"/>
            <w:r>
              <w:t>wout</w:t>
            </w:r>
            <w:proofErr w:type="spellEnd"/>
            <w:r>
              <w:t xml:space="preserve"> = </w:t>
            </w:r>
            <w:proofErr w:type="spellStart"/>
            <w:r>
              <w:t>sqw</w:t>
            </w:r>
            <w:proofErr w:type="spellEnd"/>
            <w:r>
              <w:t>(win, @</w:t>
            </w:r>
            <w:proofErr w:type="spellStart"/>
            <w:r>
              <w:t>sqw</w:t>
            </w:r>
            <w:r w:rsidR="003C6866">
              <w:t>F</w:t>
            </w:r>
            <w:r>
              <w:t>unc</w:t>
            </w:r>
            <w:proofErr w:type="spellEnd"/>
            <w:r w:rsidR="003C6866">
              <w:t xml:space="preserve"> or @</w:t>
            </w:r>
            <w:proofErr w:type="spellStart"/>
            <w:r w:rsidR="003C6866">
              <w:t>dndFunc</w:t>
            </w:r>
            <w:proofErr w:type="spellEnd"/>
            <w:r>
              <w:t xml:space="preserve">, </w:t>
            </w:r>
            <w:proofErr w:type="spellStart"/>
            <w:r>
              <w:t>function_parameters</w:t>
            </w:r>
            <w:proofErr w:type="spellEnd"/>
            <w:r>
              <w:t>);</w:t>
            </w:r>
          </w:p>
        </w:tc>
        <w:tc>
          <w:tcPr>
            <w:tcW w:w="2773" w:type="dxa"/>
          </w:tcPr>
          <w:p w:rsidR="00D21645" w:rsidRDefault="00D21645" w:rsidP="00D21645">
            <w:pPr>
              <w:pStyle w:val="EndnoteText"/>
            </w:pPr>
            <w:r>
              <w:t xml:space="preserve">Calculate </w:t>
            </w:r>
            <w:proofErr w:type="spellStart"/>
            <w:r>
              <w:t>sqw</w:t>
            </w:r>
            <w:proofErr w:type="spellEnd"/>
            <w:r>
              <w:t xml:space="preserve"> for a model scattering function</w:t>
            </w:r>
            <w:r w:rsidR="003C6866">
              <w:t xml:space="preserve"> for each event location if </w:t>
            </w:r>
            <w:proofErr w:type="spellStart"/>
            <w:r w:rsidR="003C6866">
              <w:t>sqwFunction</w:t>
            </w:r>
            <w:proofErr w:type="spellEnd"/>
            <w:r w:rsidR="003C6866">
              <w:t xml:space="preserve"> provided or as above if </w:t>
            </w:r>
            <w:proofErr w:type="spellStart"/>
            <w:r w:rsidR="003C6866">
              <w:t>dndFunction</w:t>
            </w:r>
            <w:proofErr w:type="spellEnd"/>
          </w:p>
          <w:p w:rsidR="00091D52" w:rsidRDefault="00091D52" w:rsidP="00220380"/>
        </w:tc>
        <w:tc>
          <w:tcPr>
            <w:tcW w:w="3869" w:type="dxa"/>
          </w:tcPr>
          <w:p w:rsidR="006E49C9" w:rsidRPr="006E49C9" w:rsidRDefault="006E49C9" w:rsidP="006E49C9">
            <w:proofErr w:type="spellStart"/>
            <w:r w:rsidRPr="00BC0FA8">
              <w:rPr>
                <w:color w:val="00B050"/>
              </w:rPr>
              <w:t>SimulateResolutionConvolvedModel</w:t>
            </w:r>
            <w:proofErr w:type="spellEnd"/>
            <w:r>
              <w:rPr>
                <w:color w:val="00B050"/>
              </w:rPr>
              <w:t xml:space="preserve"> without convolution? </w:t>
            </w:r>
            <w:r>
              <w:t>No python</w:t>
            </w:r>
            <w:r w:rsidR="00D21645">
              <w:t xml:space="preserve"> yet?</w:t>
            </w:r>
          </w:p>
          <w:p w:rsidR="00091D52" w:rsidRDefault="003C6866" w:rsidP="003C6866">
            <w:r w:rsidRPr="00BC0FA8">
              <w:rPr>
                <w:color w:val="FF0000"/>
              </w:rPr>
              <w:t xml:space="preserve">Should return </w:t>
            </w:r>
            <w:proofErr w:type="spellStart"/>
            <w:r w:rsidRPr="00BC0FA8">
              <w:rPr>
                <w:color w:val="FF0000"/>
              </w:rPr>
              <w:t>MDEvent</w:t>
            </w:r>
            <w:proofErr w:type="spellEnd"/>
            <w:r w:rsidRPr="00BC0FA8">
              <w:rPr>
                <w:color w:val="FF0000"/>
              </w:rPr>
              <w:t xml:space="preserve"> workspace</w:t>
            </w:r>
            <w:r>
              <w:rPr>
                <w:color w:val="FF0000"/>
              </w:rPr>
              <w:t xml:space="preserve"> if </w:t>
            </w:r>
            <w:proofErr w:type="spellStart"/>
            <w:r>
              <w:rPr>
                <w:color w:val="FF0000"/>
              </w:rPr>
              <w:t>sqw</w:t>
            </w:r>
            <w:proofErr w:type="spellEnd"/>
            <w:r>
              <w:rPr>
                <w:color w:val="FF0000"/>
              </w:rPr>
              <w:t xml:space="preserve"> function provided or </w:t>
            </w:r>
            <w:proofErr w:type="spellStart"/>
            <w:r>
              <w:rPr>
                <w:color w:val="FF0000"/>
              </w:rPr>
              <w:t>MDHisto</w:t>
            </w:r>
            <w:proofErr w:type="spellEnd"/>
            <w:r>
              <w:rPr>
                <w:color w:val="FF0000"/>
              </w:rPr>
              <w:t xml:space="preserve"> if DND function provided</w:t>
            </w:r>
          </w:p>
        </w:tc>
        <w:tc>
          <w:tcPr>
            <w:tcW w:w="950" w:type="dxa"/>
          </w:tcPr>
          <w:p w:rsidR="00091D52" w:rsidRDefault="00091D52" w:rsidP="00220380"/>
        </w:tc>
      </w:tr>
      <w:tr w:rsidR="00EC72ED" w:rsidTr="0040627E">
        <w:tc>
          <w:tcPr>
            <w:tcW w:w="11341" w:type="dxa"/>
            <w:gridSpan w:val="4"/>
          </w:tcPr>
          <w:p w:rsidR="00EC72ED" w:rsidRDefault="00EC72ED" w:rsidP="00EC72ED">
            <w:r w:rsidRPr="00EC72ED">
              <w:rPr>
                <w:color w:val="0070C0"/>
                <w:sz w:val="32"/>
              </w:rPr>
              <w:t>Fitting</w:t>
            </w:r>
          </w:p>
        </w:tc>
      </w:tr>
      <w:tr w:rsidR="00421937" w:rsidTr="00EC72ED">
        <w:tc>
          <w:tcPr>
            <w:tcW w:w="3749" w:type="dxa"/>
          </w:tcPr>
          <w:p w:rsidR="00BE07DC" w:rsidRDefault="00BE07DC" w:rsidP="00220380">
            <w:r>
              <w:t xml:space="preserve">Fit an </w:t>
            </w:r>
            <w:proofErr w:type="spellStart"/>
            <w:r>
              <w:t>sqw</w:t>
            </w:r>
            <w:proofErr w:type="spellEnd"/>
            <w:r>
              <w:t xml:space="preserve"> model</w:t>
            </w:r>
            <w:r w:rsidR="000D3185">
              <w:rPr>
                <w:rStyle w:val="EndnoteReference"/>
              </w:rPr>
              <w:endnoteReference w:id="18"/>
            </w:r>
          </w:p>
          <w:p w:rsidR="00421937" w:rsidRDefault="00BE07DC" w:rsidP="00BE07DC">
            <w:r>
              <w:t>[</w:t>
            </w:r>
            <w:proofErr w:type="spellStart"/>
            <w:r>
              <w:t>wout</w:t>
            </w:r>
            <w:proofErr w:type="spellEnd"/>
            <w:r>
              <w:t xml:space="preserve">, </w:t>
            </w:r>
            <w:proofErr w:type="spellStart"/>
            <w:r>
              <w:t>fitdata</w:t>
            </w:r>
            <w:proofErr w:type="spellEnd"/>
            <w:r>
              <w:t xml:space="preserve">] = </w:t>
            </w:r>
            <w:proofErr w:type="spellStart"/>
            <w:r>
              <w:t>fit_sqw</w:t>
            </w:r>
            <w:proofErr w:type="spellEnd"/>
            <w:r>
              <w:t>(win, @</w:t>
            </w:r>
            <w:proofErr w:type="spellStart"/>
            <w:r>
              <w:t>sqwfunc</w:t>
            </w:r>
            <w:proofErr w:type="spellEnd"/>
            <w:r>
              <w:t xml:space="preserve">, </w:t>
            </w:r>
            <w:proofErr w:type="spellStart"/>
            <w:r>
              <w:t>input_parameters</w:t>
            </w:r>
            <w:proofErr w:type="spellEnd"/>
            <w:r>
              <w:t>)</w:t>
            </w:r>
          </w:p>
        </w:tc>
        <w:tc>
          <w:tcPr>
            <w:tcW w:w="2773" w:type="dxa"/>
          </w:tcPr>
          <w:p w:rsidR="00421937" w:rsidRDefault="00EC72ED" w:rsidP="00EC72ED">
            <w:r>
              <w:t xml:space="preserve">Fit a model for </w:t>
            </w:r>
            <w:proofErr w:type="gramStart"/>
            <w:r>
              <w:t>S(</w:t>
            </w:r>
            <w:proofErr w:type="spellStart"/>
            <w:proofErr w:type="gramEnd"/>
            <w:r>
              <w:t>Q,w</w:t>
            </w:r>
            <w:proofErr w:type="spellEnd"/>
            <w:r>
              <w:t xml:space="preserve">) to an </w:t>
            </w:r>
            <w:proofErr w:type="spellStart"/>
            <w:r>
              <w:t>sqw</w:t>
            </w:r>
            <w:proofErr w:type="spellEnd"/>
            <w:r>
              <w:t xml:space="preserve"> object, with an optional background function.</w:t>
            </w:r>
          </w:p>
        </w:tc>
        <w:tc>
          <w:tcPr>
            <w:tcW w:w="3869" w:type="dxa"/>
          </w:tcPr>
          <w:p w:rsidR="00421937" w:rsidRDefault="00BE07DC" w:rsidP="00220380">
            <w:proofErr w:type="spellStart"/>
            <w:r w:rsidRPr="00BC0FA8">
              <w:rPr>
                <w:color w:val="00B050"/>
              </w:rPr>
              <w:t>SimulateResolutionConvolvedModel</w:t>
            </w:r>
            <w:proofErr w:type="spellEnd"/>
            <w:r>
              <w:rPr>
                <w:color w:val="00B050"/>
              </w:rPr>
              <w:t xml:space="preserve"> with simple model??</w:t>
            </w:r>
          </w:p>
        </w:tc>
        <w:tc>
          <w:tcPr>
            <w:tcW w:w="950" w:type="dxa"/>
          </w:tcPr>
          <w:p w:rsidR="00421937" w:rsidRDefault="00421937" w:rsidP="00220380"/>
        </w:tc>
      </w:tr>
      <w:tr w:rsidR="00421937" w:rsidTr="00EC72ED">
        <w:tc>
          <w:tcPr>
            <w:tcW w:w="3749" w:type="dxa"/>
          </w:tcPr>
          <w:p w:rsidR="00421937" w:rsidRDefault="00BE07DC" w:rsidP="00220380">
            <w:r>
              <w:t xml:space="preserve">Fit an </w:t>
            </w:r>
            <w:proofErr w:type="spellStart"/>
            <w:r>
              <w:t>dnd</w:t>
            </w:r>
            <w:proofErr w:type="spellEnd"/>
            <w:r>
              <w:t xml:space="preserve"> model</w:t>
            </w:r>
            <w:r w:rsidR="00B05714">
              <w:rPr>
                <w:rStyle w:val="EndnoteReference"/>
              </w:rPr>
              <w:endnoteReference w:id="19"/>
            </w:r>
          </w:p>
          <w:p w:rsidR="00B05714" w:rsidRDefault="00B05714" w:rsidP="00B05714"/>
          <w:p w:rsidR="00BE07DC" w:rsidRDefault="00B05714" w:rsidP="00B05714">
            <w:r>
              <w:t xml:space="preserve">fit &amp; </w:t>
            </w:r>
            <w:proofErr w:type="spellStart"/>
            <w:r>
              <w:t>multifit</w:t>
            </w:r>
            <w:proofErr w:type="spellEnd"/>
            <w:r>
              <w:t xml:space="preserve"> </w:t>
            </w:r>
          </w:p>
        </w:tc>
        <w:tc>
          <w:tcPr>
            <w:tcW w:w="2773" w:type="dxa"/>
          </w:tcPr>
          <w:p w:rsidR="00421937" w:rsidRDefault="00B05714" w:rsidP="00B05714">
            <w:r>
              <w:t>Find best fit of a parameterised function to data with an arbitrary number of dimensions</w:t>
            </w:r>
          </w:p>
        </w:tc>
        <w:tc>
          <w:tcPr>
            <w:tcW w:w="3869" w:type="dxa"/>
          </w:tcPr>
          <w:p w:rsidR="00421937" w:rsidRDefault="00B05714" w:rsidP="00220380">
            <w:pPr>
              <w:rPr>
                <w:color w:val="00B050"/>
              </w:rPr>
            </w:pPr>
            <w:r w:rsidRPr="00B05714">
              <w:rPr>
                <w:color w:val="00B050"/>
              </w:rPr>
              <w:t>Mantid Fit</w:t>
            </w:r>
          </w:p>
          <w:p w:rsidR="00663321" w:rsidRPr="00283858" w:rsidRDefault="00663321" w:rsidP="00663321">
            <w:pPr>
              <w:rPr>
                <w:color w:val="00B050"/>
              </w:rPr>
            </w:pPr>
            <w:r w:rsidRPr="00283858">
              <w:rPr>
                <w:color w:val="00B050"/>
              </w:rPr>
              <w:t>result = Fit(</w:t>
            </w:r>
            <w:proofErr w:type="spellStart"/>
            <w:r w:rsidRPr="00283858">
              <w:rPr>
                <w:color w:val="00B050"/>
              </w:rPr>
              <w:t>Function,InputWorkspace</w:t>
            </w:r>
            <w:proofErr w:type="spellEnd"/>
            <w:r w:rsidRPr="00283858">
              <w:rPr>
                <w:color w:val="00B050"/>
              </w:rPr>
              <w:t>,[**</w:t>
            </w:r>
            <w:proofErr w:type="spellStart"/>
            <w:r w:rsidRPr="00283858">
              <w:rPr>
                <w:color w:val="00B050"/>
              </w:rPr>
              <w:t>kwargs</w:t>
            </w:r>
            <w:proofErr w:type="spellEnd"/>
            <w:r w:rsidRPr="00283858">
              <w:rPr>
                <w:color w:val="00B050"/>
              </w:rPr>
              <w:t>])</w:t>
            </w:r>
          </w:p>
          <w:p w:rsidR="00663321" w:rsidRPr="00283858" w:rsidRDefault="00663321" w:rsidP="00663321">
            <w:pPr>
              <w:rPr>
                <w:color w:val="00B050"/>
              </w:rPr>
            </w:pPr>
          </w:p>
          <w:p w:rsidR="00663321" w:rsidRPr="00283858" w:rsidRDefault="00663321" w:rsidP="00663321">
            <w:pPr>
              <w:rPr>
                <w:color w:val="00B050"/>
              </w:rPr>
            </w:pPr>
            <w:r w:rsidRPr="00283858">
              <w:rPr>
                <w:color w:val="00B050"/>
              </w:rPr>
              <w:t>result is a tuple containing</w:t>
            </w:r>
            <w:r>
              <w:rPr>
                <w:color w:val="00B050"/>
              </w:rPr>
              <w:t xml:space="preserve"> </w:t>
            </w:r>
            <w:r w:rsidRPr="00283858">
              <w:rPr>
                <w:color w:val="00B050"/>
              </w:rPr>
              <w:t>(OutputStatus,OutputChi2overDoF)</w:t>
            </w:r>
          </w:p>
          <w:p w:rsidR="00663321" w:rsidRPr="00B05714" w:rsidRDefault="00663321" w:rsidP="00220380">
            <w:pPr>
              <w:rPr>
                <w:color w:val="00B050"/>
              </w:rPr>
            </w:pPr>
          </w:p>
          <w:p w:rsidR="00B05714" w:rsidRDefault="00663321" w:rsidP="00663321">
            <w:r w:rsidRPr="0023018B">
              <w:rPr>
                <w:color w:val="FF0000"/>
              </w:rPr>
              <w:t>Missing p</w:t>
            </w:r>
            <w:r w:rsidR="00B05714" w:rsidRPr="0023018B">
              <w:rPr>
                <w:color w:val="FF0000"/>
              </w:rPr>
              <w:t>ython</w:t>
            </w:r>
            <w:r w:rsidRPr="0023018B">
              <w:rPr>
                <w:color w:val="FF0000"/>
              </w:rPr>
              <w:t>/</w:t>
            </w:r>
            <w:proofErr w:type="spellStart"/>
            <w:r w:rsidRPr="0023018B">
              <w:rPr>
                <w:color w:val="FF0000"/>
              </w:rPr>
              <w:t>numpy</w:t>
            </w:r>
            <w:proofErr w:type="spellEnd"/>
            <w:r w:rsidRPr="0023018B">
              <w:rPr>
                <w:color w:val="FF0000"/>
              </w:rPr>
              <w:t xml:space="preserve"> fit</w:t>
            </w:r>
            <w:r w:rsidR="00B05714" w:rsidRPr="0023018B">
              <w:rPr>
                <w:color w:val="FF0000"/>
              </w:rPr>
              <w:t xml:space="preserve"> function</w:t>
            </w:r>
          </w:p>
        </w:tc>
        <w:tc>
          <w:tcPr>
            <w:tcW w:w="950" w:type="dxa"/>
          </w:tcPr>
          <w:p w:rsidR="00421937" w:rsidRDefault="00421937" w:rsidP="00220380"/>
        </w:tc>
      </w:tr>
      <w:tr w:rsidR="0023018B" w:rsidTr="0040627E">
        <w:tc>
          <w:tcPr>
            <w:tcW w:w="11341" w:type="dxa"/>
            <w:gridSpan w:val="4"/>
          </w:tcPr>
          <w:p w:rsidR="0023018B" w:rsidRPr="0017600B" w:rsidRDefault="0017600B" w:rsidP="0017600B">
            <w:pPr>
              <w:rPr>
                <w:color w:val="0070C0"/>
                <w:sz w:val="28"/>
                <w:szCs w:val="28"/>
              </w:rPr>
            </w:pPr>
            <w:r w:rsidRPr="0017600B">
              <w:rPr>
                <w:color w:val="0070C0"/>
                <w:sz w:val="28"/>
                <w:szCs w:val="28"/>
              </w:rPr>
              <w:t xml:space="preserve">Export and comparison with other packages. </w:t>
            </w:r>
          </w:p>
        </w:tc>
      </w:tr>
      <w:tr w:rsidR="00421937" w:rsidTr="00EC72ED">
        <w:tc>
          <w:tcPr>
            <w:tcW w:w="3749" w:type="dxa"/>
          </w:tcPr>
          <w:p w:rsidR="00421937" w:rsidRDefault="0017600B" w:rsidP="00220380">
            <w:proofErr w:type="spellStart"/>
            <w:r>
              <w:t>save_xye</w:t>
            </w:r>
            <w:proofErr w:type="spellEnd"/>
            <w:r>
              <w:rPr>
                <w:rStyle w:val="EndnoteReference"/>
              </w:rPr>
              <w:endnoteReference w:id="20"/>
            </w:r>
            <w:r>
              <w:t xml:space="preserve">  </w:t>
            </w:r>
          </w:p>
          <w:p w:rsidR="005F5EDF" w:rsidRDefault="005F5EDF" w:rsidP="00220380"/>
          <w:p w:rsidR="005F5EDF" w:rsidRDefault="005F5EDF" w:rsidP="00220380">
            <w:proofErr w:type="spellStart"/>
            <w:r>
              <w:t>save_xye</w:t>
            </w:r>
            <w:proofErr w:type="spellEnd"/>
            <w:r>
              <w:t xml:space="preserve"> (w)</w:t>
            </w:r>
          </w:p>
        </w:tc>
        <w:tc>
          <w:tcPr>
            <w:tcW w:w="2773" w:type="dxa"/>
          </w:tcPr>
          <w:p w:rsidR="00421937" w:rsidRDefault="0017600B" w:rsidP="00220380">
            <w:r>
              <w:t>Save n-D</w:t>
            </w:r>
            <w:proofErr w:type="gramStart"/>
            <w:r>
              <w:t>..</w:t>
            </w:r>
            <w:proofErr w:type="gramEnd"/>
            <w:r>
              <w:t xml:space="preserve"> </w:t>
            </w:r>
            <w:proofErr w:type="spellStart"/>
            <w:proofErr w:type="gramStart"/>
            <w:r>
              <w:t>sqw</w:t>
            </w:r>
            <w:proofErr w:type="spellEnd"/>
            <w:proofErr w:type="gramEnd"/>
            <w:r>
              <w:t xml:space="preserve"> object to </w:t>
            </w:r>
            <w:proofErr w:type="spellStart"/>
            <w:r>
              <w:t>ascii</w:t>
            </w:r>
            <w:proofErr w:type="spellEnd"/>
            <w:r>
              <w:t xml:space="preserve"> file.</w:t>
            </w:r>
          </w:p>
        </w:tc>
        <w:tc>
          <w:tcPr>
            <w:tcW w:w="3869" w:type="dxa"/>
          </w:tcPr>
          <w:p w:rsidR="00421937" w:rsidRDefault="0017600B" w:rsidP="00220380">
            <w:r w:rsidRPr="005F5EDF">
              <w:rPr>
                <w:color w:val="00B050"/>
              </w:rPr>
              <w:t>There is something</w:t>
            </w:r>
            <w:r w:rsidR="005F5EDF" w:rsidRPr="005F5EDF">
              <w:rPr>
                <w:color w:val="00B050"/>
              </w:rPr>
              <w:t xml:space="preserve"> like this in Mantid</w:t>
            </w:r>
            <w:r>
              <w:t>. Is XYE format supported?</w:t>
            </w:r>
          </w:p>
        </w:tc>
        <w:tc>
          <w:tcPr>
            <w:tcW w:w="950" w:type="dxa"/>
          </w:tcPr>
          <w:p w:rsidR="00421937" w:rsidRDefault="00421937" w:rsidP="00220380"/>
        </w:tc>
      </w:tr>
      <w:tr w:rsidR="00421937" w:rsidTr="00EC72ED">
        <w:tc>
          <w:tcPr>
            <w:tcW w:w="3749" w:type="dxa"/>
          </w:tcPr>
          <w:p w:rsidR="00421937" w:rsidRDefault="005F5EDF" w:rsidP="00220380">
            <w:r>
              <w:t>s</w:t>
            </w:r>
            <w:r w:rsidR="0017600B">
              <w:t>ave</w:t>
            </w:r>
            <w:r>
              <w:t>(w)</w:t>
            </w:r>
            <w:r w:rsidR="00FE19A3">
              <w:rPr>
                <w:rStyle w:val="EndnoteReference"/>
              </w:rPr>
              <w:endnoteReference w:id="21"/>
            </w:r>
          </w:p>
        </w:tc>
        <w:tc>
          <w:tcPr>
            <w:tcW w:w="2773" w:type="dxa"/>
          </w:tcPr>
          <w:p w:rsidR="00421937" w:rsidRDefault="005F5EDF" w:rsidP="00220380">
            <w:r>
              <w:t xml:space="preserve">Save binary </w:t>
            </w:r>
            <w:proofErr w:type="spellStart"/>
            <w:r>
              <w:t>sqw</w:t>
            </w:r>
            <w:proofErr w:type="spellEnd"/>
            <w:r>
              <w:t>/</w:t>
            </w:r>
            <w:proofErr w:type="spellStart"/>
            <w:r>
              <w:t>dnd</w:t>
            </w:r>
            <w:proofErr w:type="spellEnd"/>
            <w:r>
              <w:t xml:space="preserve"> object</w:t>
            </w:r>
          </w:p>
        </w:tc>
        <w:tc>
          <w:tcPr>
            <w:tcW w:w="3869" w:type="dxa"/>
          </w:tcPr>
          <w:p w:rsidR="00421937" w:rsidRDefault="00421937" w:rsidP="00220380"/>
        </w:tc>
        <w:tc>
          <w:tcPr>
            <w:tcW w:w="950" w:type="dxa"/>
          </w:tcPr>
          <w:p w:rsidR="00421937" w:rsidRDefault="00421937" w:rsidP="00220380"/>
        </w:tc>
      </w:tr>
      <w:tr w:rsidR="00FE19A3" w:rsidTr="00EC72ED">
        <w:tc>
          <w:tcPr>
            <w:tcW w:w="3749" w:type="dxa"/>
          </w:tcPr>
          <w:p w:rsidR="00FE19A3" w:rsidRDefault="00FE19A3" w:rsidP="00220380"/>
        </w:tc>
        <w:tc>
          <w:tcPr>
            <w:tcW w:w="2773" w:type="dxa"/>
          </w:tcPr>
          <w:p w:rsidR="00FE19A3" w:rsidRDefault="00FE19A3" w:rsidP="00220380"/>
        </w:tc>
        <w:tc>
          <w:tcPr>
            <w:tcW w:w="3869" w:type="dxa"/>
          </w:tcPr>
          <w:p w:rsidR="00FE19A3" w:rsidRDefault="00FE19A3" w:rsidP="00220380"/>
        </w:tc>
        <w:tc>
          <w:tcPr>
            <w:tcW w:w="950" w:type="dxa"/>
          </w:tcPr>
          <w:p w:rsidR="00FE19A3" w:rsidRDefault="00FE19A3" w:rsidP="00220380"/>
        </w:tc>
      </w:tr>
      <w:tr w:rsidR="00FE19A3" w:rsidTr="0040627E">
        <w:tc>
          <w:tcPr>
            <w:tcW w:w="11341" w:type="dxa"/>
            <w:gridSpan w:val="4"/>
          </w:tcPr>
          <w:p w:rsidR="00FE19A3" w:rsidRDefault="00FE19A3" w:rsidP="00220380">
            <w:r w:rsidRPr="00FE19A3">
              <w:rPr>
                <w:color w:val="0070C0"/>
                <w:sz w:val="32"/>
              </w:rPr>
              <w:t>Plotting</w:t>
            </w:r>
            <w:r>
              <w:t xml:space="preserve"> (on Russell)</w:t>
            </w:r>
          </w:p>
        </w:tc>
      </w:tr>
      <w:tr w:rsidR="00421937" w:rsidTr="00EC72ED">
        <w:tc>
          <w:tcPr>
            <w:tcW w:w="3749" w:type="dxa"/>
          </w:tcPr>
          <w:p w:rsidR="00421937" w:rsidRDefault="00FE19A3" w:rsidP="00220380">
            <w:r>
              <w:t>plot</w:t>
            </w:r>
            <w:r>
              <w:rPr>
                <w:rStyle w:val="EndnoteReference"/>
              </w:rPr>
              <w:endnoteReference w:id="22"/>
            </w:r>
            <w:r>
              <w:t xml:space="preserve">  </w:t>
            </w:r>
          </w:p>
          <w:p w:rsidR="00FE19A3" w:rsidRDefault="00FE19A3" w:rsidP="00220380">
            <w:r>
              <w:t>plot(win)</w:t>
            </w:r>
          </w:p>
        </w:tc>
        <w:tc>
          <w:tcPr>
            <w:tcW w:w="2773" w:type="dxa"/>
          </w:tcPr>
          <w:p w:rsidR="00421937" w:rsidRDefault="00FE19A3" w:rsidP="00220380">
            <w:r>
              <w:t>P</w:t>
            </w:r>
            <w:r w:rsidRPr="00FE19A3">
              <w:t>olymorphic function which works on all dimension workspaces</w:t>
            </w:r>
          </w:p>
        </w:tc>
        <w:tc>
          <w:tcPr>
            <w:tcW w:w="3869" w:type="dxa"/>
          </w:tcPr>
          <w:p w:rsidR="00FE19A3" w:rsidRDefault="00FE19A3" w:rsidP="00FE19A3">
            <w:r>
              <w:t>h=</w:t>
            </w:r>
            <w:proofErr w:type="gramStart"/>
            <w:r>
              <w:t>plot(</w:t>
            </w:r>
            <w:proofErr w:type="gramEnd"/>
            <w:r>
              <w:t>“</w:t>
            </w:r>
            <w:proofErr w:type="spellStart"/>
            <w:r>
              <w:t>ws_name</w:t>
            </w:r>
            <w:proofErr w:type="spellEnd"/>
            <w:r>
              <w:t>”) or h=plot(</w:t>
            </w:r>
            <w:proofErr w:type="spellStart"/>
            <w:r>
              <w:t>ws_pointer</w:t>
            </w:r>
            <w:proofErr w:type="spellEnd"/>
            <w:r>
              <w:t xml:space="preserve">) – introducing handle. </w:t>
            </w:r>
          </w:p>
          <w:p w:rsidR="00FE19A3" w:rsidRDefault="00FE19A3" w:rsidP="00FE19A3">
            <w:r>
              <w:t xml:space="preserve">plot(1D </w:t>
            </w:r>
            <w:proofErr w:type="spellStart"/>
            <w:r>
              <w:t>ws</w:t>
            </w:r>
            <w:proofErr w:type="spellEnd"/>
            <w:r>
              <w:t xml:space="preserve">)-&gt; links to </w:t>
            </w:r>
            <w:proofErr w:type="spellStart"/>
            <w:r w:rsidRPr="00115FCA">
              <w:rPr>
                <w:color w:val="00B050"/>
              </w:rPr>
              <w:t>plotMD</w:t>
            </w:r>
            <w:proofErr w:type="spellEnd"/>
            <w:r w:rsidRPr="00115FCA">
              <w:rPr>
                <w:color w:val="00B050"/>
              </w:rPr>
              <w:t xml:space="preserve"> </w:t>
            </w:r>
            <w:r>
              <w:t xml:space="preserve">(expanded to </w:t>
            </w:r>
            <w:proofErr w:type="spellStart"/>
            <w:r>
              <w:t>MDEventWorkspace</w:t>
            </w:r>
            <w:proofErr w:type="spellEnd"/>
            <w:r>
              <w:t xml:space="preserve"> as it currently on )</w:t>
            </w:r>
          </w:p>
          <w:p w:rsidR="00FE19A3" w:rsidRDefault="00FE19A3" w:rsidP="00FE19A3">
            <w:pPr>
              <w:ind w:left="1276" w:hanging="1276"/>
            </w:pPr>
            <w:proofErr w:type="gramStart"/>
            <w:r>
              <w:t>plot(</w:t>
            </w:r>
            <w:proofErr w:type="gramEnd"/>
            <w:r>
              <w:t xml:space="preserve">2-N_Dim) -&gt; links to </w:t>
            </w:r>
            <w:proofErr w:type="spellStart"/>
            <w:r w:rsidRPr="00115FCA">
              <w:rPr>
                <w:color w:val="00B050"/>
              </w:rPr>
              <w:t>sliceviwer</w:t>
            </w:r>
            <w:proofErr w:type="spellEnd"/>
            <w:r>
              <w:t xml:space="preserve">. + </w:t>
            </w:r>
            <w:r w:rsidRPr="008D04BD">
              <w:rPr>
                <w:b/>
              </w:rPr>
              <w:t>“-nice”</w:t>
            </w:r>
            <w:r>
              <w:rPr>
                <w:b/>
              </w:rPr>
              <w:t xml:space="preserve"> </w:t>
            </w:r>
            <w:r>
              <w:t>–</w:t>
            </w:r>
            <w:r w:rsidRPr="008D04BD">
              <w:t xml:space="preserve"> </w:t>
            </w:r>
            <w:r>
              <w:t xml:space="preserve">working on 2D graphs in </w:t>
            </w:r>
            <w:proofErr w:type="spellStart"/>
            <w:r>
              <w:t>MantidPlot</w:t>
            </w:r>
            <w:proofErr w:type="spellEnd"/>
            <w:r>
              <w:t xml:space="preserve"> (</w:t>
            </w:r>
            <w:r w:rsidRPr="00D7650C">
              <w:rPr>
                <w:i/>
                <w:color w:val="C00000"/>
              </w:rPr>
              <w:t>does not exist</w:t>
            </w:r>
            <w:r>
              <w:rPr>
                <w:i/>
                <w:color w:val="C00000"/>
              </w:rPr>
              <w:t xml:space="preserve"> e.g. </w:t>
            </w:r>
            <w:proofErr w:type="spellStart"/>
            <w:r>
              <w:rPr>
                <w:i/>
                <w:color w:val="C00000"/>
              </w:rPr>
              <w:t>plotn</w:t>
            </w:r>
            <w:proofErr w:type="spellEnd"/>
            <w:r>
              <w:rPr>
                <w:i/>
                <w:color w:val="C00000"/>
              </w:rPr>
              <w:t>(“ws2d”)</w:t>
            </w:r>
            <w:r>
              <w:t>)</w:t>
            </w:r>
          </w:p>
          <w:p w:rsidR="00FE19A3" w:rsidRDefault="00FE19A3" w:rsidP="00FE19A3">
            <w:r>
              <w:t>3-</w:t>
            </w:r>
            <w:proofErr w:type="gramStart"/>
            <w:r>
              <w:t>4D(</w:t>
            </w:r>
            <w:proofErr w:type="gramEnd"/>
            <w:r>
              <w:t xml:space="preserve">currently) : Something to link to </w:t>
            </w:r>
            <w:proofErr w:type="spellStart"/>
            <w:r w:rsidRPr="00115FCA">
              <w:rPr>
                <w:color w:val="00B050"/>
              </w:rPr>
              <w:t>paraview</w:t>
            </w:r>
            <w:proofErr w:type="spellEnd"/>
            <w:r w:rsidRPr="00115FCA">
              <w:rPr>
                <w:color w:val="00B050"/>
              </w:rPr>
              <w:t xml:space="preserve"> </w:t>
            </w:r>
            <w:r>
              <w:t>?</w:t>
            </w:r>
          </w:p>
          <w:p w:rsidR="00FE19A3" w:rsidRPr="009727DB" w:rsidRDefault="00FE19A3" w:rsidP="00FE19A3">
            <w:r>
              <w:rPr>
                <w:color w:val="C00000"/>
              </w:rPr>
              <w:t xml:space="preserve">Suggested </w:t>
            </w:r>
            <w:r w:rsidRPr="009727DB">
              <w:rPr>
                <w:color w:val="C00000"/>
              </w:rPr>
              <w:t xml:space="preserve">Simple Mantid </w:t>
            </w:r>
            <w:proofErr w:type="spellStart"/>
            <w:r w:rsidRPr="009727DB">
              <w:rPr>
                <w:color w:val="C00000"/>
              </w:rPr>
              <w:t>overpolt</w:t>
            </w:r>
            <w:proofErr w:type="spellEnd"/>
            <w:r w:rsidRPr="009727DB">
              <w:rPr>
                <w:color w:val="C00000"/>
              </w:rPr>
              <w:t xml:space="preserve"> command </w:t>
            </w:r>
            <w:r>
              <w:rPr>
                <w:color w:val="C00000"/>
              </w:rPr>
              <w:t xml:space="preserve">missing </w:t>
            </w:r>
            <w:r w:rsidRPr="009727DB">
              <w:t>for cases 1 and 2-nice</w:t>
            </w:r>
          </w:p>
          <w:p w:rsidR="00421937" w:rsidRDefault="00FE19A3" w:rsidP="00FE19A3">
            <w:r>
              <w:rPr>
                <w:b/>
              </w:rPr>
              <w:t xml:space="preserve">h=plot(”1D </w:t>
            </w:r>
            <w:proofErr w:type="spellStart"/>
            <w:r>
              <w:rPr>
                <w:b/>
              </w:rPr>
              <w:t>ws</w:t>
            </w:r>
            <w:proofErr w:type="spellEnd"/>
            <w:r>
              <w:rPr>
                <w:b/>
              </w:rPr>
              <w:t xml:space="preserve">”,h)   </w:t>
            </w:r>
          </w:p>
        </w:tc>
        <w:tc>
          <w:tcPr>
            <w:tcW w:w="950" w:type="dxa"/>
          </w:tcPr>
          <w:p w:rsidR="00421937" w:rsidRDefault="00421937" w:rsidP="00220380"/>
        </w:tc>
      </w:tr>
      <w:tr w:rsidR="00421937" w:rsidTr="00EC72ED">
        <w:tc>
          <w:tcPr>
            <w:tcW w:w="3749" w:type="dxa"/>
          </w:tcPr>
          <w:p w:rsidR="00421937" w:rsidRDefault="00421937" w:rsidP="00220380"/>
        </w:tc>
        <w:tc>
          <w:tcPr>
            <w:tcW w:w="2773" w:type="dxa"/>
          </w:tcPr>
          <w:p w:rsidR="00421937" w:rsidRDefault="00421937" w:rsidP="00220380"/>
        </w:tc>
        <w:tc>
          <w:tcPr>
            <w:tcW w:w="3869" w:type="dxa"/>
          </w:tcPr>
          <w:p w:rsidR="00421937" w:rsidRDefault="00421937" w:rsidP="00220380"/>
        </w:tc>
        <w:tc>
          <w:tcPr>
            <w:tcW w:w="950" w:type="dxa"/>
          </w:tcPr>
          <w:p w:rsidR="00421937" w:rsidRDefault="00421937" w:rsidP="00220380"/>
        </w:tc>
      </w:tr>
      <w:tr w:rsidR="00421937" w:rsidTr="00EC72ED">
        <w:tc>
          <w:tcPr>
            <w:tcW w:w="3749" w:type="dxa"/>
          </w:tcPr>
          <w:p w:rsidR="00421937" w:rsidRDefault="00421937" w:rsidP="00220380"/>
        </w:tc>
        <w:tc>
          <w:tcPr>
            <w:tcW w:w="2773" w:type="dxa"/>
          </w:tcPr>
          <w:p w:rsidR="00421937" w:rsidRDefault="00421937" w:rsidP="00220380"/>
        </w:tc>
        <w:tc>
          <w:tcPr>
            <w:tcW w:w="3869" w:type="dxa"/>
          </w:tcPr>
          <w:p w:rsidR="00421937" w:rsidRDefault="00421937" w:rsidP="00220380"/>
        </w:tc>
        <w:tc>
          <w:tcPr>
            <w:tcW w:w="950" w:type="dxa"/>
          </w:tcPr>
          <w:p w:rsidR="00421937" w:rsidRDefault="00421937" w:rsidP="00220380"/>
        </w:tc>
      </w:tr>
    </w:tbl>
    <w:p w:rsidR="00405CC5" w:rsidRDefault="00405CC5" w:rsidP="00220380"/>
    <w:p w:rsidR="00307550" w:rsidRDefault="00B104CE" w:rsidP="00405CC5">
      <w:r>
        <w:t xml:space="preserve">   </w:t>
      </w:r>
    </w:p>
    <w:p w:rsidR="00307550" w:rsidRPr="00307550" w:rsidRDefault="00307550" w:rsidP="00307550">
      <w:pPr>
        <w:ind w:left="360"/>
        <w:rPr>
          <w:color w:val="FF0000"/>
        </w:rPr>
      </w:pPr>
    </w:p>
    <w:p w:rsidR="00275196" w:rsidRPr="007F0133" w:rsidRDefault="00275196" w:rsidP="00B73EC9">
      <w:pPr>
        <w:rPr>
          <w:color w:val="FF0000"/>
        </w:rPr>
      </w:pPr>
    </w:p>
    <w:sectPr w:rsidR="00275196" w:rsidRPr="007F0133">
      <w:footerReference w:type="default" r:id="rId10"/>
      <w:endnotePr>
        <w:numFmt w:val="decimal"/>
      </w:endnotePr>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094" w:rsidRDefault="00695094" w:rsidP="00D93DAE">
      <w:r>
        <w:separator/>
      </w:r>
    </w:p>
  </w:endnote>
  <w:endnote w:type="continuationSeparator" w:id="0">
    <w:p w:rsidR="00695094" w:rsidRDefault="00695094" w:rsidP="00D93DAE">
      <w:r>
        <w:continuationSeparator/>
      </w:r>
    </w:p>
  </w:endnote>
  <w:endnote w:id="1">
    <w:p w:rsidR="0040627E" w:rsidRDefault="0040627E" w:rsidP="00091D52">
      <w:pPr>
        <w:pStyle w:val="EndnoteText"/>
      </w:pPr>
      <w:r>
        <w:rPr>
          <w:rStyle w:val="EndnoteReference"/>
        </w:rPr>
        <w:endnoteRef/>
      </w:r>
      <w:r>
        <w:t xml:space="preserve"> </w:t>
      </w:r>
      <w:proofErr w:type="spellStart"/>
      <w:r w:rsidRPr="00FE19A3">
        <w:rPr>
          <w:rStyle w:val="Heading3Char"/>
        </w:rPr>
        <w:t>gen_sqw</w:t>
      </w:r>
      <w:proofErr w:type="spellEnd"/>
    </w:p>
    <w:p w:rsidR="0040627E" w:rsidRDefault="0040627E" w:rsidP="00FE19A3">
      <w:r>
        <w:t xml:space="preserve">Read one or more </w:t>
      </w:r>
      <w:proofErr w:type="spellStart"/>
      <w:r>
        <w:t>spe</w:t>
      </w:r>
      <w:proofErr w:type="spellEnd"/>
      <w:r>
        <w:t xml:space="preserve"> files and a detector parameter file, and create an output </w:t>
      </w:r>
      <w:proofErr w:type="spellStart"/>
      <w:r>
        <w:t>sqw</w:t>
      </w:r>
      <w:proofErr w:type="spellEnd"/>
      <w:r>
        <w:t xml:space="preserve"> file.</w:t>
      </w:r>
    </w:p>
    <w:p w:rsidR="0040627E" w:rsidRDefault="0040627E" w:rsidP="00FE19A3">
      <w:r>
        <w:t xml:space="preserve"> </w:t>
      </w:r>
    </w:p>
    <w:p w:rsidR="0040627E" w:rsidRDefault="0040627E" w:rsidP="00FE19A3">
      <w:r>
        <w:t>Normal use:</w:t>
      </w:r>
    </w:p>
    <w:p w:rsidR="0040627E" w:rsidRDefault="0040627E" w:rsidP="00FE19A3">
      <w:r>
        <w:t xml:space="preserve">&gt;&gt; </w:t>
      </w:r>
      <w:proofErr w:type="spellStart"/>
      <w:r>
        <w:t>gen_sqw</w:t>
      </w:r>
      <w:proofErr w:type="spellEnd"/>
      <w:r>
        <w:t xml:space="preserve"> (</w:t>
      </w:r>
      <w:proofErr w:type="spellStart"/>
      <w:r>
        <w:t>spe_file</w:t>
      </w:r>
      <w:proofErr w:type="spellEnd"/>
      <w:r>
        <w:t xml:space="preserve">,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w:t>
      </w:r>
    </w:p>
    <w:p w:rsidR="0040627E" w:rsidRDefault="0040627E" w:rsidP="00FE19A3">
      <w:r>
        <w:t xml:space="preserve"> </w:t>
      </w:r>
    </w:p>
    <w:p w:rsidR="0040627E" w:rsidRDefault="0040627E" w:rsidP="00FE19A3">
      <w:r>
        <w:t xml:space="preserve">To allow an </w:t>
      </w:r>
      <w:proofErr w:type="spellStart"/>
      <w:r>
        <w:t>spe</w:t>
      </w:r>
      <w:proofErr w:type="spellEnd"/>
      <w:r>
        <w:t xml:space="preserve"> file to appear more than once:</w:t>
      </w:r>
    </w:p>
    <w:p w:rsidR="0040627E" w:rsidRDefault="0040627E" w:rsidP="00FE19A3">
      <w:r>
        <w:t xml:space="preserve">&gt;&gt; </w:t>
      </w:r>
      <w:proofErr w:type="spellStart"/>
      <w:r>
        <w:t>gen_sqw</w:t>
      </w:r>
      <w:proofErr w:type="spellEnd"/>
      <w:r>
        <w:t xml:space="preserve"> (</w:t>
      </w:r>
      <w:proofErr w:type="spellStart"/>
      <w:r>
        <w:t>spe_file</w:t>
      </w:r>
      <w:proofErr w:type="spellEnd"/>
      <w:r>
        <w:t xml:space="preserve">,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 'replicate')</w:t>
      </w:r>
    </w:p>
    <w:p w:rsidR="0040627E" w:rsidRDefault="0040627E" w:rsidP="00FE19A3">
      <w:r>
        <w:t xml:space="preserve"> </w:t>
      </w:r>
    </w:p>
    <w:p w:rsidR="0040627E" w:rsidRDefault="0040627E" w:rsidP="00FE19A3">
      <w:r>
        <w:t>Optionally (before the keyword 'replicate' if present):</w:t>
      </w:r>
    </w:p>
    <w:p w:rsidR="0040627E" w:rsidRDefault="0040627E" w:rsidP="00FE19A3">
      <w:r>
        <w:t xml:space="preserve">&gt;&gt; </w:t>
      </w:r>
      <w:proofErr w:type="spellStart"/>
      <w:r>
        <w:t>gen_sqw</w:t>
      </w:r>
      <w:proofErr w:type="spellEnd"/>
      <w:r>
        <w:t xml:space="preserve"> (..., instrument, sample,...)</w:t>
      </w:r>
      <w:r>
        <w:tab/>
        <w:t xml:space="preserve"> % instrument and sample information</w:t>
      </w:r>
    </w:p>
    <w:p w:rsidR="0040627E" w:rsidRDefault="0040627E" w:rsidP="00FE19A3">
      <w:r>
        <w:t xml:space="preserve">&gt;&gt; </w:t>
      </w:r>
      <w:proofErr w:type="spellStart"/>
      <w:r>
        <w:t>gen_sqw</w:t>
      </w:r>
      <w:proofErr w:type="spellEnd"/>
      <w:r>
        <w:t xml:space="preserve"> (..., </w:t>
      </w:r>
      <w:proofErr w:type="spellStart"/>
      <w:r>
        <w:t>grid_size_in</w:t>
      </w:r>
      <w:proofErr w:type="spellEnd"/>
      <w:r>
        <w:t xml:space="preserve">, </w:t>
      </w:r>
      <w:proofErr w:type="spellStart"/>
      <w:r>
        <w:t>urange_in</w:t>
      </w:r>
      <w:proofErr w:type="spellEnd"/>
      <w:r>
        <w:t>,...) % grid size and range of data to retain</w:t>
      </w:r>
    </w:p>
    <w:p w:rsidR="0040627E" w:rsidRDefault="0040627E" w:rsidP="00FE19A3">
      <w:r>
        <w:t xml:space="preserve">&gt;&gt; </w:t>
      </w:r>
      <w:proofErr w:type="spellStart"/>
      <w:r>
        <w:t>gen_sqw</w:t>
      </w:r>
      <w:proofErr w:type="spellEnd"/>
      <w:r>
        <w:t xml:space="preserve"> (..., </w:t>
      </w:r>
      <w:proofErr w:type="spellStart"/>
      <w:r>
        <w:t>grid_size_in</w:t>
      </w:r>
      <w:proofErr w:type="spellEnd"/>
      <w:r>
        <w:t xml:space="preserve">, </w:t>
      </w:r>
      <w:proofErr w:type="spellStart"/>
      <w:r>
        <w:t>urange_in</w:t>
      </w:r>
      <w:proofErr w:type="spellEnd"/>
      <w:r>
        <w:t>, instrument, sample</w:t>
      </w:r>
      <w:proofErr w:type="gramStart"/>
      <w:r>
        <w:t>,...</w:t>
      </w:r>
      <w:proofErr w:type="gramEnd"/>
      <w:r>
        <w:t>)</w:t>
      </w:r>
    </w:p>
    <w:p w:rsidR="0040627E" w:rsidRDefault="0040627E" w:rsidP="00FE19A3">
      <w:pPr>
        <w:jc w:val="right"/>
      </w:pPr>
      <w:r>
        <w:t xml:space="preserve"> </w:t>
      </w:r>
    </w:p>
    <w:p w:rsidR="0040627E" w:rsidRDefault="0040627E" w:rsidP="00FE19A3">
      <w:r>
        <w:t xml:space="preserve"> </w:t>
      </w:r>
    </w:p>
    <w:p w:rsidR="0040627E" w:rsidRDefault="0040627E" w:rsidP="00FE19A3">
      <w:r>
        <w:t xml:space="preserve"> If want output diagnostics:</w:t>
      </w:r>
    </w:p>
    <w:p w:rsidR="0040627E" w:rsidRDefault="0040627E" w:rsidP="00FE19A3">
      <w:r>
        <w:t>&gt;&gt; [</w:t>
      </w:r>
      <w:proofErr w:type="spellStart"/>
      <w:r>
        <w:t>tmp_file</w:t>
      </w:r>
      <w:proofErr w:type="gramStart"/>
      <w:r>
        <w:t>,grid</w:t>
      </w:r>
      <w:proofErr w:type="gramEnd"/>
      <w:r>
        <w:t>_size,urange</w:t>
      </w:r>
      <w:proofErr w:type="spellEnd"/>
      <w:r>
        <w:t xml:space="preserve">] = </w:t>
      </w:r>
      <w:proofErr w:type="spellStart"/>
      <w:r>
        <w:t>gen_sqw</w:t>
      </w:r>
      <w:proofErr w:type="spellEnd"/>
      <w:r>
        <w:t xml:space="preserve"> (...)</w:t>
      </w:r>
    </w:p>
    <w:p w:rsidR="0040627E" w:rsidRDefault="0040627E" w:rsidP="00FE19A3">
      <w:r>
        <w:t xml:space="preserve"> </w:t>
      </w:r>
    </w:p>
    <w:p w:rsidR="0040627E" w:rsidRDefault="0040627E" w:rsidP="00FE19A3">
      <w:r>
        <w:t xml:space="preserve"> </w:t>
      </w:r>
    </w:p>
    <w:p w:rsidR="0040627E" w:rsidRDefault="0040627E" w:rsidP="00FE19A3">
      <w:r>
        <w:t xml:space="preserve">Input: (in the following, </w:t>
      </w:r>
      <w:proofErr w:type="spellStart"/>
      <w:r>
        <w:t>nfile</w:t>
      </w:r>
      <w:proofErr w:type="spellEnd"/>
      <w:r>
        <w:t xml:space="preserve"> = number of </w:t>
      </w:r>
      <w:proofErr w:type="spellStart"/>
      <w:r>
        <w:t>spe</w:t>
      </w:r>
      <w:proofErr w:type="spellEnd"/>
      <w:r>
        <w:t xml:space="preserve"> files)</w:t>
      </w:r>
    </w:p>
    <w:p w:rsidR="0040627E" w:rsidRDefault="0040627E" w:rsidP="00FE19A3">
      <w:r>
        <w:t xml:space="preserve"> ------</w:t>
      </w:r>
    </w:p>
    <w:p w:rsidR="0040627E" w:rsidRDefault="0040627E" w:rsidP="00FE19A3">
      <w:proofErr w:type="spellStart"/>
      <w:r>
        <w:t>spe_file</w:t>
      </w:r>
      <w:proofErr w:type="spellEnd"/>
      <w:r>
        <w:tab/>
        <w:t xml:space="preserve"> Full file name of </w:t>
      </w:r>
      <w:proofErr w:type="spellStart"/>
      <w:r>
        <w:t>spe</w:t>
      </w:r>
      <w:proofErr w:type="spellEnd"/>
      <w:r>
        <w:t xml:space="preserve"> file - character string or cell array of character strings for more than one file</w:t>
      </w:r>
    </w:p>
    <w:p w:rsidR="0040627E" w:rsidRDefault="0040627E" w:rsidP="00FE19A3">
      <w:proofErr w:type="spellStart"/>
      <w:r>
        <w:t>par_file</w:t>
      </w:r>
      <w:proofErr w:type="spellEnd"/>
      <w:r>
        <w:tab/>
        <w:t xml:space="preserve"> Full file name of detector parameter file (</w:t>
      </w:r>
      <w:proofErr w:type="spellStart"/>
      <w:r>
        <w:t>Tobyfit</w:t>
      </w:r>
      <w:proofErr w:type="spellEnd"/>
      <w:r>
        <w:t xml:space="preserve"> format)</w:t>
      </w:r>
    </w:p>
    <w:p w:rsidR="0040627E" w:rsidRDefault="0040627E" w:rsidP="00FE19A3">
      <w:proofErr w:type="spellStart"/>
      <w:r>
        <w:t>sqw_file</w:t>
      </w:r>
      <w:proofErr w:type="spellEnd"/>
      <w:r>
        <w:tab/>
        <w:t xml:space="preserve"> Full file name of output </w:t>
      </w:r>
      <w:proofErr w:type="spellStart"/>
      <w:r>
        <w:t>sqw</w:t>
      </w:r>
      <w:proofErr w:type="spellEnd"/>
      <w:r>
        <w:t xml:space="preserve"> file</w:t>
      </w:r>
    </w:p>
    <w:p w:rsidR="0040627E" w:rsidRDefault="0040627E" w:rsidP="00FE19A3">
      <w:proofErr w:type="spellStart"/>
      <w:r>
        <w:t>efix</w:t>
      </w:r>
      <w:proofErr w:type="spellEnd"/>
      <w:r>
        <w:t xml:space="preserve"> </w:t>
      </w:r>
      <w:r>
        <w:tab/>
      </w:r>
      <w:r>
        <w:tab/>
        <w:t>Fixed energy (</w:t>
      </w:r>
      <w:proofErr w:type="spellStart"/>
      <w:r>
        <w:t>meV</w:t>
      </w:r>
      <w:proofErr w:type="spellEnd"/>
      <w:r>
        <w:t>)</w:t>
      </w:r>
      <w:r>
        <w:tab/>
      </w:r>
      <w:r>
        <w:tab/>
      </w:r>
      <w:r>
        <w:tab/>
        <w:t xml:space="preserve"> [scalar or vector length </w:t>
      </w:r>
      <w:proofErr w:type="spellStart"/>
      <w:r>
        <w:t>nfile</w:t>
      </w:r>
      <w:proofErr w:type="spellEnd"/>
      <w:r>
        <w:t>]</w:t>
      </w:r>
    </w:p>
    <w:p w:rsidR="0040627E" w:rsidRDefault="0040627E" w:rsidP="00FE19A3">
      <w:proofErr w:type="spellStart"/>
      <w:r>
        <w:t>emode</w:t>
      </w:r>
      <w:proofErr w:type="spellEnd"/>
      <w:r>
        <w:tab/>
      </w:r>
      <w:r>
        <w:tab/>
        <w:t xml:space="preserve"> Direct geometry=1, indirect geometry=2, elastic=0</w:t>
      </w:r>
      <w:r>
        <w:tab/>
        <w:t>[scalar]</w:t>
      </w:r>
    </w:p>
    <w:p w:rsidR="0040627E" w:rsidRDefault="0040627E" w:rsidP="00FE19A3">
      <w:proofErr w:type="spellStart"/>
      <w:r>
        <w:t>alatt</w:t>
      </w:r>
      <w:proofErr w:type="spellEnd"/>
      <w:r>
        <w:tab/>
      </w:r>
      <w:r>
        <w:tab/>
        <w:t xml:space="preserve"> Lattice parameters (</w:t>
      </w:r>
      <w:proofErr w:type="spellStart"/>
      <w:r>
        <w:t>Ang</w:t>
      </w:r>
      <w:proofErr w:type="spellEnd"/>
      <w:r>
        <w:t>)</w:t>
      </w:r>
      <w:r>
        <w:tab/>
      </w:r>
      <w:r>
        <w:tab/>
        <w:t xml:space="preserve"> [row or column vector]</w:t>
      </w:r>
    </w:p>
    <w:p w:rsidR="0040627E" w:rsidRDefault="0040627E" w:rsidP="00FE19A3">
      <w:proofErr w:type="spellStart"/>
      <w:r>
        <w:t>angdeg</w:t>
      </w:r>
      <w:proofErr w:type="spellEnd"/>
      <w:r>
        <w:tab/>
      </w:r>
      <w:r>
        <w:tab/>
        <w:t>Lattice angles (</w:t>
      </w:r>
      <w:proofErr w:type="spellStart"/>
      <w:r>
        <w:t>deg</w:t>
      </w:r>
      <w:proofErr w:type="spellEnd"/>
      <w:r>
        <w:t>)</w:t>
      </w:r>
      <w:r>
        <w:tab/>
      </w:r>
      <w:r>
        <w:tab/>
      </w:r>
      <w:r>
        <w:tab/>
        <w:t>[row or column vector]</w:t>
      </w:r>
    </w:p>
    <w:p w:rsidR="0040627E" w:rsidRDefault="0040627E" w:rsidP="00FE19A3">
      <w:r>
        <w:t xml:space="preserve"> u</w:t>
      </w:r>
      <w:r>
        <w:tab/>
      </w:r>
      <w:r>
        <w:tab/>
      </w:r>
      <w:r>
        <w:tab/>
        <w:t>First vector (1x3) defining scattering plane (</w:t>
      </w:r>
      <w:proofErr w:type="spellStart"/>
      <w:r>
        <w:t>r.l.u</w:t>
      </w:r>
      <w:proofErr w:type="spellEnd"/>
      <w:r>
        <w:t>.)</w:t>
      </w:r>
    </w:p>
    <w:p w:rsidR="0040627E" w:rsidRDefault="0040627E" w:rsidP="00FE19A3">
      <w:r>
        <w:t xml:space="preserve"> v</w:t>
      </w:r>
      <w:r>
        <w:tab/>
      </w:r>
      <w:r>
        <w:tab/>
      </w:r>
      <w:r>
        <w:tab/>
        <w:t>Second vector (1x3) defining scattering plane (</w:t>
      </w:r>
      <w:proofErr w:type="spellStart"/>
      <w:r>
        <w:t>r.l.u</w:t>
      </w:r>
      <w:proofErr w:type="spellEnd"/>
      <w:r>
        <w:t>.)</w:t>
      </w:r>
    </w:p>
    <w:p w:rsidR="0040627E" w:rsidRDefault="0040627E" w:rsidP="00FE19A3">
      <w:r>
        <w:t>psi</w:t>
      </w:r>
      <w:r>
        <w:tab/>
      </w:r>
      <w:r>
        <w:tab/>
        <w:t xml:space="preserve"> Angle of u w.r.t. </w:t>
      </w:r>
      <w:proofErr w:type="spellStart"/>
      <w:r>
        <w:t>ki</w:t>
      </w:r>
      <w:proofErr w:type="spellEnd"/>
      <w:r>
        <w:t xml:space="preserve"> (</w:t>
      </w:r>
      <w:proofErr w:type="spellStart"/>
      <w:r>
        <w:t>deg</w:t>
      </w:r>
      <w:proofErr w:type="spellEnd"/>
      <w:r>
        <w:t>)</w:t>
      </w:r>
      <w:r>
        <w:tab/>
      </w:r>
      <w:r>
        <w:tab/>
        <w:t xml:space="preserve">[scalar or vector length </w:t>
      </w:r>
      <w:proofErr w:type="spellStart"/>
      <w:r>
        <w:t>nfile</w:t>
      </w:r>
      <w:proofErr w:type="spellEnd"/>
      <w:r>
        <w:t>]</w:t>
      </w:r>
    </w:p>
    <w:p w:rsidR="0040627E" w:rsidRDefault="0040627E" w:rsidP="00FE19A3">
      <w:r>
        <w:t>omega</w:t>
      </w:r>
      <w:r>
        <w:tab/>
      </w:r>
      <w:r>
        <w:tab/>
        <w:t xml:space="preserve"> Angle of axis of small goniometer arc w.r.t. notional u (</w:t>
      </w:r>
      <w:proofErr w:type="spellStart"/>
      <w:r>
        <w:t>deg</w:t>
      </w:r>
      <w:proofErr w:type="spellEnd"/>
      <w:r>
        <w:t xml:space="preserve">) [scalar or vector length </w:t>
      </w:r>
      <w:proofErr w:type="spellStart"/>
      <w:r>
        <w:t>nfile</w:t>
      </w:r>
      <w:proofErr w:type="spellEnd"/>
      <w:r>
        <w:t>]</w:t>
      </w:r>
    </w:p>
    <w:p w:rsidR="0040627E" w:rsidRDefault="0040627E" w:rsidP="00FE19A3">
      <w:proofErr w:type="spellStart"/>
      <w:r>
        <w:t>dpsi</w:t>
      </w:r>
      <w:proofErr w:type="spellEnd"/>
      <w:r>
        <w:tab/>
      </w:r>
      <w:r>
        <w:tab/>
        <w:t xml:space="preserve"> Correction to psi (</w:t>
      </w:r>
      <w:proofErr w:type="spellStart"/>
      <w:r>
        <w:t>deg</w:t>
      </w:r>
      <w:proofErr w:type="spellEnd"/>
      <w:r>
        <w:t>)</w:t>
      </w:r>
      <w:r>
        <w:tab/>
      </w:r>
      <w:r>
        <w:tab/>
        <w:t xml:space="preserve"> [scalar or vector length </w:t>
      </w:r>
      <w:proofErr w:type="spellStart"/>
      <w:r>
        <w:t>nfile</w:t>
      </w:r>
      <w:proofErr w:type="spellEnd"/>
      <w:r>
        <w:t>]</w:t>
      </w:r>
    </w:p>
    <w:p w:rsidR="0040627E" w:rsidRDefault="0040627E" w:rsidP="00FE19A3">
      <w:proofErr w:type="spellStart"/>
      <w:r>
        <w:t>gl</w:t>
      </w:r>
      <w:proofErr w:type="spellEnd"/>
      <w:r>
        <w:tab/>
      </w:r>
      <w:r>
        <w:tab/>
      </w:r>
      <w:r>
        <w:tab/>
        <w:t>Large goniometer arc angle (</w:t>
      </w:r>
      <w:proofErr w:type="spellStart"/>
      <w:r>
        <w:t>deg</w:t>
      </w:r>
      <w:proofErr w:type="spellEnd"/>
      <w:r>
        <w:t xml:space="preserve">) [scalar or vector length </w:t>
      </w:r>
      <w:proofErr w:type="spellStart"/>
      <w:r>
        <w:t>nfile</w:t>
      </w:r>
      <w:proofErr w:type="spellEnd"/>
      <w:r>
        <w:t>]</w:t>
      </w:r>
    </w:p>
    <w:p w:rsidR="0040627E" w:rsidRDefault="0040627E" w:rsidP="00FE19A3">
      <w:proofErr w:type="spellStart"/>
      <w:r>
        <w:t>gs</w:t>
      </w:r>
      <w:proofErr w:type="spellEnd"/>
      <w:r>
        <w:tab/>
      </w:r>
      <w:r>
        <w:tab/>
      </w:r>
      <w:r>
        <w:tab/>
        <w:t>Small goniometer arc angle (</w:t>
      </w:r>
      <w:proofErr w:type="spellStart"/>
      <w:r>
        <w:t>deg</w:t>
      </w:r>
      <w:proofErr w:type="spellEnd"/>
      <w:r>
        <w:t xml:space="preserve">) [scalar or vector length </w:t>
      </w:r>
      <w:proofErr w:type="spellStart"/>
      <w:r>
        <w:t>nfile</w:t>
      </w:r>
      <w:proofErr w:type="spellEnd"/>
      <w:r>
        <w:t>]</w:t>
      </w:r>
    </w:p>
    <w:p w:rsidR="0040627E" w:rsidRDefault="0040627E" w:rsidP="00FE19A3">
      <w:r>
        <w:t xml:space="preserve"> </w:t>
      </w:r>
    </w:p>
    <w:p w:rsidR="0040627E" w:rsidRDefault="0040627E" w:rsidP="00FE19A3">
      <w:r>
        <w:t xml:space="preserve"> Optional arguments:</w:t>
      </w:r>
    </w:p>
    <w:p w:rsidR="0040627E" w:rsidRDefault="0040627E" w:rsidP="00FE19A3">
      <w:proofErr w:type="spellStart"/>
      <w:r>
        <w:t>grid_size_in</w:t>
      </w:r>
      <w:proofErr w:type="spellEnd"/>
      <w:r>
        <w:tab/>
        <w:t>[Optional] Scalar or row vector of grid dimensions.</w:t>
      </w:r>
      <w:r>
        <w:tab/>
        <w:t xml:space="preserve">Default if not given or [] is </w:t>
      </w:r>
      <w:proofErr w:type="spellStart"/>
      <w:r>
        <w:t>is</w:t>
      </w:r>
      <w:proofErr w:type="spellEnd"/>
      <w:r>
        <w:t xml:space="preserve"> [50,50,50,50]</w:t>
      </w:r>
    </w:p>
    <w:p w:rsidR="0040627E" w:rsidRDefault="0040627E" w:rsidP="00FE19A3">
      <w:proofErr w:type="spellStart"/>
      <w:r>
        <w:t>urange_in</w:t>
      </w:r>
      <w:proofErr w:type="spellEnd"/>
      <w:r>
        <w:tab/>
        <w:t xml:space="preserve"> [Optional] Range of data grid for output as a 2x4 matrix:</w:t>
      </w:r>
    </w:p>
    <w:p w:rsidR="0040627E" w:rsidRDefault="0040627E" w:rsidP="00FE19A3">
      <w:r>
        <w:tab/>
      </w:r>
      <w:r>
        <w:tab/>
      </w:r>
      <w:r>
        <w:tab/>
      </w:r>
      <w:r>
        <w:tab/>
      </w:r>
      <w:r>
        <w:tab/>
      </w:r>
      <w:r>
        <w:tab/>
        <w:t xml:space="preserve"> [x1_lo,x2_lo,x3_lo,x4_lo;x1_hi,x2_hi,x3_hi,x4_hi]</w:t>
      </w:r>
    </w:p>
    <w:p w:rsidR="0040627E" w:rsidRDefault="0040627E" w:rsidP="00FE19A3">
      <w:r>
        <w:tab/>
      </w:r>
      <w:r>
        <w:tab/>
      </w:r>
      <w:r>
        <w:tab/>
      </w:r>
      <w:r>
        <w:tab/>
        <w:t xml:space="preserve">Default if not given or [] is the smallest </w:t>
      </w:r>
      <w:proofErr w:type="spellStart"/>
      <w:r>
        <w:t>hypercuboid</w:t>
      </w:r>
      <w:proofErr w:type="spellEnd"/>
      <w:r>
        <w:t xml:space="preserve"> that encloses the whole data range.</w:t>
      </w:r>
    </w:p>
    <w:p w:rsidR="0040627E" w:rsidRDefault="0040627E" w:rsidP="00FE19A3">
      <w:r>
        <w:t>instrument</w:t>
      </w:r>
      <w:r>
        <w:tab/>
        <w:t xml:space="preserve"> Structure or object containing instrument information [scalar or array length </w:t>
      </w:r>
      <w:proofErr w:type="spellStart"/>
      <w:r>
        <w:t>nfile</w:t>
      </w:r>
      <w:proofErr w:type="spellEnd"/>
      <w:r>
        <w:t>]</w:t>
      </w:r>
    </w:p>
    <w:p w:rsidR="0040627E" w:rsidRDefault="0040627E" w:rsidP="00FE19A3">
      <w:r>
        <w:t>sample</w:t>
      </w:r>
      <w:r>
        <w:tab/>
      </w:r>
      <w:r>
        <w:tab/>
        <w:t xml:space="preserve">Structure or object containing sample geometry information [scalar or array length </w:t>
      </w:r>
      <w:proofErr w:type="spellStart"/>
      <w:r>
        <w:t>nfile</w:t>
      </w:r>
      <w:proofErr w:type="spellEnd"/>
      <w:r>
        <w:t>]</w:t>
      </w:r>
    </w:p>
    <w:p w:rsidR="0040627E" w:rsidRDefault="0040627E" w:rsidP="00FE19A3">
      <w:r>
        <w:t xml:space="preserve"> </w:t>
      </w:r>
    </w:p>
    <w:p w:rsidR="0040627E" w:rsidRDefault="0040627E" w:rsidP="00FE19A3">
      <w:r>
        <w:t>Optional keyword argument:</w:t>
      </w:r>
    </w:p>
    <w:p w:rsidR="0040627E" w:rsidRDefault="0040627E" w:rsidP="00FE19A3">
      <w:r>
        <w:t>'</w:t>
      </w:r>
      <w:proofErr w:type="gramStart"/>
      <w:r>
        <w:t>replicate</w:t>
      </w:r>
      <w:proofErr w:type="gramEnd"/>
      <w:r>
        <w:t>'</w:t>
      </w:r>
      <w:r>
        <w:tab/>
        <w:t xml:space="preserve">Normally the function forbids an </w:t>
      </w:r>
      <w:proofErr w:type="spellStart"/>
      <w:r>
        <w:t>spe</w:t>
      </w:r>
      <w:proofErr w:type="spellEnd"/>
      <w:r>
        <w:t xml:space="preserve"> file from appearing more than once.</w:t>
      </w:r>
    </w:p>
    <w:p w:rsidR="0040627E" w:rsidRDefault="0040627E" w:rsidP="00FE19A3">
      <w:r>
        <w:tab/>
      </w:r>
      <w:r>
        <w:tab/>
        <w:t xml:space="preserve">This is to trap common typing errors. However, sometimes you might want to </w:t>
      </w:r>
      <w:proofErr w:type="spellStart"/>
      <w:r>
        <w:t>to</w:t>
      </w:r>
      <w:proofErr w:type="spellEnd"/>
      <w:r>
        <w:t xml:space="preserve"> create an </w:t>
      </w:r>
      <w:proofErr w:type="spellStart"/>
      <w:r>
        <w:t>sqw</w:t>
      </w:r>
      <w:proofErr w:type="spellEnd"/>
      <w:r>
        <w:t xml:space="preserve"> file using, for example, just one </w:t>
      </w:r>
      <w:proofErr w:type="spellStart"/>
      <w:r>
        <w:t>spe</w:t>
      </w:r>
      <w:proofErr w:type="spellEnd"/>
      <w:r>
        <w:t xml:space="preserve"> file as the source of data for all crystal orientations in order to construct a background from an</w:t>
      </w:r>
      <w:r w:rsidR="00A7005F">
        <w:t xml:space="preserve"> </w:t>
      </w:r>
      <w:r>
        <w:t>empty piece of sample environment. In this case, use the keyword 'replicate' to override the uniqueness check.</w:t>
      </w:r>
    </w:p>
    <w:p w:rsidR="0040627E" w:rsidRDefault="0040627E" w:rsidP="00FE19A3">
      <w:r>
        <w:t xml:space="preserve"> </w:t>
      </w:r>
    </w:p>
    <w:p w:rsidR="0040627E" w:rsidRDefault="0040627E" w:rsidP="00FE19A3">
      <w:r>
        <w:t xml:space="preserve"> </w:t>
      </w:r>
    </w:p>
    <w:p w:rsidR="0040627E" w:rsidRDefault="0040627E" w:rsidP="00FE19A3">
      <w:r>
        <w:t>Output:</w:t>
      </w:r>
    </w:p>
    <w:p w:rsidR="0040627E" w:rsidRDefault="0040627E" w:rsidP="00FE19A3">
      <w:r>
        <w:t xml:space="preserve"> --------</w:t>
      </w:r>
    </w:p>
    <w:p w:rsidR="0040627E" w:rsidRDefault="0040627E" w:rsidP="00FE19A3">
      <w:proofErr w:type="spellStart"/>
      <w:r>
        <w:t>tmp_file</w:t>
      </w:r>
      <w:proofErr w:type="spellEnd"/>
      <w:r>
        <w:tab/>
        <w:t xml:space="preserve"> List of temporary files created by this call to </w:t>
      </w:r>
      <w:proofErr w:type="spellStart"/>
      <w:r>
        <w:t>gen_sqw</w:t>
      </w:r>
      <w:proofErr w:type="spellEnd"/>
      <w:r>
        <w:t xml:space="preserve"> (can be empty e.g. if a single </w:t>
      </w:r>
      <w:proofErr w:type="spellStart"/>
      <w:r>
        <w:t>spe</w:t>
      </w:r>
      <w:proofErr w:type="spellEnd"/>
      <w:r>
        <w:t xml:space="preserve"> file, when no temporary file is created)</w:t>
      </w:r>
    </w:p>
    <w:p w:rsidR="0040627E" w:rsidRDefault="0040627E" w:rsidP="00FE19A3">
      <w:proofErr w:type="spellStart"/>
      <w:r>
        <w:t>grid_size</w:t>
      </w:r>
      <w:proofErr w:type="spellEnd"/>
      <w:r>
        <w:tab/>
        <w:t xml:space="preserve"> Actual size of grid used (size is unity along dimensions where there is zero range of the data points)</w:t>
      </w:r>
    </w:p>
    <w:p w:rsidR="0040627E" w:rsidRDefault="0040627E" w:rsidP="00FE19A3">
      <w:proofErr w:type="spellStart"/>
      <w:r>
        <w:t>urange</w:t>
      </w:r>
      <w:proofErr w:type="spellEnd"/>
      <w:r>
        <w:tab/>
      </w:r>
      <w:r>
        <w:tab/>
        <w:t>Actual range of grid</w:t>
      </w:r>
    </w:p>
    <w:p w:rsidR="0040627E" w:rsidRDefault="0040627E" w:rsidP="00FE19A3"/>
    <w:p w:rsidR="0040627E" w:rsidRDefault="0040627E" w:rsidP="00FE19A3">
      <w:r>
        <w:t>Overloaded methods:</w:t>
      </w:r>
    </w:p>
    <w:p w:rsidR="0040627E" w:rsidRDefault="0040627E" w:rsidP="00FE19A3">
      <w:r>
        <w:t xml:space="preserve"> </w:t>
      </w:r>
      <w:proofErr w:type="spellStart"/>
      <w:r>
        <w:t>sqw</w:t>
      </w:r>
      <w:proofErr w:type="spellEnd"/>
      <w:r>
        <w:t>/</w:t>
      </w:r>
      <w:proofErr w:type="spellStart"/>
      <w:r>
        <w:t>gen_sqw</w:t>
      </w:r>
      <w:proofErr w:type="spellEnd"/>
    </w:p>
    <w:p w:rsidR="0040627E" w:rsidRDefault="0040627E" w:rsidP="00FE19A3"/>
  </w:endnote>
  <w:endnote w:id="2">
    <w:p w:rsidR="0040627E" w:rsidRDefault="0040627E" w:rsidP="00FE19A3">
      <w:pPr>
        <w:pStyle w:val="Heading3"/>
      </w:pPr>
      <w:r>
        <w:rPr>
          <w:rStyle w:val="EndnoteReference"/>
        </w:rPr>
        <w:endnoteRef/>
      </w:r>
      <w:r>
        <w:t xml:space="preserve"> </w:t>
      </w:r>
      <w:proofErr w:type="spellStart"/>
      <w:proofErr w:type="gramStart"/>
      <w:r>
        <w:t>sqw</w:t>
      </w:r>
      <w:proofErr w:type="spellEnd"/>
      <w:r>
        <w:t>/cut</w:t>
      </w:r>
      <w:proofErr w:type="gramEnd"/>
    </w:p>
    <w:p w:rsidR="0040627E" w:rsidRDefault="0040627E" w:rsidP="00B2480B">
      <w:pPr>
        <w:pStyle w:val="EndnoteText"/>
      </w:pPr>
      <w:r>
        <w:t xml:space="preserve"> Take a cut from </w:t>
      </w:r>
      <w:proofErr w:type="gramStart"/>
      <w:r>
        <w:t>an</w:t>
      </w:r>
      <w:proofErr w:type="gramEnd"/>
      <w:r>
        <w:t xml:space="preserve"> </w:t>
      </w:r>
      <w:proofErr w:type="spellStart"/>
      <w:r>
        <w:t>sqw</w:t>
      </w:r>
      <w:proofErr w:type="spellEnd"/>
      <w:r>
        <w:t xml:space="preserve"> object by integrating over one or more of the momentum and energy axes.</w:t>
      </w:r>
    </w:p>
    <w:p w:rsidR="0040627E" w:rsidRDefault="0040627E" w:rsidP="00B2480B">
      <w:pPr>
        <w:pStyle w:val="EndnoteText"/>
      </w:pPr>
      <w:r>
        <w:t xml:space="preserve"> </w:t>
      </w:r>
    </w:p>
    <w:p w:rsidR="0040627E" w:rsidRDefault="0040627E" w:rsidP="00B2480B">
      <w:pPr>
        <w:pStyle w:val="EndnoteText"/>
      </w:pPr>
      <w:r>
        <w:t>&gt;&gt; w = cut (</w:t>
      </w:r>
      <w:proofErr w:type="spellStart"/>
      <w:r>
        <w:t>data_source</w:t>
      </w:r>
      <w:proofErr w:type="spellEnd"/>
      <w:r>
        <w:t>, p1_bin, p2_bin...)</w:t>
      </w:r>
      <w:r>
        <w:tab/>
        <w:t>% cut plot axes, keeping existing integration ranges % (as many binning arguments as there are plot axes)</w:t>
      </w:r>
    </w:p>
    <w:p w:rsidR="00EB67B8" w:rsidRDefault="00EB67B8" w:rsidP="00B2480B">
      <w:pPr>
        <w:pStyle w:val="EndnoteText"/>
      </w:pPr>
    </w:p>
    <w:p w:rsidR="0040627E" w:rsidRDefault="0040627E" w:rsidP="00B2480B">
      <w:pPr>
        <w:pStyle w:val="EndnoteText"/>
      </w:pPr>
      <w:r>
        <w:t>&gt;&gt; w = cut (</w:t>
      </w:r>
      <w:proofErr w:type="spellStart"/>
      <w:r>
        <w:t>data_source</w:t>
      </w:r>
      <w:proofErr w:type="spellEnd"/>
      <w:r>
        <w:t xml:space="preserve">, </w:t>
      </w:r>
      <w:proofErr w:type="spellStart"/>
      <w:r>
        <w:t>proj</w:t>
      </w:r>
      <w:proofErr w:type="spellEnd"/>
      <w:r>
        <w:t>, p1_bin, p2_bin, p3_bin, p4_bin)</w:t>
      </w:r>
      <w:r>
        <w:tab/>
        <w:t xml:space="preserve"> % cut with new projection axes</w:t>
      </w:r>
    </w:p>
    <w:p w:rsidR="0040627E" w:rsidRDefault="0040627E" w:rsidP="00B2480B">
      <w:pPr>
        <w:pStyle w:val="EndnoteText"/>
      </w:pPr>
      <w:r>
        <w:t xml:space="preserve"> </w:t>
      </w:r>
    </w:p>
    <w:p w:rsidR="0040627E" w:rsidRDefault="0040627E" w:rsidP="00B2480B">
      <w:pPr>
        <w:pStyle w:val="EndnoteText"/>
      </w:pPr>
      <w:r>
        <w:t>&gt;&gt; w = cut (..., '-</w:t>
      </w:r>
      <w:proofErr w:type="spellStart"/>
      <w:r>
        <w:t>nopix</w:t>
      </w:r>
      <w:proofErr w:type="spellEnd"/>
      <w:r>
        <w:t>')</w:t>
      </w:r>
      <w:r>
        <w:tab/>
        <w:t xml:space="preserve"> % output cut is </w:t>
      </w:r>
      <w:proofErr w:type="spellStart"/>
      <w:r>
        <w:t>dnd</w:t>
      </w:r>
      <w:proofErr w:type="spellEnd"/>
      <w:r>
        <w:t xml:space="preserve"> structure</w:t>
      </w:r>
    </w:p>
    <w:p w:rsidR="0040627E" w:rsidRDefault="0040627E" w:rsidP="00B2480B">
      <w:pPr>
        <w:pStyle w:val="EndnoteText"/>
      </w:pPr>
    </w:p>
    <w:p w:rsidR="0040627E" w:rsidRDefault="0040627E" w:rsidP="00B2480B">
      <w:pPr>
        <w:pStyle w:val="EndnoteText"/>
      </w:pPr>
      <w:r>
        <w:t>&gt;&gt; w = cut (..., '-save')</w:t>
      </w:r>
      <w:r>
        <w:tab/>
        <w:t xml:space="preserve"> % Save cut to file (prompt for output file)</w:t>
      </w:r>
    </w:p>
    <w:p w:rsidR="0040627E" w:rsidRDefault="0040627E" w:rsidP="00B2480B">
      <w:pPr>
        <w:pStyle w:val="EndnoteText"/>
      </w:pPr>
      <w:r>
        <w:t>&gt;&gt; w = cut (..., filename)</w:t>
      </w:r>
      <w:r>
        <w:tab/>
        <w:t>% save cut to named file</w:t>
      </w:r>
    </w:p>
    <w:p w:rsidR="0040627E" w:rsidRDefault="0040627E" w:rsidP="00B2480B">
      <w:pPr>
        <w:pStyle w:val="EndnoteText"/>
      </w:pPr>
      <w:r>
        <w:t xml:space="preserve"> </w:t>
      </w:r>
    </w:p>
    <w:p w:rsidR="0040627E" w:rsidRDefault="0040627E" w:rsidP="00B2480B">
      <w:pPr>
        <w:pStyle w:val="EndnoteText"/>
      </w:pPr>
      <w:r>
        <w:t xml:space="preserve"> For very large output, can avoid out-of-memory errors by writing file without making output to workspace:</w:t>
      </w:r>
    </w:p>
    <w:p w:rsidR="0040627E" w:rsidRDefault="0040627E" w:rsidP="00B2480B">
      <w:pPr>
        <w:pStyle w:val="EndnoteText"/>
      </w:pPr>
      <w:r>
        <w:t xml:space="preserve"> </w:t>
      </w:r>
    </w:p>
    <w:p w:rsidR="0040627E" w:rsidRDefault="0040627E" w:rsidP="00B2480B">
      <w:pPr>
        <w:pStyle w:val="EndnoteText"/>
      </w:pPr>
      <w:r>
        <w:t>&gt;&gt; cut(...)</w:t>
      </w:r>
      <w:r>
        <w:tab/>
        <w:t xml:space="preserve"> % save cut to file without making output to workspace </w:t>
      </w:r>
    </w:p>
    <w:p w:rsidR="0040627E" w:rsidRDefault="0040627E" w:rsidP="00B2480B">
      <w:pPr>
        <w:pStyle w:val="EndnoteText"/>
      </w:pPr>
    </w:p>
    <w:p w:rsidR="0040627E" w:rsidRDefault="0040627E" w:rsidP="00B2480B">
      <w:pPr>
        <w:pStyle w:val="EndnoteText"/>
      </w:pPr>
      <w:r>
        <w:t xml:space="preserve"> Input:</w:t>
      </w:r>
    </w:p>
    <w:p w:rsidR="0040627E" w:rsidRDefault="0040627E" w:rsidP="00B2480B">
      <w:pPr>
        <w:pStyle w:val="EndnoteText"/>
      </w:pPr>
      <w:r>
        <w:t xml:space="preserve"> ------</w:t>
      </w:r>
    </w:p>
    <w:p w:rsidR="0040627E" w:rsidRDefault="0040627E" w:rsidP="00B2480B">
      <w:pPr>
        <w:pStyle w:val="EndnoteText"/>
      </w:pPr>
      <w:proofErr w:type="spellStart"/>
      <w:r>
        <w:t>data_source</w:t>
      </w:r>
      <w:proofErr w:type="spellEnd"/>
      <w:r>
        <w:tab/>
        <w:t xml:space="preserve">Data source: </w:t>
      </w:r>
      <w:proofErr w:type="spellStart"/>
      <w:r>
        <w:t>sqw</w:t>
      </w:r>
      <w:proofErr w:type="spellEnd"/>
      <w:r>
        <w:t xml:space="preserve"> file name or </w:t>
      </w:r>
      <w:proofErr w:type="spellStart"/>
      <w:r>
        <w:t>sqw</w:t>
      </w:r>
      <w:proofErr w:type="spellEnd"/>
      <w:r>
        <w:t>-type object</w:t>
      </w:r>
    </w:p>
    <w:p w:rsidR="0040627E" w:rsidRDefault="0040627E" w:rsidP="00B2480B">
      <w:pPr>
        <w:pStyle w:val="EndnoteText"/>
      </w:pPr>
    </w:p>
    <w:p w:rsidR="0040627E" w:rsidRDefault="0040627E" w:rsidP="00B2480B">
      <w:pPr>
        <w:pStyle w:val="EndnoteText"/>
      </w:pPr>
      <w:proofErr w:type="spellStart"/>
      <w:r>
        <w:t>proj</w:t>
      </w:r>
      <w:proofErr w:type="spellEnd"/>
      <w:r>
        <w:tab/>
      </w:r>
      <w:r>
        <w:tab/>
        <w:t xml:space="preserve"> Data structure containing details of projection axes:</w:t>
      </w:r>
    </w:p>
    <w:p w:rsidR="0040627E" w:rsidRDefault="0040627E" w:rsidP="00B2480B">
      <w:pPr>
        <w:pStyle w:val="EndnoteText"/>
      </w:pPr>
      <w:r>
        <w:tab/>
      </w:r>
      <w:r>
        <w:tab/>
      </w:r>
      <w:r>
        <w:tab/>
      </w:r>
      <w:r>
        <w:tab/>
        <w:t>Defines two vectors u and v that give the direction of u1 (parallel to u) and u2 (in the plane of u1 and u2, with u2</w:t>
      </w:r>
    </w:p>
    <w:p w:rsidR="0040627E" w:rsidRDefault="0040627E" w:rsidP="0040627E">
      <w:pPr>
        <w:pStyle w:val="EndnoteText"/>
      </w:pPr>
      <w:r>
        <w:tab/>
      </w:r>
      <w:r>
        <w:tab/>
      </w:r>
      <w:r>
        <w:tab/>
      </w:r>
      <w:r>
        <w:tab/>
        <w:t>having positive component along v); also defines the normalisation of u1,u2,u3</w:t>
      </w:r>
    </w:p>
    <w:p w:rsidR="0040627E" w:rsidRDefault="0040627E" w:rsidP="00B2480B">
      <w:pPr>
        <w:pStyle w:val="EndnoteText"/>
      </w:pPr>
      <w:r>
        <w:tab/>
      </w:r>
      <w:r>
        <w:tab/>
      </w:r>
      <w:r>
        <w:tab/>
      </w:r>
      <w:r>
        <w:tab/>
        <w:t>Required arguments:</w:t>
      </w:r>
    </w:p>
    <w:p w:rsidR="0040627E" w:rsidRDefault="0040627E" w:rsidP="00B2480B">
      <w:pPr>
        <w:pStyle w:val="EndnoteText"/>
      </w:pPr>
      <w:r>
        <w:tab/>
      </w:r>
      <w:r>
        <w:tab/>
      </w:r>
      <w:r>
        <w:tab/>
      </w:r>
      <w:r>
        <w:tab/>
      </w:r>
      <w:proofErr w:type="spellStart"/>
      <w:r>
        <w:t>proj.u</w:t>
      </w:r>
      <w:proofErr w:type="spellEnd"/>
      <w:r>
        <w:tab/>
      </w:r>
      <w:r>
        <w:tab/>
        <w:t>[1x3] Vector of first axis (</w:t>
      </w:r>
      <w:proofErr w:type="spellStart"/>
      <w:r>
        <w:t>r.l.u</w:t>
      </w:r>
      <w:proofErr w:type="spellEnd"/>
      <w:r>
        <w:t>.)</w:t>
      </w:r>
    </w:p>
    <w:p w:rsidR="0040627E" w:rsidRDefault="0040627E" w:rsidP="00B2480B">
      <w:pPr>
        <w:pStyle w:val="EndnoteText"/>
      </w:pPr>
      <w:r>
        <w:tab/>
      </w:r>
      <w:r>
        <w:tab/>
      </w:r>
      <w:r>
        <w:tab/>
      </w:r>
      <w:r>
        <w:tab/>
      </w:r>
      <w:proofErr w:type="spellStart"/>
      <w:r>
        <w:t>proj.v</w:t>
      </w:r>
      <w:proofErr w:type="spellEnd"/>
      <w:r>
        <w:tab/>
      </w:r>
      <w:r>
        <w:tab/>
        <w:t>[1x3] Vector of second axis (</w:t>
      </w:r>
      <w:proofErr w:type="spellStart"/>
      <w:r>
        <w:t>r.l.u</w:t>
      </w:r>
      <w:proofErr w:type="spellEnd"/>
      <w:r>
        <w:t>.)</w:t>
      </w:r>
    </w:p>
    <w:p w:rsidR="0040627E" w:rsidRDefault="0040627E" w:rsidP="00B2480B">
      <w:pPr>
        <w:pStyle w:val="EndnoteText"/>
      </w:pPr>
      <w:r>
        <w:tab/>
      </w:r>
      <w:r>
        <w:tab/>
      </w:r>
      <w:r>
        <w:tab/>
      </w:r>
      <w:r>
        <w:tab/>
        <w:t>Optional arguments:</w:t>
      </w:r>
    </w:p>
    <w:p w:rsidR="0040627E" w:rsidRDefault="0040627E" w:rsidP="00B2480B">
      <w:pPr>
        <w:pStyle w:val="EndnoteText"/>
      </w:pPr>
      <w:r>
        <w:tab/>
      </w:r>
      <w:r>
        <w:tab/>
      </w:r>
      <w:r>
        <w:tab/>
      </w:r>
      <w:r>
        <w:tab/>
      </w:r>
      <w:proofErr w:type="spellStart"/>
      <w:r>
        <w:t>proj.w</w:t>
      </w:r>
      <w:proofErr w:type="spellEnd"/>
      <w:r>
        <w:tab/>
      </w:r>
      <w:r>
        <w:tab/>
        <w:t>[1x3] Vector of third axis (</w:t>
      </w:r>
      <w:proofErr w:type="spellStart"/>
      <w:r>
        <w:t>r.l.u</w:t>
      </w:r>
      <w:proofErr w:type="spellEnd"/>
      <w:r>
        <w:t>.) - only needed if third character of type is 'p'</w:t>
      </w:r>
    </w:p>
    <w:p w:rsidR="0040627E" w:rsidRDefault="0040627E" w:rsidP="00B2480B">
      <w:pPr>
        <w:pStyle w:val="EndnoteText"/>
      </w:pPr>
      <w:r>
        <w:tab/>
      </w:r>
      <w:r>
        <w:tab/>
      </w:r>
      <w:r>
        <w:tab/>
      </w:r>
      <w:proofErr w:type="gramStart"/>
      <w:r>
        <w:t>Will otherwise be ignored.</w:t>
      </w:r>
      <w:proofErr w:type="gramEnd"/>
    </w:p>
    <w:p w:rsidR="0040627E" w:rsidRDefault="0040627E" w:rsidP="00B2480B">
      <w:pPr>
        <w:pStyle w:val="EndnoteText"/>
      </w:pPr>
      <w:r>
        <w:tab/>
      </w:r>
      <w:r>
        <w:tab/>
      </w:r>
      <w:r>
        <w:tab/>
      </w:r>
      <w:proofErr w:type="spellStart"/>
      <w:r>
        <w:t>proj.type</w:t>
      </w:r>
      <w:proofErr w:type="spellEnd"/>
      <w:r>
        <w:tab/>
        <w:t xml:space="preserve"> [1x3] Char. string defining normalisation:</w:t>
      </w:r>
    </w:p>
    <w:p w:rsidR="0040627E" w:rsidRDefault="0040627E" w:rsidP="00B2480B">
      <w:pPr>
        <w:pStyle w:val="EndnoteText"/>
      </w:pPr>
      <w:r>
        <w:tab/>
      </w:r>
      <w:r>
        <w:tab/>
      </w:r>
      <w:r>
        <w:tab/>
        <w:t xml:space="preserve"> Each character indicates if u1, u2, u3 normalised as follows:</w:t>
      </w:r>
    </w:p>
    <w:p w:rsidR="0040627E" w:rsidRDefault="0040627E" w:rsidP="00B2480B">
      <w:pPr>
        <w:pStyle w:val="EndnoteText"/>
      </w:pPr>
      <w:r>
        <w:tab/>
      </w:r>
      <w:r>
        <w:tab/>
      </w:r>
      <w:r>
        <w:tab/>
        <w:t xml:space="preserve"> - if 'a': unit length is one inverse Angstrom</w:t>
      </w:r>
    </w:p>
    <w:p w:rsidR="0040627E" w:rsidRDefault="0040627E" w:rsidP="00B2480B">
      <w:pPr>
        <w:pStyle w:val="EndnoteText"/>
      </w:pPr>
      <w:r>
        <w:tab/>
      </w:r>
      <w:r>
        <w:tab/>
      </w:r>
      <w:r>
        <w:tab/>
        <w:t xml:space="preserve"> - if 'r': then if (</w:t>
      </w:r>
      <w:proofErr w:type="spellStart"/>
      <w:r>
        <w:t>h,k,l</w:t>
      </w:r>
      <w:proofErr w:type="spellEnd"/>
      <w:r>
        <w:t xml:space="preserve">) in </w:t>
      </w:r>
      <w:proofErr w:type="spellStart"/>
      <w:r>
        <w:t>r.l.u</w:t>
      </w:r>
      <w:proofErr w:type="spellEnd"/>
      <w:r>
        <w:t>., is normalised so max(abs(</w:t>
      </w:r>
      <w:proofErr w:type="spellStart"/>
      <w:r>
        <w:t>h,k,l</w:t>
      </w:r>
      <w:proofErr w:type="spellEnd"/>
      <w:r>
        <w:t>))=1</w:t>
      </w:r>
    </w:p>
    <w:p w:rsidR="0040627E" w:rsidRDefault="0040627E" w:rsidP="00B2480B">
      <w:pPr>
        <w:pStyle w:val="EndnoteText"/>
      </w:pPr>
      <w:r>
        <w:tab/>
      </w:r>
      <w:r>
        <w:tab/>
      </w:r>
      <w:r>
        <w:tab/>
        <w:t xml:space="preserve"> - if 'p': then normalised so that if the orthogonal set created from u and v is u1, u2, u3:</w:t>
      </w:r>
    </w:p>
    <w:p w:rsidR="0040627E" w:rsidRDefault="0040627E" w:rsidP="00B2480B">
      <w:pPr>
        <w:pStyle w:val="EndnoteText"/>
      </w:pPr>
      <w:r>
        <w:tab/>
      </w:r>
      <w:r>
        <w:tab/>
      </w:r>
      <w:r>
        <w:tab/>
      </w:r>
      <w:r>
        <w:tab/>
      </w:r>
      <w:r>
        <w:tab/>
        <w:t xml:space="preserve"> |u1|=|u|, (u x u2)=(u x v), (u x u3)=(u x w) i.e. the projections of </w:t>
      </w:r>
      <w:proofErr w:type="spellStart"/>
      <w:r>
        <w:t>u,v,w</w:t>
      </w:r>
      <w:proofErr w:type="spellEnd"/>
      <w:r>
        <w:t xml:space="preserve"> along u1,u2,u3 match the lengths of u1,u2,u3</w:t>
      </w:r>
    </w:p>
    <w:p w:rsidR="0040627E" w:rsidRDefault="0040627E" w:rsidP="00B2480B">
      <w:pPr>
        <w:pStyle w:val="EndnoteText"/>
      </w:pPr>
      <w:r>
        <w:t>Default:</w:t>
      </w:r>
    </w:p>
    <w:p w:rsidR="0040627E" w:rsidRDefault="0040627E" w:rsidP="00B2480B">
      <w:pPr>
        <w:pStyle w:val="EndnoteText"/>
      </w:pPr>
      <w:r>
        <w:tab/>
        <w:t xml:space="preserve"> '</w:t>
      </w:r>
      <w:proofErr w:type="spellStart"/>
      <w:r>
        <w:t>ppr</w:t>
      </w:r>
      <w:proofErr w:type="spellEnd"/>
      <w:r>
        <w:t>' if w not given</w:t>
      </w:r>
    </w:p>
    <w:p w:rsidR="0040627E" w:rsidRDefault="0040627E" w:rsidP="00B2480B">
      <w:pPr>
        <w:pStyle w:val="EndnoteText"/>
      </w:pPr>
      <w:r>
        <w:tab/>
        <w:t xml:space="preserve"> '</w:t>
      </w:r>
      <w:proofErr w:type="spellStart"/>
      <w:r>
        <w:t>ppp</w:t>
      </w:r>
      <w:proofErr w:type="spellEnd"/>
      <w:r>
        <w:t>' if w is given</w:t>
      </w:r>
    </w:p>
    <w:p w:rsidR="00EB67B8" w:rsidRDefault="00EB67B8" w:rsidP="00B2480B">
      <w:pPr>
        <w:pStyle w:val="EndnoteText"/>
      </w:pPr>
    </w:p>
    <w:p w:rsidR="0040627E" w:rsidRDefault="0040627E" w:rsidP="00B2480B">
      <w:pPr>
        <w:pStyle w:val="EndnoteText"/>
      </w:pPr>
      <w:proofErr w:type="spellStart"/>
      <w:r>
        <w:t>proj.uoffset</w:t>
      </w:r>
      <w:proofErr w:type="spellEnd"/>
      <w:r>
        <w:tab/>
        <w:t>Row or column vector of offset of origin of projection axes (</w:t>
      </w:r>
      <w:proofErr w:type="spellStart"/>
      <w:r>
        <w:t>r.l.u</w:t>
      </w:r>
      <w:proofErr w:type="spellEnd"/>
      <w:r>
        <w:t>.)</w:t>
      </w:r>
    </w:p>
    <w:p w:rsidR="0040627E" w:rsidRDefault="0040627E" w:rsidP="00B2480B">
      <w:pPr>
        <w:pStyle w:val="EndnoteText"/>
      </w:pPr>
      <w:proofErr w:type="spellStart"/>
      <w:r>
        <w:t>proj.lab</w:t>
      </w:r>
      <w:proofErr w:type="spellEnd"/>
      <w:r>
        <w:tab/>
        <w:t xml:space="preserve"> Short labels for u1,u2,u3,u4 as cell array (e.g. {'</w:t>
      </w:r>
      <w:proofErr w:type="spellStart"/>
      <w:r>
        <w:t>Q_h</w:t>
      </w:r>
      <w:proofErr w:type="spellEnd"/>
      <w:r>
        <w:t>', '</w:t>
      </w:r>
      <w:proofErr w:type="spellStart"/>
      <w:r>
        <w:t>Q_k</w:t>
      </w:r>
      <w:proofErr w:type="spellEnd"/>
      <w:r>
        <w:t>', '</w:t>
      </w:r>
      <w:proofErr w:type="spellStart"/>
      <w:r>
        <w:t>Q_l</w:t>
      </w:r>
      <w:proofErr w:type="spellEnd"/>
      <w:r>
        <w:t>', 'En'})</w:t>
      </w:r>
    </w:p>
    <w:p w:rsidR="0040627E" w:rsidRDefault="0040627E" w:rsidP="00B2480B">
      <w:pPr>
        <w:pStyle w:val="EndnoteText"/>
      </w:pPr>
      <w:r>
        <w:t xml:space="preserve"> *OR*</w:t>
      </w:r>
    </w:p>
    <w:p w:rsidR="0040627E" w:rsidRDefault="0040627E" w:rsidP="00B2480B">
      <w:pPr>
        <w:pStyle w:val="EndnoteText"/>
      </w:pPr>
      <w:r>
        <w:tab/>
        <w:t>proj.lab1</w:t>
      </w:r>
      <w:r>
        <w:tab/>
        <w:t xml:space="preserve"> Short label for u1 axis (e.g. '</w:t>
      </w:r>
      <w:proofErr w:type="spellStart"/>
      <w:r>
        <w:t>Q_h</w:t>
      </w:r>
      <w:proofErr w:type="spellEnd"/>
      <w:r>
        <w:t>' or 'Q_{</w:t>
      </w:r>
      <w:proofErr w:type="spellStart"/>
      <w:r>
        <w:t>kk</w:t>
      </w:r>
      <w:proofErr w:type="spellEnd"/>
      <w:r>
        <w:t>}')</w:t>
      </w:r>
    </w:p>
    <w:p w:rsidR="0040627E" w:rsidRDefault="0040627E" w:rsidP="00B2480B">
      <w:pPr>
        <w:pStyle w:val="EndnoteText"/>
      </w:pPr>
      <w:r>
        <w:tab/>
        <w:t>proj.lab2</w:t>
      </w:r>
      <w:r>
        <w:tab/>
        <w:t xml:space="preserve"> Short label for u2 axis</w:t>
      </w:r>
    </w:p>
    <w:p w:rsidR="0040627E" w:rsidRDefault="0040627E" w:rsidP="00B2480B">
      <w:pPr>
        <w:pStyle w:val="EndnoteText"/>
      </w:pPr>
      <w:r>
        <w:tab/>
        <w:t>proj.lab3</w:t>
      </w:r>
      <w:r>
        <w:tab/>
        <w:t xml:space="preserve"> Short label for u3 axis</w:t>
      </w:r>
    </w:p>
    <w:p w:rsidR="0040627E" w:rsidRDefault="0040627E" w:rsidP="00B2480B">
      <w:pPr>
        <w:pStyle w:val="EndnoteText"/>
      </w:pPr>
      <w:r>
        <w:tab/>
        <w:t>proj.lab4</w:t>
      </w:r>
      <w:r>
        <w:tab/>
        <w:t xml:space="preserve"> Short label for u4 axis (e.g. 'E' or 'En')</w:t>
      </w:r>
    </w:p>
    <w:p w:rsidR="0040627E" w:rsidRDefault="0040627E" w:rsidP="00B2480B">
      <w:pPr>
        <w:pStyle w:val="EndnoteText"/>
      </w:pPr>
      <w:r>
        <w:t xml:space="preserve"> </w:t>
      </w:r>
    </w:p>
    <w:p w:rsidR="0040627E" w:rsidRDefault="0040627E" w:rsidP="00B2480B">
      <w:pPr>
        <w:pStyle w:val="EndnoteText"/>
      </w:pPr>
      <w:r>
        <w:tab/>
        <w:t>p1_bin</w:t>
      </w:r>
      <w:r>
        <w:tab/>
      </w:r>
      <w:r>
        <w:tab/>
        <w:t>Binning along first Q axis</w:t>
      </w:r>
    </w:p>
    <w:p w:rsidR="0040627E" w:rsidRDefault="0040627E" w:rsidP="00B2480B">
      <w:pPr>
        <w:pStyle w:val="EndnoteText"/>
      </w:pPr>
      <w:r>
        <w:tab/>
        <w:t>p2_bin</w:t>
      </w:r>
      <w:r>
        <w:tab/>
      </w:r>
      <w:r>
        <w:tab/>
        <w:t>Binning along second Q axis</w:t>
      </w:r>
    </w:p>
    <w:p w:rsidR="0040627E" w:rsidRDefault="0040627E" w:rsidP="00B2480B">
      <w:pPr>
        <w:pStyle w:val="EndnoteText"/>
      </w:pPr>
      <w:r>
        <w:tab/>
        <w:t>p3_bin</w:t>
      </w:r>
      <w:r>
        <w:tab/>
      </w:r>
      <w:r>
        <w:tab/>
        <w:t>Binning along third Q axis</w:t>
      </w:r>
    </w:p>
    <w:p w:rsidR="0040627E" w:rsidRDefault="0040627E" w:rsidP="00B2480B">
      <w:pPr>
        <w:pStyle w:val="EndnoteText"/>
      </w:pPr>
      <w:r>
        <w:tab/>
      </w:r>
      <w:r>
        <w:tab/>
        <w:t xml:space="preserve"> - [] or ''</w:t>
      </w:r>
      <w:r>
        <w:tab/>
      </w:r>
      <w:r>
        <w:tab/>
        <w:t>Plot axis: use bin boundaries of input data</w:t>
      </w:r>
    </w:p>
    <w:p w:rsidR="0040627E" w:rsidRDefault="0040627E" w:rsidP="00B2480B">
      <w:pPr>
        <w:pStyle w:val="EndnoteText"/>
      </w:pPr>
      <w:r>
        <w:tab/>
      </w:r>
      <w:r>
        <w:tab/>
        <w:t xml:space="preserve"> - [</w:t>
      </w:r>
      <w:proofErr w:type="spellStart"/>
      <w:r>
        <w:t>pstep</w:t>
      </w:r>
      <w:proofErr w:type="spellEnd"/>
      <w:r>
        <w:t>]</w:t>
      </w:r>
      <w:r>
        <w:tab/>
      </w:r>
      <w:r>
        <w:tab/>
        <w:t xml:space="preserve"> Plot axis: sets step size; plot limits taken from extent of the data</w:t>
      </w:r>
    </w:p>
    <w:p w:rsidR="0040627E" w:rsidRDefault="0040627E" w:rsidP="00B2480B">
      <w:pPr>
        <w:pStyle w:val="EndnoteText"/>
      </w:pPr>
      <w:r>
        <w:tab/>
      </w:r>
      <w:r>
        <w:tab/>
        <w:t xml:space="preserve"> - [</w:t>
      </w:r>
      <w:proofErr w:type="spellStart"/>
      <w:r>
        <w:t>plo</w:t>
      </w:r>
      <w:proofErr w:type="spellEnd"/>
      <w:r>
        <w:t>, phi]</w:t>
      </w:r>
      <w:r>
        <w:tab/>
        <w:t xml:space="preserve"> Integration axis: range of integration</w:t>
      </w:r>
    </w:p>
    <w:p w:rsidR="0040627E" w:rsidRDefault="0040627E" w:rsidP="00B2480B">
      <w:pPr>
        <w:pStyle w:val="EndnoteText"/>
      </w:pPr>
      <w:r>
        <w:tab/>
      </w:r>
      <w:r>
        <w:tab/>
        <w:t xml:space="preserve"> - [</w:t>
      </w:r>
      <w:proofErr w:type="spellStart"/>
      <w:r>
        <w:t>plo</w:t>
      </w:r>
      <w:proofErr w:type="spellEnd"/>
      <w:r>
        <w:t xml:space="preserve">, </w:t>
      </w:r>
      <w:proofErr w:type="spellStart"/>
      <w:r>
        <w:t>pstep</w:t>
      </w:r>
      <w:proofErr w:type="spellEnd"/>
      <w:r>
        <w:t>, phi] Plot axis: minimum and maximum bin centres and step size</w:t>
      </w:r>
    </w:p>
    <w:p w:rsidR="0040627E" w:rsidRDefault="0040627E" w:rsidP="00B2480B">
      <w:pPr>
        <w:pStyle w:val="EndnoteText"/>
      </w:pPr>
      <w:r>
        <w:t xml:space="preserve"> </w:t>
      </w:r>
    </w:p>
    <w:p w:rsidR="0040627E" w:rsidRDefault="0040627E" w:rsidP="00B2480B">
      <w:pPr>
        <w:pStyle w:val="EndnoteText"/>
      </w:pPr>
      <w:r>
        <w:t>p4_bin</w:t>
      </w:r>
      <w:r>
        <w:tab/>
      </w:r>
      <w:r>
        <w:tab/>
        <w:t>Binning along the energy axis:</w:t>
      </w:r>
    </w:p>
    <w:p w:rsidR="0040627E" w:rsidRDefault="0040627E" w:rsidP="00B2480B">
      <w:pPr>
        <w:pStyle w:val="EndnoteText"/>
      </w:pPr>
      <w:r>
        <w:tab/>
      </w:r>
      <w:r>
        <w:tab/>
        <w:t xml:space="preserve"> - [] or ''</w:t>
      </w:r>
      <w:r>
        <w:tab/>
      </w:r>
      <w:r>
        <w:tab/>
        <w:t>Plot axis: use bin boundaries of input data</w:t>
      </w:r>
    </w:p>
    <w:p w:rsidR="0040627E" w:rsidRDefault="0040627E" w:rsidP="00B2480B">
      <w:pPr>
        <w:pStyle w:val="EndnoteText"/>
      </w:pPr>
      <w:r>
        <w:tab/>
      </w:r>
      <w:r>
        <w:tab/>
        <w:t xml:space="preserve"> - [</w:t>
      </w:r>
      <w:proofErr w:type="spellStart"/>
      <w:r>
        <w:t>pstep</w:t>
      </w:r>
      <w:proofErr w:type="spellEnd"/>
      <w:r>
        <w:t>]</w:t>
      </w:r>
      <w:r>
        <w:tab/>
        <w:t xml:space="preserve"> Plot axis: sets step size; plot limits taken from extent of the data If </w:t>
      </w:r>
      <w:proofErr w:type="spellStart"/>
      <w:r>
        <w:t>pstep</w:t>
      </w:r>
      <w:proofErr w:type="spellEnd"/>
      <w:r>
        <w:t xml:space="preserve">=0 then use bin size of the first </w:t>
      </w:r>
      <w:proofErr w:type="spellStart"/>
      <w:r>
        <w:t>spe</w:t>
      </w:r>
      <w:proofErr w:type="spellEnd"/>
      <w:r>
        <w:t xml:space="preserve"> file and synchronise the output bin boundaries with those boundaries. The overall range is chosen to ensure that the energy range of the input data is contained within the bin boundaries.</w:t>
      </w:r>
    </w:p>
    <w:p w:rsidR="0040627E" w:rsidRDefault="0040627E" w:rsidP="00B2480B">
      <w:pPr>
        <w:pStyle w:val="EndnoteText"/>
      </w:pPr>
      <w:r>
        <w:tab/>
      </w:r>
      <w:r>
        <w:tab/>
        <w:t xml:space="preserve"> - [</w:t>
      </w:r>
      <w:proofErr w:type="spellStart"/>
      <w:r>
        <w:t>plo</w:t>
      </w:r>
      <w:proofErr w:type="spellEnd"/>
      <w:r>
        <w:t>, phi]</w:t>
      </w:r>
      <w:r>
        <w:tab/>
        <w:t xml:space="preserve"> Integration axis: range of integration</w:t>
      </w:r>
    </w:p>
    <w:p w:rsidR="00EB67B8" w:rsidRDefault="0040627E" w:rsidP="00B2480B">
      <w:pPr>
        <w:pStyle w:val="EndnoteText"/>
      </w:pPr>
      <w:r>
        <w:tab/>
        <w:t xml:space="preserve"> </w:t>
      </w:r>
      <w:r>
        <w:tab/>
        <w:t>- [</w:t>
      </w:r>
      <w:proofErr w:type="spellStart"/>
      <w:r>
        <w:t>plo</w:t>
      </w:r>
      <w:proofErr w:type="spellEnd"/>
      <w:r>
        <w:t xml:space="preserve">, </w:t>
      </w:r>
      <w:proofErr w:type="spellStart"/>
      <w:r>
        <w:t>pstep</w:t>
      </w:r>
      <w:proofErr w:type="spellEnd"/>
      <w:r>
        <w:t>, phi]</w:t>
      </w:r>
      <w:r w:rsidR="00EB67B8">
        <w:t xml:space="preserve"> </w:t>
      </w:r>
      <w:r>
        <w:tab/>
        <w:t xml:space="preserve">Plot axis: minimum and maximum bin centres and step size; </w:t>
      </w:r>
    </w:p>
    <w:p w:rsidR="0040627E" w:rsidRDefault="0040627E" w:rsidP="00B2480B">
      <w:pPr>
        <w:pStyle w:val="EndnoteText"/>
      </w:pPr>
      <w:r>
        <w:t xml:space="preserve">If </w:t>
      </w:r>
      <w:proofErr w:type="spellStart"/>
      <w:r>
        <w:t>pstep</w:t>
      </w:r>
      <w:proofErr w:type="spellEnd"/>
      <w:r>
        <w:t xml:space="preserve">=0 then use bin size of the first </w:t>
      </w:r>
      <w:proofErr w:type="spellStart"/>
      <w:r>
        <w:t>spe</w:t>
      </w:r>
      <w:proofErr w:type="spellEnd"/>
      <w:r>
        <w:t xml:space="preserve"> file and synchronise the output bin boundaries with the reference boundaries. The overall range is chosen to ensure that the energy range </w:t>
      </w:r>
      <w:proofErr w:type="spellStart"/>
      <w:proofErr w:type="gramStart"/>
      <w:r>
        <w:t>plo</w:t>
      </w:r>
      <w:proofErr w:type="spellEnd"/>
      <w:proofErr w:type="gramEnd"/>
      <w:r>
        <w:t xml:space="preserve"> to phi is contained within the bin boundaries.</w:t>
      </w:r>
    </w:p>
    <w:p w:rsidR="0040627E" w:rsidRDefault="0040627E" w:rsidP="00B2480B">
      <w:pPr>
        <w:pStyle w:val="EndnoteText"/>
      </w:pPr>
      <w:r>
        <w:t xml:space="preserve"> </w:t>
      </w:r>
    </w:p>
    <w:p w:rsidR="0040627E" w:rsidRDefault="0040627E" w:rsidP="00B2480B">
      <w:pPr>
        <w:pStyle w:val="EndnoteText"/>
      </w:pPr>
      <w:r>
        <w:t xml:space="preserve"> Output:</w:t>
      </w:r>
    </w:p>
    <w:p w:rsidR="0040627E" w:rsidRDefault="0040627E" w:rsidP="00B2480B">
      <w:pPr>
        <w:pStyle w:val="EndnoteText"/>
      </w:pPr>
      <w:r>
        <w:t xml:space="preserve"> -------</w:t>
      </w:r>
    </w:p>
    <w:p w:rsidR="0040627E" w:rsidRDefault="0040627E" w:rsidP="00B2480B">
      <w:pPr>
        <w:pStyle w:val="EndnoteText"/>
      </w:pPr>
      <w:r>
        <w:t>w</w:t>
      </w:r>
      <w:r>
        <w:tab/>
      </w:r>
      <w:r>
        <w:tab/>
        <w:t>Output data object:</w:t>
      </w:r>
    </w:p>
    <w:p w:rsidR="0040627E" w:rsidRDefault="0040627E" w:rsidP="00B2480B">
      <w:pPr>
        <w:pStyle w:val="EndnoteText"/>
      </w:pPr>
      <w:r>
        <w:tab/>
      </w:r>
      <w:r>
        <w:tab/>
        <w:t xml:space="preserve"> - </w:t>
      </w:r>
      <w:proofErr w:type="spellStart"/>
      <w:r>
        <w:t>sqw</w:t>
      </w:r>
      <w:proofErr w:type="spellEnd"/>
      <w:r>
        <w:t>-type object with full pixel information</w:t>
      </w:r>
    </w:p>
    <w:p w:rsidR="0040627E" w:rsidRDefault="0040627E" w:rsidP="00B2480B">
      <w:pPr>
        <w:pStyle w:val="EndnoteText"/>
      </w:pPr>
      <w:r>
        <w:tab/>
      </w:r>
      <w:r>
        <w:tab/>
        <w:t xml:space="preserve"> - </w:t>
      </w:r>
      <w:proofErr w:type="spellStart"/>
      <w:r>
        <w:t>dnd</w:t>
      </w:r>
      <w:proofErr w:type="spellEnd"/>
      <w:r>
        <w:t>-type object if option '-</w:t>
      </w:r>
      <w:proofErr w:type="spellStart"/>
      <w:r>
        <w:t>nopix</w:t>
      </w:r>
      <w:proofErr w:type="spellEnd"/>
      <w:r>
        <w:t>' given</w:t>
      </w:r>
    </w:p>
  </w:endnote>
  <w:endnote w:id="3">
    <w:p w:rsidR="0040627E" w:rsidRDefault="0040627E" w:rsidP="0040627E">
      <w:pPr>
        <w:pStyle w:val="Heading3"/>
      </w:pPr>
      <w:r>
        <w:rPr>
          <w:rStyle w:val="EndnoteReference"/>
        </w:rPr>
        <w:endnoteRef/>
      </w:r>
      <w:r>
        <w:t xml:space="preserve"> </w:t>
      </w:r>
      <w:proofErr w:type="gramStart"/>
      <w:r w:rsidRPr="00E62F1B">
        <w:t>section</w:t>
      </w:r>
      <w:proofErr w:type="gramEnd"/>
    </w:p>
    <w:p w:rsidR="0040627E" w:rsidRDefault="0040627E" w:rsidP="001A4C3D">
      <w:pPr>
        <w:pStyle w:val="EndnoteText"/>
      </w:pPr>
      <w:r>
        <w:t xml:space="preserve">Takes a section out of an </w:t>
      </w:r>
      <w:proofErr w:type="spellStart"/>
      <w:r>
        <w:t>sqw</w:t>
      </w:r>
      <w:proofErr w:type="spellEnd"/>
      <w:r>
        <w:t xml:space="preserve"> object</w:t>
      </w:r>
    </w:p>
    <w:p w:rsidR="0040627E" w:rsidRDefault="0040627E" w:rsidP="001A4C3D">
      <w:pPr>
        <w:pStyle w:val="EndnoteText"/>
      </w:pPr>
      <w:r>
        <w:t xml:space="preserve"> </w:t>
      </w:r>
    </w:p>
    <w:p w:rsidR="0040627E" w:rsidRDefault="0040627E" w:rsidP="001A4C3D">
      <w:pPr>
        <w:pStyle w:val="EndnoteText"/>
      </w:pPr>
      <w:r>
        <w:t xml:space="preserve"> Syntax:</w:t>
      </w:r>
    </w:p>
    <w:p w:rsidR="0040627E" w:rsidRDefault="0040627E" w:rsidP="001A4C3D">
      <w:pPr>
        <w:pStyle w:val="EndnoteText"/>
      </w:pPr>
      <w:r>
        <w:t xml:space="preserve">&gt;&gt; </w:t>
      </w:r>
      <w:proofErr w:type="spellStart"/>
      <w:r>
        <w:t>wout</w:t>
      </w:r>
      <w:proofErr w:type="spellEnd"/>
      <w:r>
        <w:t xml:space="preserve"> = section (win, [ax_1_lo, ax_1_hi], [ax_2_lo, ax_2_hi], ...)</w:t>
      </w:r>
    </w:p>
    <w:p w:rsidR="0040627E" w:rsidRDefault="0040627E" w:rsidP="001A4C3D">
      <w:pPr>
        <w:pStyle w:val="EndnoteText"/>
      </w:pPr>
      <w:r>
        <w:t xml:space="preserve"> </w:t>
      </w:r>
    </w:p>
    <w:p w:rsidR="0040627E" w:rsidRDefault="0040627E" w:rsidP="001A4C3D">
      <w:pPr>
        <w:pStyle w:val="EndnoteText"/>
      </w:pPr>
      <w:r>
        <w:t xml:space="preserve"> Input:</w:t>
      </w:r>
    </w:p>
    <w:p w:rsidR="0040627E" w:rsidRDefault="0040627E" w:rsidP="001A4C3D">
      <w:pPr>
        <w:pStyle w:val="EndnoteText"/>
      </w:pPr>
      <w:r>
        <w:t xml:space="preserve"> ------</w:t>
      </w:r>
    </w:p>
    <w:p w:rsidR="0040627E" w:rsidRDefault="0040627E" w:rsidP="001A4C3D">
      <w:pPr>
        <w:pStyle w:val="EndnoteText"/>
      </w:pPr>
      <w:r>
        <w:t>win</w:t>
      </w:r>
      <w:r>
        <w:tab/>
      </w:r>
      <w:r>
        <w:tab/>
      </w:r>
      <w:r>
        <w:tab/>
        <w:t xml:space="preserve"> Input </w:t>
      </w:r>
      <w:proofErr w:type="spellStart"/>
      <w:r>
        <w:t>sqw</w:t>
      </w:r>
      <w:proofErr w:type="spellEnd"/>
      <w:r>
        <w:t xml:space="preserve"> object</w:t>
      </w:r>
    </w:p>
    <w:p w:rsidR="0040627E" w:rsidRDefault="0040627E" w:rsidP="001A4C3D">
      <w:pPr>
        <w:pStyle w:val="EndnoteText"/>
      </w:pPr>
      <w:r>
        <w:t xml:space="preserve"> </w:t>
      </w:r>
    </w:p>
    <w:p w:rsidR="0040627E" w:rsidRDefault="0040627E" w:rsidP="001A4C3D">
      <w:pPr>
        <w:pStyle w:val="EndnoteText"/>
      </w:pPr>
      <w:r>
        <w:t xml:space="preserve">[ax_1_lo, ax_1_hi] </w:t>
      </w:r>
      <w:proofErr w:type="gramStart"/>
      <w:r>
        <w:t>Lower and upper limits for the first axis.</w:t>
      </w:r>
      <w:proofErr w:type="gramEnd"/>
      <w:r>
        <w:t xml:space="preserve"> Bins are retained whose centres lie in this range.</w:t>
      </w:r>
    </w:p>
    <w:p w:rsidR="0040627E" w:rsidRDefault="0040627E" w:rsidP="001A4C3D">
      <w:pPr>
        <w:pStyle w:val="EndnoteText"/>
      </w:pPr>
      <w:r>
        <w:t>To retain the limits of the input structure, type '', [], or the scalar '0'</w:t>
      </w:r>
    </w:p>
    <w:p w:rsidR="0040627E" w:rsidRDefault="0040627E" w:rsidP="001A4C3D">
      <w:pPr>
        <w:pStyle w:val="EndnoteText"/>
      </w:pPr>
      <w:r>
        <w:t xml:space="preserve"> </w:t>
      </w:r>
    </w:p>
    <w:p w:rsidR="0040627E" w:rsidRDefault="0040627E" w:rsidP="001A4C3D">
      <w:pPr>
        <w:pStyle w:val="EndnoteText"/>
      </w:pPr>
      <w:r>
        <w:t>[ax_2_lo, ax_2_hi] Lower and upper limits for the second axis for as many axes as there are plot axes</w:t>
      </w:r>
    </w:p>
    <w:p w:rsidR="0040627E" w:rsidRDefault="0040627E" w:rsidP="001A4C3D">
      <w:pPr>
        <w:pStyle w:val="EndnoteText"/>
      </w:pPr>
      <w:r>
        <w:t xml:space="preserve"> </w:t>
      </w:r>
    </w:p>
    <w:p w:rsidR="0040627E" w:rsidRDefault="0040627E" w:rsidP="001A4C3D">
      <w:pPr>
        <w:pStyle w:val="EndnoteText"/>
      </w:pPr>
      <w:r>
        <w:t xml:space="preserve"> Output:</w:t>
      </w:r>
    </w:p>
    <w:p w:rsidR="0040627E" w:rsidRDefault="0040627E" w:rsidP="001A4C3D">
      <w:pPr>
        <w:pStyle w:val="EndnoteText"/>
      </w:pPr>
      <w:r>
        <w:t xml:space="preserve"> -------</w:t>
      </w:r>
    </w:p>
    <w:p w:rsidR="0040627E" w:rsidRDefault="0040627E" w:rsidP="001A4C3D">
      <w:pPr>
        <w:pStyle w:val="EndnoteText"/>
      </w:pPr>
      <w:proofErr w:type="spellStart"/>
      <w:proofErr w:type="gramStart"/>
      <w:r>
        <w:t>wout</w:t>
      </w:r>
      <w:proofErr w:type="spellEnd"/>
      <w:proofErr w:type="gramEnd"/>
      <w:r>
        <w:tab/>
      </w:r>
      <w:r>
        <w:tab/>
      </w:r>
      <w:r>
        <w:tab/>
        <w:t xml:space="preserve"> Output dataset.</w:t>
      </w:r>
    </w:p>
    <w:p w:rsidR="0040627E" w:rsidRDefault="0040627E" w:rsidP="001A4C3D">
      <w:pPr>
        <w:pStyle w:val="EndnoteText"/>
      </w:pPr>
      <w:r>
        <w:t xml:space="preserve"> </w:t>
      </w:r>
    </w:p>
    <w:p w:rsidR="0040627E" w:rsidRDefault="0040627E" w:rsidP="001A4C3D">
      <w:pPr>
        <w:pStyle w:val="EndnoteText"/>
      </w:pPr>
      <w:r>
        <w:t xml:space="preserve"> </w:t>
      </w:r>
    </w:p>
    <w:p w:rsidR="0040627E" w:rsidRDefault="0040627E" w:rsidP="001A4C3D">
      <w:pPr>
        <w:pStyle w:val="EndnoteText"/>
      </w:pPr>
      <w:r>
        <w:t xml:space="preserve">Example: to alter the limits of the first and third axes of a 3D </w:t>
      </w:r>
      <w:proofErr w:type="spellStart"/>
      <w:r>
        <w:t>sqw</w:t>
      </w:r>
      <w:proofErr w:type="spellEnd"/>
      <w:r>
        <w:t xml:space="preserve"> object:</w:t>
      </w:r>
    </w:p>
    <w:p w:rsidR="0040627E" w:rsidRDefault="0040627E" w:rsidP="001A4C3D">
      <w:pPr>
        <w:pStyle w:val="EndnoteText"/>
      </w:pPr>
      <w:r>
        <w:t xml:space="preserve">&gt;&gt; </w:t>
      </w:r>
      <w:proofErr w:type="spellStart"/>
      <w:r>
        <w:t>wout</w:t>
      </w:r>
      <w:proofErr w:type="spellEnd"/>
      <w:r>
        <w:t xml:space="preserve"> = section (win, [1.9,2.1], 0, [-0.55,-0.45])</w:t>
      </w:r>
    </w:p>
    <w:p w:rsidR="0040627E" w:rsidRDefault="0040627E" w:rsidP="001A4C3D">
      <w:pPr>
        <w:pStyle w:val="EndnoteText"/>
      </w:pPr>
    </w:p>
  </w:endnote>
  <w:endnote w:id="4">
    <w:p w:rsidR="0040627E" w:rsidRDefault="0040627E" w:rsidP="0040627E">
      <w:pPr>
        <w:pStyle w:val="Heading3"/>
      </w:pPr>
      <w:r>
        <w:rPr>
          <w:rStyle w:val="EndnoteReference"/>
        </w:rPr>
        <w:endnoteRef/>
      </w:r>
      <w:proofErr w:type="gramStart"/>
      <w:r w:rsidRPr="0040627E">
        <w:t>smoothing</w:t>
      </w:r>
      <w:proofErr w:type="gramEnd"/>
    </w:p>
    <w:p w:rsidR="0040627E" w:rsidRDefault="0040627E" w:rsidP="001A4C3D">
      <w:pPr>
        <w:pStyle w:val="EndnoteText"/>
      </w:pPr>
      <w:r>
        <w:t xml:space="preserve"> </w:t>
      </w:r>
      <w:proofErr w:type="spellStart"/>
      <w:r>
        <w:t>Smooths</w:t>
      </w:r>
      <w:proofErr w:type="spellEnd"/>
      <w:r>
        <w:t xml:space="preserve"> a dataset</w:t>
      </w:r>
    </w:p>
    <w:p w:rsidR="0040627E" w:rsidRDefault="0040627E" w:rsidP="001A4C3D">
      <w:pPr>
        <w:pStyle w:val="EndnoteText"/>
      </w:pPr>
      <w:r>
        <w:t xml:space="preserve"> </w:t>
      </w:r>
    </w:p>
    <w:p w:rsidR="0040627E" w:rsidRDefault="0040627E" w:rsidP="001A4C3D">
      <w:pPr>
        <w:pStyle w:val="EndnoteText"/>
      </w:pPr>
      <w:r>
        <w:t xml:space="preserve"> Syntax:</w:t>
      </w:r>
    </w:p>
    <w:p w:rsidR="0040627E" w:rsidRDefault="0040627E" w:rsidP="001A4C3D">
      <w:pPr>
        <w:pStyle w:val="EndnoteText"/>
      </w:pPr>
      <w:r>
        <w:t xml:space="preserve">&gt;&gt; </w:t>
      </w:r>
      <w:proofErr w:type="spellStart"/>
      <w:r>
        <w:t>wout</w:t>
      </w:r>
      <w:proofErr w:type="spellEnd"/>
      <w:r>
        <w:t xml:space="preserve"> = smooth (win, width, shape)</w:t>
      </w:r>
    </w:p>
    <w:p w:rsidR="0040627E" w:rsidRDefault="0040627E" w:rsidP="001A4C3D">
      <w:pPr>
        <w:pStyle w:val="EndnoteText"/>
      </w:pPr>
      <w:r>
        <w:t xml:space="preserve"> </w:t>
      </w:r>
    </w:p>
    <w:p w:rsidR="0040627E" w:rsidRDefault="0040627E" w:rsidP="001A4C3D">
      <w:pPr>
        <w:pStyle w:val="EndnoteText"/>
      </w:pPr>
      <w:r>
        <w:t xml:space="preserve"> Input:</w:t>
      </w:r>
    </w:p>
    <w:p w:rsidR="0040627E" w:rsidRDefault="0040627E" w:rsidP="001A4C3D">
      <w:pPr>
        <w:pStyle w:val="EndnoteText"/>
      </w:pPr>
      <w:r>
        <w:t xml:space="preserve"> ------</w:t>
      </w:r>
    </w:p>
    <w:p w:rsidR="0040627E" w:rsidRDefault="0040627E" w:rsidP="001A4C3D">
      <w:pPr>
        <w:pStyle w:val="EndnoteText"/>
      </w:pPr>
      <w:r>
        <w:t>win</w:t>
      </w:r>
      <w:r>
        <w:tab/>
        <w:t>Input dataset structure</w:t>
      </w:r>
    </w:p>
    <w:p w:rsidR="0040627E" w:rsidRDefault="0040627E" w:rsidP="001A4C3D">
      <w:pPr>
        <w:pStyle w:val="EndnoteText"/>
      </w:pPr>
      <w:proofErr w:type="gramStart"/>
      <w:r>
        <w:t>width</w:t>
      </w:r>
      <w:proofErr w:type="gramEnd"/>
      <w:r>
        <w:t xml:space="preserve"> Vector that sets the extent of the smoothing along each dimension.</w:t>
      </w:r>
    </w:p>
    <w:p w:rsidR="0040627E" w:rsidRDefault="0040627E" w:rsidP="00D17E70">
      <w:pPr>
        <w:pStyle w:val="EndnoteText"/>
        <w:ind w:firstLine="720"/>
      </w:pPr>
      <w:r>
        <w:t>The interpretation of width depends on the argument 'shape' described below.</w:t>
      </w:r>
    </w:p>
    <w:p w:rsidR="0040627E" w:rsidRDefault="0040627E" w:rsidP="001A4C3D">
      <w:pPr>
        <w:pStyle w:val="EndnoteText"/>
      </w:pPr>
      <w:r>
        <w:tab/>
        <w:t xml:space="preserve"> If width is scalar, then the value is applied to all dimensions</w:t>
      </w:r>
    </w:p>
    <w:p w:rsidR="0040627E" w:rsidRDefault="0040627E" w:rsidP="001A4C3D">
      <w:pPr>
        <w:pStyle w:val="EndnoteText"/>
      </w:pPr>
      <w:r>
        <w:t xml:space="preserve"> </w:t>
      </w:r>
    </w:p>
    <w:p w:rsidR="0040627E" w:rsidRDefault="0040627E" w:rsidP="001A4C3D">
      <w:pPr>
        <w:pStyle w:val="EndnoteText"/>
      </w:pPr>
      <w:r>
        <w:t>shape [Optional] Shape of smoothing function [Default: 'hat']</w:t>
      </w:r>
    </w:p>
    <w:p w:rsidR="0040627E" w:rsidRDefault="0040627E" w:rsidP="001A4C3D">
      <w:pPr>
        <w:pStyle w:val="EndnoteText"/>
      </w:pPr>
      <w:r>
        <w:tab/>
        <w:t xml:space="preserve"> 'hat'</w:t>
      </w:r>
      <w:r>
        <w:tab/>
      </w:r>
      <w:r>
        <w:tab/>
        <w:t xml:space="preserve"> hat function</w:t>
      </w:r>
    </w:p>
    <w:p w:rsidR="0040627E" w:rsidRDefault="0040627E" w:rsidP="001A4C3D">
      <w:pPr>
        <w:pStyle w:val="EndnoteText"/>
      </w:pPr>
      <w:r>
        <w:tab/>
        <w:t xml:space="preserve"> - width gives FWHH along each dimension in pixels</w:t>
      </w:r>
    </w:p>
    <w:p w:rsidR="0040627E" w:rsidRDefault="0040627E" w:rsidP="001A4C3D">
      <w:pPr>
        <w:pStyle w:val="EndnoteText"/>
      </w:pPr>
      <w:r>
        <w:tab/>
        <w:t xml:space="preserve"> - width = 1,3,5,...; n=0 or 1 =&gt; no smoothing</w:t>
      </w:r>
    </w:p>
    <w:p w:rsidR="0040627E" w:rsidRDefault="0040627E" w:rsidP="001A4C3D">
      <w:pPr>
        <w:pStyle w:val="EndnoteText"/>
      </w:pPr>
      <w:r>
        <w:tab/>
        <w:t xml:space="preserve"> '</w:t>
      </w:r>
      <w:proofErr w:type="spellStart"/>
      <w:r>
        <w:t>gaussian</w:t>
      </w:r>
      <w:proofErr w:type="spellEnd"/>
      <w:r>
        <w:t>'</w:t>
      </w:r>
      <w:r>
        <w:tab/>
        <w:t xml:space="preserve"> Gaussian</w:t>
      </w:r>
    </w:p>
    <w:p w:rsidR="0040627E" w:rsidRDefault="0040627E" w:rsidP="001A4C3D">
      <w:pPr>
        <w:pStyle w:val="EndnoteText"/>
      </w:pPr>
      <w:r>
        <w:tab/>
        <w:t xml:space="preserve"> - width gives FWHH along each dimension in pixels</w:t>
      </w:r>
    </w:p>
    <w:p w:rsidR="0040627E" w:rsidRDefault="0040627E" w:rsidP="001A4C3D">
      <w:pPr>
        <w:pStyle w:val="EndnoteText"/>
      </w:pPr>
      <w:r>
        <w:tab/>
        <w:t xml:space="preserve"> - elements where more than 2% of peak intensity are retained</w:t>
      </w:r>
    </w:p>
    <w:p w:rsidR="0040627E" w:rsidRDefault="0040627E" w:rsidP="001A4C3D">
      <w:pPr>
        <w:pStyle w:val="EndnoteText"/>
      </w:pPr>
      <w:r>
        <w:t xml:space="preserve"> </w:t>
      </w:r>
    </w:p>
    <w:p w:rsidR="0040627E" w:rsidRDefault="0040627E" w:rsidP="001A4C3D">
      <w:pPr>
        <w:pStyle w:val="EndnoteText"/>
      </w:pPr>
      <w:r>
        <w:t xml:space="preserve"> Output:</w:t>
      </w:r>
    </w:p>
    <w:p w:rsidR="0040627E" w:rsidRDefault="0040627E" w:rsidP="001A4C3D">
      <w:pPr>
        <w:pStyle w:val="EndnoteText"/>
      </w:pPr>
      <w:r>
        <w:t xml:space="preserve"> -------</w:t>
      </w:r>
    </w:p>
    <w:p w:rsidR="0040627E" w:rsidRDefault="0040627E" w:rsidP="001A4C3D">
      <w:pPr>
        <w:pStyle w:val="EndnoteText"/>
      </w:pPr>
      <w:proofErr w:type="spellStart"/>
      <w:r>
        <w:t>wout</w:t>
      </w:r>
      <w:proofErr w:type="spellEnd"/>
      <w:r>
        <w:tab/>
        <w:t>Smoothed data structure</w:t>
      </w:r>
    </w:p>
    <w:p w:rsidR="0040627E" w:rsidRDefault="0040627E" w:rsidP="001A4C3D">
      <w:pPr>
        <w:pStyle w:val="EndnoteText"/>
      </w:pPr>
    </w:p>
  </w:endnote>
  <w:endnote w:id="5">
    <w:p w:rsidR="0040627E" w:rsidRDefault="0040627E" w:rsidP="0040627E">
      <w:pPr>
        <w:pStyle w:val="Heading3"/>
      </w:pPr>
      <w:r>
        <w:rPr>
          <w:rStyle w:val="EndnoteReference"/>
        </w:rPr>
        <w:endnoteRef/>
      </w:r>
      <w:r>
        <w:t xml:space="preserve"> Symmetrise: </w:t>
      </w:r>
    </w:p>
    <w:p w:rsidR="0040627E" w:rsidRDefault="0040627E" w:rsidP="0092775E">
      <w:pPr>
        <w:pStyle w:val="EndnoteText"/>
      </w:pPr>
      <w:proofErr w:type="spellStart"/>
      <w:r>
        <w:t>wout</w:t>
      </w:r>
      <w:proofErr w:type="spellEnd"/>
      <w:r>
        <w:t>=</w:t>
      </w:r>
      <w:proofErr w:type="spellStart"/>
      <w:r>
        <w:t>symmetrise_sqw</w:t>
      </w:r>
      <w:proofErr w:type="spellEnd"/>
      <w:r>
        <w:t>(win,v1,v2,v3)</w:t>
      </w:r>
    </w:p>
    <w:p w:rsidR="0040627E" w:rsidRDefault="0040627E" w:rsidP="0092775E">
      <w:pPr>
        <w:pStyle w:val="EndnoteText"/>
      </w:pPr>
      <w:r>
        <w:t xml:space="preserve"> </w:t>
      </w:r>
    </w:p>
    <w:p w:rsidR="0040627E" w:rsidRDefault="0040627E" w:rsidP="0092775E">
      <w:pPr>
        <w:pStyle w:val="EndnoteText"/>
      </w:pPr>
      <w:r>
        <w:t xml:space="preserve"> </w:t>
      </w:r>
      <w:proofErr w:type="gramStart"/>
      <w:r>
        <w:t>WORKS ONLY FOR DATA OBJECTS OF SQW-TYPE (I.E. WITH PIXEL INFO RETAINED).</w:t>
      </w:r>
      <w:proofErr w:type="gramEnd"/>
    </w:p>
    <w:p w:rsidR="0040627E" w:rsidRDefault="0040627E" w:rsidP="0092775E">
      <w:pPr>
        <w:pStyle w:val="EndnoteText"/>
      </w:pPr>
    </w:p>
    <w:p w:rsidR="0040627E" w:rsidRDefault="0040627E" w:rsidP="0092775E">
      <w:pPr>
        <w:pStyle w:val="EndnoteText"/>
      </w:pPr>
      <w:r>
        <w:t xml:space="preserve"> </w:t>
      </w:r>
      <w:proofErr w:type="spellStart"/>
      <w:proofErr w:type="gramStart"/>
      <w:r>
        <w:t>Symmetriese</w:t>
      </w:r>
      <w:proofErr w:type="spellEnd"/>
      <w:r>
        <w:t xml:space="preserve"> </w:t>
      </w:r>
      <w:proofErr w:type="spellStart"/>
      <w:r>
        <w:t>sqw</w:t>
      </w:r>
      <w:proofErr w:type="spellEnd"/>
      <w:r>
        <w:t xml:space="preserve"> dataset in the plane specified by the vectors v1, v2, and v3.</w:t>
      </w:r>
      <w:proofErr w:type="gramEnd"/>
      <w:r>
        <w:t xml:space="preserve"> </w:t>
      </w:r>
      <w:proofErr w:type="gramStart"/>
      <w:r>
        <w:t>v1</w:t>
      </w:r>
      <w:proofErr w:type="gramEnd"/>
      <w:r>
        <w:t xml:space="preserve"> and v2 are two vectors which lie in the plane of the reflection plane. </w:t>
      </w:r>
      <w:proofErr w:type="gramStart"/>
      <w:r>
        <w:t>v3</w:t>
      </w:r>
      <w:proofErr w:type="gramEnd"/>
      <w:r>
        <w:t xml:space="preserve"> is a vector connecting the plane to the origin (i.e. specifies an offset).</w:t>
      </w:r>
    </w:p>
    <w:p w:rsidR="0040627E" w:rsidRDefault="0040627E" w:rsidP="0092775E">
      <w:pPr>
        <w:pStyle w:val="EndnoteText"/>
      </w:pPr>
      <w:r>
        <w:t xml:space="preserve"> </w:t>
      </w:r>
    </w:p>
    <w:p w:rsidR="0040627E" w:rsidRDefault="0040627E" w:rsidP="0092775E">
      <w:pPr>
        <w:pStyle w:val="EndnoteText"/>
      </w:pPr>
      <w:r>
        <w:t xml:space="preserve">e.g. </w:t>
      </w:r>
      <w:proofErr w:type="spellStart"/>
      <w:r>
        <w:t>wout</w:t>
      </w:r>
      <w:proofErr w:type="spellEnd"/>
      <w:r>
        <w:t>=</w:t>
      </w:r>
      <w:proofErr w:type="spellStart"/>
      <w:r>
        <w:t>symmetrise_sqw</w:t>
      </w:r>
      <w:proofErr w:type="spellEnd"/>
      <w:r>
        <w:t>(win,[0,1,0],[0,0,1],[1,0,0])</w:t>
      </w:r>
    </w:p>
    <w:p w:rsidR="0040627E" w:rsidRDefault="0040627E" w:rsidP="0092775E">
      <w:pPr>
        <w:pStyle w:val="EndnoteText"/>
      </w:pPr>
      <w:r>
        <w:t>The object win is symmetrised in the plane specified by [0,1,0] and [0,1,0] (</w:t>
      </w:r>
      <w:proofErr w:type="spellStart"/>
      <w:r>
        <w:t>i.e</w:t>
      </w:r>
      <w:proofErr w:type="spellEnd"/>
      <w:r>
        <w:t xml:space="preserve"> a mirror plane which reflects [-1,0,0] on to [1,0,0]). </w:t>
      </w:r>
      <w:proofErr w:type="gramStart"/>
      <w:r>
        <w:t>v3</w:t>
      </w:r>
      <w:proofErr w:type="gramEnd"/>
      <w:r>
        <w:t xml:space="preserve"> is [1,0,0], so the plane is offset from the origin. This means that [-1</w:t>
      </w:r>
      <w:proofErr w:type="gramStart"/>
      <w:r>
        <w:t>,0,0</w:t>
      </w:r>
      <w:proofErr w:type="gramEnd"/>
      <w:r>
        <w:t>] --&gt; [3,0,0] etc.</w:t>
      </w:r>
    </w:p>
    <w:p w:rsidR="0040627E" w:rsidRDefault="0040627E" w:rsidP="0092775E">
      <w:pPr>
        <w:pStyle w:val="EndnoteText"/>
      </w:pPr>
    </w:p>
  </w:endnote>
  <w:endnote w:id="6">
    <w:p w:rsidR="0040627E" w:rsidRDefault="0040627E" w:rsidP="0040627E">
      <w:pPr>
        <w:pStyle w:val="Heading3"/>
      </w:pPr>
      <w:r>
        <w:rPr>
          <w:rStyle w:val="EndnoteReference"/>
        </w:rPr>
        <w:endnoteRef/>
      </w:r>
      <w:r>
        <w:t xml:space="preserve"> </w:t>
      </w:r>
      <w:proofErr w:type="gramStart"/>
      <w:r w:rsidRPr="00F872AF">
        <w:t>combining</w:t>
      </w:r>
      <w:proofErr w:type="gramEnd"/>
    </w:p>
    <w:p w:rsidR="0040627E" w:rsidRDefault="0040627E" w:rsidP="00F872AF">
      <w:pPr>
        <w:pStyle w:val="EndnoteText"/>
      </w:pPr>
      <w:proofErr w:type="spellStart"/>
      <w:r>
        <w:t>wout</w:t>
      </w:r>
      <w:proofErr w:type="spellEnd"/>
      <w:r>
        <w:t>=</w:t>
      </w:r>
      <w:proofErr w:type="spellStart"/>
      <w:r>
        <w:t>combine_sqw</w:t>
      </w:r>
      <w:proofErr w:type="spellEnd"/>
      <w:r>
        <w:t>(w1,w2)</w:t>
      </w:r>
    </w:p>
    <w:p w:rsidR="0040627E" w:rsidRDefault="0040627E" w:rsidP="00F872AF">
      <w:pPr>
        <w:pStyle w:val="EndnoteText"/>
      </w:pPr>
      <w:r>
        <w:t xml:space="preserve"> </w:t>
      </w:r>
    </w:p>
    <w:p w:rsidR="0040627E" w:rsidRDefault="0040627E" w:rsidP="00F872AF">
      <w:pPr>
        <w:pStyle w:val="EndnoteText"/>
      </w:pPr>
      <w:r>
        <w:t xml:space="preserve"> Combine two </w:t>
      </w:r>
      <w:proofErr w:type="spellStart"/>
      <w:r>
        <w:t>sqw</w:t>
      </w:r>
      <w:proofErr w:type="spellEnd"/>
      <w:r>
        <w:t xml:space="preserve"> objects (w1 and w2) of the same dimensionality into a single </w:t>
      </w:r>
      <w:proofErr w:type="spellStart"/>
      <w:r>
        <w:t>sqw</w:t>
      </w:r>
      <w:proofErr w:type="spellEnd"/>
      <w:r>
        <w:t xml:space="preserve"> object in order to improve statistics. Note that w1 AND w2 must </w:t>
      </w:r>
      <w:proofErr w:type="gramStart"/>
      <w:r>
        <w:t>be  "</w:t>
      </w:r>
      <w:proofErr w:type="gramEnd"/>
      <w:r>
        <w:t xml:space="preserve">true" </w:t>
      </w:r>
      <w:proofErr w:type="spellStart"/>
      <w:r>
        <w:t>sqw</w:t>
      </w:r>
      <w:proofErr w:type="spellEnd"/>
      <w:r>
        <w:t xml:space="preserve"> object, for which pixel information has been retained.</w:t>
      </w:r>
    </w:p>
    <w:p w:rsidR="0040627E" w:rsidRDefault="0040627E" w:rsidP="00F872AF">
      <w:pPr>
        <w:pStyle w:val="EndnoteText"/>
      </w:pPr>
      <w:r>
        <w:t xml:space="preserve"> </w:t>
      </w:r>
    </w:p>
    <w:p w:rsidR="0040627E" w:rsidRDefault="0040627E" w:rsidP="00F872AF">
      <w:pPr>
        <w:pStyle w:val="EndnoteText"/>
      </w:pPr>
      <w:r>
        <w:t xml:space="preserve"> The output object will have a combined value for the integration range e.g. combining two 2d slices taken at L=1 and L=2 will result in an output for which the stated value of L is L=1.5</w:t>
      </w:r>
    </w:p>
    <w:p w:rsidR="0040627E" w:rsidRDefault="0040627E" w:rsidP="00F872AF">
      <w:pPr>
        <w:pStyle w:val="EndnoteText"/>
      </w:pPr>
      <w:r>
        <w:t xml:space="preserve"> </w:t>
      </w:r>
    </w:p>
    <w:p w:rsidR="0040627E" w:rsidRDefault="0040627E" w:rsidP="00F872AF">
      <w:pPr>
        <w:pStyle w:val="EndnoteText"/>
      </w:pPr>
      <w:r>
        <w:t xml:space="preserve"> Two objects which use different projection axes can be combined. The output object will have the projection axes of w1.</w:t>
      </w:r>
    </w:p>
    <w:p w:rsidR="0040627E" w:rsidRDefault="0040627E" w:rsidP="00F872AF">
      <w:pPr>
        <w:pStyle w:val="EndnoteText"/>
      </w:pPr>
    </w:p>
    <w:p w:rsidR="0040627E" w:rsidRDefault="0040627E" w:rsidP="00F872AF">
      <w:pPr>
        <w:pStyle w:val="EndnoteText"/>
      </w:pPr>
      <w:r>
        <w:t>wout=combine_equivalent_zones(data_source,proj,pos,qstep,erange,outfile)</w:t>
      </w:r>
    </w:p>
    <w:p w:rsidR="0040627E" w:rsidRDefault="0040627E" w:rsidP="00F872AF">
      <w:pPr>
        <w:pStyle w:val="EndnoteText"/>
      </w:pPr>
      <w:r>
        <w:t>wout=combine_equivalent_zones(data_source,proj,pos,qstep,erange,outfile,keyword)</w:t>
      </w:r>
    </w:p>
    <w:p w:rsidR="0040627E" w:rsidRDefault="0040627E" w:rsidP="00F872AF">
      <w:pPr>
        <w:pStyle w:val="EndnoteText"/>
      </w:pPr>
      <w:r>
        <w:t>wout=combine_equivalent_zones(data_source,proj,pos,qstep,erange,outfile,zonelist)</w:t>
      </w:r>
    </w:p>
    <w:p w:rsidR="0040627E" w:rsidRDefault="0040627E" w:rsidP="00F872AF">
      <w:pPr>
        <w:pStyle w:val="EndnoteText"/>
      </w:pPr>
      <w:r>
        <w:t xml:space="preserve"> </w:t>
      </w:r>
    </w:p>
    <w:p w:rsidR="0040627E" w:rsidRDefault="0040627E" w:rsidP="00F872AF">
      <w:pPr>
        <w:pStyle w:val="EndnoteText"/>
      </w:pPr>
      <w:r>
        <w:t>or as above with no output argument, so that final 4-dimensional object</w:t>
      </w:r>
      <w:r w:rsidR="00D17E70">
        <w:t xml:space="preserve"> </w:t>
      </w:r>
      <w:r>
        <w:t>is not retained in memory</w:t>
      </w:r>
    </w:p>
    <w:p w:rsidR="0040627E" w:rsidRDefault="0040627E" w:rsidP="00F872AF">
      <w:pPr>
        <w:pStyle w:val="EndnoteText"/>
      </w:pPr>
      <w:r>
        <w:t xml:space="preserve"> </w:t>
      </w:r>
    </w:p>
    <w:p w:rsidR="0040627E" w:rsidRDefault="0040627E" w:rsidP="00F872AF">
      <w:pPr>
        <w:pStyle w:val="EndnoteText"/>
      </w:pPr>
      <w:r>
        <w:t>Necessary input Arguments:</w:t>
      </w:r>
    </w:p>
    <w:p w:rsidR="0040627E" w:rsidRDefault="0040627E" w:rsidP="00F872AF">
      <w:pPr>
        <w:pStyle w:val="EndnoteText"/>
      </w:pPr>
      <w:r>
        <w:t xml:space="preserve"> </w:t>
      </w:r>
      <w:proofErr w:type="spellStart"/>
      <w:r>
        <w:t>data_source</w:t>
      </w:r>
      <w:proofErr w:type="spellEnd"/>
      <w:r>
        <w:t xml:space="preserve"> -- input </w:t>
      </w:r>
      <w:proofErr w:type="spellStart"/>
      <w:r>
        <w:t>sqw</w:t>
      </w:r>
      <w:proofErr w:type="spellEnd"/>
      <w:r>
        <w:t xml:space="preserve"> file</w:t>
      </w:r>
    </w:p>
    <w:p w:rsidR="0040627E" w:rsidRDefault="0040627E" w:rsidP="00F872AF">
      <w:pPr>
        <w:pStyle w:val="EndnoteText"/>
      </w:pPr>
      <w:r>
        <w:t xml:space="preserve"> </w:t>
      </w:r>
      <w:proofErr w:type="spellStart"/>
      <w:r>
        <w:t>proj</w:t>
      </w:r>
      <w:proofErr w:type="spellEnd"/>
      <w:r>
        <w:tab/>
        <w:t xml:space="preserve"> -- the projection plane [</w:t>
      </w:r>
      <w:proofErr w:type="spellStart"/>
      <w:r>
        <w:t>proj.u</w:t>
      </w:r>
      <w:proofErr w:type="spellEnd"/>
      <w:r>
        <w:t xml:space="preserve">, </w:t>
      </w:r>
      <w:proofErr w:type="spellStart"/>
      <w:r>
        <w:t>proj.v</w:t>
      </w:r>
      <w:proofErr w:type="spellEnd"/>
      <w:r>
        <w:t xml:space="preserve"> ] in the Horace meaning (see </w:t>
      </w:r>
      <w:proofErr w:type="spellStart"/>
      <w:r>
        <w:t>cut_sqw</w:t>
      </w:r>
      <w:proofErr w:type="spellEnd"/>
      <w:r>
        <w:t xml:space="preserve"> or </w:t>
      </w:r>
      <w:proofErr w:type="spellStart"/>
      <w:r>
        <w:t>gen_sqw</w:t>
      </w:r>
      <w:proofErr w:type="spellEnd"/>
      <w:r>
        <w:t xml:space="preserve">) describing the target </w:t>
      </w:r>
      <w:proofErr w:type="spellStart"/>
      <w:r>
        <w:t>sqw</w:t>
      </w:r>
      <w:proofErr w:type="spellEnd"/>
      <w:r>
        <w:t xml:space="preserve"> object</w:t>
      </w:r>
    </w:p>
    <w:p w:rsidR="0040627E" w:rsidRDefault="0040627E" w:rsidP="0040627E">
      <w:pPr>
        <w:pStyle w:val="EndnoteText"/>
      </w:pPr>
      <w:r>
        <w:t xml:space="preserve"> </w:t>
      </w:r>
      <w:proofErr w:type="spellStart"/>
      <w:r>
        <w:t>pos</w:t>
      </w:r>
      <w:proofErr w:type="spellEnd"/>
      <w:r>
        <w:tab/>
        <w:t xml:space="preserve"> -- three integer numbers, (</w:t>
      </w:r>
      <w:proofErr w:type="spellStart"/>
      <w:r>
        <w:t>e.g</w:t>
      </w:r>
      <w:proofErr w:type="spellEnd"/>
      <w:r>
        <w:t xml:space="preserve"> [0,0,0]) specifying the initial point in reciprocal space (</w:t>
      </w:r>
      <w:proofErr w:type="spellStart"/>
      <w:r>
        <w:t>h,k,l</w:t>
      </w:r>
      <w:proofErr w:type="spellEnd"/>
      <w:r>
        <w:t>) which is a reference point for the transformation</w:t>
      </w:r>
    </w:p>
    <w:p w:rsidR="0040627E" w:rsidRDefault="0040627E" w:rsidP="00F872AF">
      <w:pPr>
        <w:pStyle w:val="EndnoteText"/>
      </w:pPr>
      <w:r>
        <w:t xml:space="preserve"> </w:t>
      </w:r>
      <w:proofErr w:type="spellStart"/>
      <w:proofErr w:type="gramStart"/>
      <w:r>
        <w:t>qstep</w:t>
      </w:r>
      <w:proofErr w:type="spellEnd"/>
      <w:proofErr w:type="gramEnd"/>
      <w:r>
        <w:tab/>
        <w:t>-- 3-vector or float describing delta Q in all 3 q-directions of the reciprocal space. If one number is specified, the steps are equal in all 3 directions</w:t>
      </w:r>
    </w:p>
    <w:p w:rsidR="0040627E" w:rsidRDefault="0040627E" w:rsidP="0040627E">
      <w:pPr>
        <w:pStyle w:val="EndnoteText"/>
      </w:pPr>
      <w:r>
        <w:t xml:space="preserve"> </w:t>
      </w:r>
      <w:proofErr w:type="spellStart"/>
      <w:r>
        <w:t>egange</w:t>
      </w:r>
      <w:proofErr w:type="spellEnd"/>
      <w:r>
        <w:tab/>
        <w:t xml:space="preserve"> -- 3-vector describing energy range and energy step of the cut [</w:t>
      </w:r>
      <w:proofErr w:type="spellStart"/>
      <w:r>
        <w:t>e_min,e_step,e_max</w:t>
      </w:r>
      <w:proofErr w:type="spellEnd"/>
      <w:r>
        <w:t>]</w:t>
      </w:r>
    </w:p>
    <w:p w:rsidR="0040627E" w:rsidRDefault="0040627E" w:rsidP="00F872AF">
      <w:pPr>
        <w:pStyle w:val="EndnoteText"/>
      </w:pPr>
      <w:r>
        <w:t xml:space="preserve"> </w:t>
      </w:r>
    </w:p>
    <w:p w:rsidR="0040627E" w:rsidRDefault="0040627E" w:rsidP="00F872AF">
      <w:pPr>
        <w:pStyle w:val="EndnoteText"/>
      </w:pPr>
      <w:r>
        <w:t xml:space="preserve"> Output argument:</w:t>
      </w:r>
    </w:p>
    <w:p w:rsidR="0040627E" w:rsidRDefault="0040627E" w:rsidP="00F872AF">
      <w:pPr>
        <w:pStyle w:val="EndnoteText"/>
      </w:pPr>
      <w:r>
        <w:t xml:space="preserve"> </w:t>
      </w:r>
      <w:proofErr w:type="spellStart"/>
      <w:r>
        <w:t>outfile</w:t>
      </w:r>
      <w:proofErr w:type="spellEnd"/>
      <w:r>
        <w:tab/>
        <w:t xml:space="preserve"> -- the file with target output data</w:t>
      </w:r>
    </w:p>
    <w:p w:rsidR="0040627E" w:rsidRDefault="0040627E" w:rsidP="00F872AF">
      <w:pPr>
        <w:pStyle w:val="EndnoteText"/>
      </w:pPr>
      <w:r>
        <w:t xml:space="preserve"> </w:t>
      </w:r>
    </w:p>
    <w:p w:rsidR="0040627E" w:rsidRDefault="0040627E" w:rsidP="00F872AF">
      <w:pPr>
        <w:pStyle w:val="EndnoteText"/>
      </w:pPr>
      <w:r>
        <w:t xml:space="preserve"> Additional input arguments describe the </w:t>
      </w:r>
      <w:proofErr w:type="spellStart"/>
      <w:r>
        <w:t>symmetrization</w:t>
      </w:r>
      <w:proofErr w:type="spellEnd"/>
      <w:r>
        <w:t xml:space="preserve"> operation. </w:t>
      </w:r>
    </w:p>
    <w:p w:rsidR="0040627E" w:rsidRDefault="0040627E" w:rsidP="00F872AF">
      <w:pPr>
        <w:pStyle w:val="EndnoteText"/>
      </w:pPr>
      <w:r>
        <w:t xml:space="preserve"> </w:t>
      </w:r>
    </w:p>
    <w:p w:rsidR="0040627E" w:rsidRDefault="0040627E" w:rsidP="00F872AF">
      <w:pPr>
        <w:pStyle w:val="EndnoteText"/>
      </w:pPr>
      <w:r>
        <w:t xml:space="preserve"> Create a new </w:t>
      </w:r>
      <w:proofErr w:type="spellStart"/>
      <w:r>
        <w:t>sqw</w:t>
      </w:r>
      <w:proofErr w:type="spellEnd"/>
      <w:r>
        <w:t xml:space="preserve"> file which corresponds to just one </w:t>
      </w:r>
      <w:proofErr w:type="spellStart"/>
      <w:r>
        <w:t>Brillouin</w:t>
      </w:r>
      <w:proofErr w:type="spellEnd"/>
      <w:r>
        <w:t xml:space="preserve"> zone, but with data from equivalent positions. Default choice is all </w:t>
      </w:r>
      <w:proofErr w:type="gramStart"/>
      <w:r>
        <w:t xml:space="preserve">equivalent  </w:t>
      </w:r>
      <w:proofErr w:type="spellStart"/>
      <w:r>
        <w:t>wavevectors</w:t>
      </w:r>
      <w:proofErr w:type="spellEnd"/>
      <w:proofErr w:type="gramEnd"/>
      <w:r>
        <w:t>, but can also manually specify which zones are to be combined.</w:t>
      </w:r>
    </w:p>
    <w:p w:rsidR="0040627E" w:rsidRDefault="0040627E" w:rsidP="00F872AF">
      <w:pPr>
        <w:pStyle w:val="EndnoteText"/>
      </w:pPr>
      <w:r>
        <w:t xml:space="preserve"> This is done either by using the keywords:</w:t>
      </w:r>
    </w:p>
    <w:p w:rsidR="0040627E" w:rsidRDefault="0040627E" w:rsidP="00F872AF">
      <w:pPr>
        <w:pStyle w:val="EndnoteText"/>
      </w:pPr>
      <w:r>
        <w:tab/>
        <w:t>'-cyclic' : only cyclic permutations (with no sign changes) of the chosen zone are included</w:t>
      </w:r>
    </w:p>
    <w:p w:rsidR="0040627E" w:rsidRDefault="0040627E" w:rsidP="00F872AF">
      <w:pPr>
        <w:pStyle w:val="EndnoteText"/>
      </w:pPr>
      <w:r>
        <w:tab/>
        <w:t>'-</w:t>
      </w:r>
      <w:proofErr w:type="spellStart"/>
      <w:r>
        <w:t>cycwithneg</w:t>
      </w:r>
      <w:proofErr w:type="spellEnd"/>
      <w:r>
        <w:t>' : cyclic permutations AND the negatives (e.g. (2,1,0),</w:t>
      </w:r>
    </w:p>
    <w:p w:rsidR="0040627E" w:rsidRDefault="0040627E" w:rsidP="00F872AF">
      <w:pPr>
        <w:pStyle w:val="EndnoteText"/>
      </w:pPr>
      <w:r>
        <w:tab/>
        <w:t>(-2</w:t>
      </w:r>
      <w:proofErr w:type="gramStart"/>
      <w:r>
        <w:t>,1,0</w:t>
      </w:r>
      <w:proofErr w:type="gramEnd"/>
      <w:r>
        <w:t>) etc.</w:t>
      </w:r>
    </w:p>
    <w:p w:rsidR="0040627E" w:rsidRDefault="0040627E" w:rsidP="00F872AF">
      <w:pPr>
        <w:pStyle w:val="EndnoteText"/>
      </w:pPr>
      <w:r>
        <w:tab/>
        <w:t>'-</w:t>
      </w:r>
      <w:proofErr w:type="spellStart"/>
      <w:r>
        <w:t>ab</w:t>
      </w:r>
      <w:proofErr w:type="spellEnd"/>
      <w:r>
        <w:t xml:space="preserve">' : equivalent positions in the </w:t>
      </w:r>
      <w:proofErr w:type="spellStart"/>
      <w:r>
        <w:t>ab</w:t>
      </w:r>
      <w:proofErr w:type="spellEnd"/>
      <w:r>
        <w:t xml:space="preserve"> plane</w:t>
      </w:r>
    </w:p>
    <w:p w:rsidR="0040627E" w:rsidRDefault="0040627E" w:rsidP="00F872AF">
      <w:pPr>
        <w:pStyle w:val="EndnoteText"/>
      </w:pPr>
      <w:r>
        <w:tab/>
        <w:t>'-ac' : equivalent positions in the ac plane</w:t>
      </w:r>
    </w:p>
    <w:p w:rsidR="0040627E" w:rsidRDefault="0040627E" w:rsidP="00F872AF">
      <w:pPr>
        <w:pStyle w:val="EndnoteText"/>
      </w:pPr>
      <w:r>
        <w:tab/>
        <w:t>'-</w:t>
      </w:r>
      <w:proofErr w:type="spellStart"/>
      <w:r>
        <w:t>bc</w:t>
      </w:r>
      <w:proofErr w:type="spellEnd"/>
      <w:r>
        <w:t xml:space="preserve">' : equivalent positions in the </w:t>
      </w:r>
      <w:proofErr w:type="spellStart"/>
      <w:r>
        <w:t>bc</w:t>
      </w:r>
      <w:proofErr w:type="spellEnd"/>
      <w:r>
        <w:t xml:space="preserve"> plane</w:t>
      </w:r>
    </w:p>
    <w:p w:rsidR="0040627E" w:rsidRDefault="0040627E" w:rsidP="00F872AF">
      <w:pPr>
        <w:pStyle w:val="EndnoteText"/>
      </w:pPr>
      <w:r>
        <w:t xml:space="preserve"> </w:t>
      </w:r>
    </w:p>
    <w:p w:rsidR="0040627E" w:rsidRDefault="0040627E" w:rsidP="00F872AF">
      <w:pPr>
        <w:pStyle w:val="EndnoteText"/>
      </w:pPr>
      <w:r>
        <w:t xml:space="preserve"> Alternatively one can explicitly provide a list of </w:t>
      </w:r>
      <w:proofErr w:type="spellStart"/>
      <w:r>
        <w:t>wavevectors</w:t>
      </w:r>
      <w:proofErr w:type="spellEnd"/>
      <w:r>
        <w:t xml:space="preserve"> to be combined by providing a cell array</w:t>
      </w:r>
    </w:p>
    <w:p w:rsidR="0040627E" w:rsidRDefault="0040627E" w:rsidP="00F872AF">
      <w:pPr>
        <w:pStyle w:val="EndnoteText"/>
      </w:pPr>
    </w:p>
  </w:endnote>
  <w:endnote w:id="7">
    <w:p w:rsidR="0040627E" w:rsidRDefault="0040627E" w:rsidP="0040627E">
      <w:pPr>
        <w:pStyle w:val="Heading3"/>
      </w:pPr>
      <w:r>
        <w:rPr>
          <w:rStyle w:val="EndnoteReference"/>
        </w:rPr>
        <w:endnoteRef/>
      </w:r>
      <w:r>
        <w:t xml:space="preserve"> </w:t>
      </w:r>
      <w:proofErr w:type="spellStart"/>
      <w:r>
        <w:t>Rebin</w:t>
      </w:r>
      <w:proofErr w:type="spellEnd"/>
      <w:r>
        <w:t xml:space="preserve"> </w:t>
      </w:r>
    </w:p>
    <w:p w:rsidR="0040627E" w:rsidRDefault="0040627E" w:rsidP="00BB54FC">
      <w:pPr>
        <w:pStyle w:val="EndnoteText"/>
      </w:pPr>
      <w:proofErr w:type="spellStart"/>
      <w:r>
        <w:t>Rebin</w:t>
      </w:r>
      <w:proofErr w:type="spellEnd"/>
      <w:r>
        <w:t xml:space="preserve"> data in an </w:t>
      </w:r>
      <w:proofErr w:type="spellStart"/>
      <w:r>
        <w:t>sqw</w:t>
      </w:r>
      <w:proofErr w:type="spellEnd"/>
      <w:r>
        <w:t xml:space="preserve"> object, either with the boundaries specified by another object, or with a specified set of [</w:t>
      </w:r>
      <w:proofErr w:type="spellStart"/>
      <w:r>
        <w:t>lo</w:t>
      </w:r>
      <w:proofErr w:type="gramStart"/>
      <w:r>
        <w:t>,step,hi</w:t>
      </w:r>
      <w:proofErr w:type="spellEnd"/>
      <w:proofErr w:type="gramEnd"/>
      <w:r>
        <w:t>].</w:t>
      </w:r>
    </w:p>
    <w:p w:rsidR="0040627E" w:rsidRDefault="0040627E" w:rsidP="00BB54FC">
      <w:pPr>
        <w:pStyle w:val="EndnoteText"/>
      </w:pPr>
      <w:r>
        <w:t xml:space="preserve">Because a </w:t>
      </w:r>
      <w:proofErr w:type="spellStart"/>
      <w:r>
        <w:t>rebinnable</w:t>
      </w:r>
      <w:proofErr w:type="spellEnd"/>
      <w:r>
        <w:t xml:space="preserve"> </w:t>
      </w:r>
      <w:proofErr w:type="spellStart"/>
      <w:r>
        <w:t>sqw</w:t>
      </w:r>
      <w:proofErr w:type="spellEnd"/>
      <w:r>
        <w:t xml:space="preserve"> can have dimensionality 1-3, we have to do tests for quite a large number of scenarios. </w:t>
      </w:r>
    </w:p>
    <w:p w:rsidR="0040627E" w:rsidRDefault="0040627E" w:rsidP="00BB54FC">
      <w:pPr>
        <w:pStyle w:val="EndnoteText"/>
      </w:pPr>
      <w:r>
        <w:t xml:space="preserve"> </w:t>
      </w:r>
    </w:p>
    <w:p w:rsidR="0040627E" w:rsidRDefault="0040627E" w:rsidP="00BB54FC">
      <w:pPr>
        <w:pStyle w:val="EndnoteText"/>
      </w:pPr>
      <w:r>
        <w:t xml:space="preserve">When working with </w:t>
      </w:r>
      <w:proofErr w:type="spellStart"/>
      <w:r>
        <w:t>sqw</w:t>
      </w:r>
      <w:proofErr w:type="spellEnd"/>
      <w:r>
        <w:t xml:space="preserve"> objects we can use the "</w:t>
      </w:r>
      <w:proofErr w:type="spellStart"/>
      <w:r>
        <w:t>MSlice</w:t>
      </w:r>
      <w:proofErr w:type="spellEnd"/>
      <w:r>
        <w:t xml:space="preserve"> approximation", i.e. that the size of the pixels is much smaller than the size of the bins, so that we just put all of the spectral weight from a given pixel into then bin where we find it's centre.</w:t>
      </w:r>
    </w:p>
    <w:p w:rsidR="0040627E" w:rsidRDefault="0040627E" w:rsidP="00BB54FC">
      <w:pPr>
        <w:pStyle w:val="EndnoteText"/>
      </w:pPr>
      <w:r>
        <w:t xml:space="preserve"> </w:t>
      </w:r>
    </w:p>
    <w:p w:rsidR="0040627E" w:rsidRDefault="0040627E" w:rsidP="00BB54FC">
      <w:pPr>
        <w:pStyle w:val="EndnoteText"/>
      </w:pPr>
      <w:r>
        <w:t xml:space="preserve"> </w:t>
      </w:r>
      <w:proofErr w:type="spellStart"/>
      <w:proofErr w:type="gramStart"/>
      <w:r>
        <w:t>wout</w:t>
      </w:r>
      <w:proofErr w:type="spellEnd"/>
      <w:r>
        <w:t>=</w:t>
      </w:r>
      <w:proofErr w:type="spellStart"/>
      <w:proofErr w:type="gramEnd"/>
      <w:r>
        <w:t>rebin_sqw</w:t>
      </w:r>
      <w:proofErr w:type="spellEnd"/>
      <w:r>
        <w:t xml:space="preserve">(win,[lo1,step1,hi1],[lo2,step2,hi2],...) - </w:t>
      </w:r>
      <w:proofErr w:type="spellStart"/>
      <w:r>
        <w:t>rebin</w:t>
      </w:r>
      <w:proofErr w:type="spellEnd"/>
      <w:r>
        <w:t xml:space="preserve"> between specified limits with a given step size.</w:t>
      </w:r>
    </w:p>
    <w:p w:rsidR="0040627E" w:rsidRDefault="0040627E" w:rsidP="00BB54FC">
      <w:pPr>
        <w:pStyle w:val="EndnoteText"/>
      </w:pPr>
      <w:r>
        <w:t xml:space="preserve"> </w:t>
      </w:r>
    </w:p>
    <w:p w:rsidR="0040627E" w:rsidRDefault="0040627E" w:rsidP="00BB54FC">
      <w:pPr>
        <w:pStyle w:val="EndnoteText"/>
      </w:pPr>
      <w:r>
        <w:t xml:space="preserve"> </w:t>
      </w:r>
      <w:proofErr w:type="spellStart"/>
      <w:proofErr w:type="gramStart"/>
      <w:r>
        <w:t>wout</w:t>
      </w:r>
      <w:proofErr w:type="spellEnd"/>
      <w:r>
        <w:t>=</w:t>
      </w:r>
      <w:proofErr w:type="spellStart"/>
      <w:proofErr w:type="gramEnd"/>
      <w:r>
        <w:t>rebin_sqw</w:t>
      </w:r>
      <w:proofErr w:type="spellEnd"/>
      <w:r>
        <w:t xml:space="preserve">(win,step1,step2,...) - </w:t>
      </w:r>
      <w:proofErr w:type="spellStart"/>
      <w:r>
        <w:t>rebin</w:t>
      </w:r>
      <w:proofErr w:type="spellEnd"/>
      <w:r>
        <w:t xml:space="preserve"> with a given step size.</w:t>
      </w:r>
    </w:p>
    <w:p w:rsidR="0040627E" w:rsidRDefault="0040627E" w:rsidP="00BB54FC">
      <w:pPr>
        <w:pStyle w:val="EndnoteText"/>
      </w:pPr>
      <w:r>
        <w:t xml:space="preserve"> </w:t>
      </w:r>
    </w:p>
    <w:p w:rsidR="0040627E" w:rsidRDefault="0040627E" w:rsidP="00BB54FC">
      <w:pPr>
        <w:pStyle w:val="EndnoteText"/>
      </w:pPr>
      <w:r>
        <w:t xml:space="preserve"> </w:t>
      </w:r>
      <w:proofErr w:type="spellStart"/>
      <w:proofErr w:type="gramStart"/>
      <w:r>
        <w:t>wout</w:t>
      </w:r>
      <w:proofErr w:type="spellEnd"/>
      <w:r>
        <w:t>=</w:t>
      </w:r>
      <w:proofErr w:type="spellStart"/>
      <w:proofErr w:type="gramEnd"/>
      <w:r>
        <w:t>rebin_sqw</w:t>
      </w:r>
      <w:proofErr w:type="spellEnd"/>
      <w:r>
        <w:t xml:space="preserve">(win,w2) - </w:t>
      </w:r>
      <w:proofErr w:type="spellStart"/>
      <w:r>
        <w:t>rebin</w:t>
      </w:r>
      <w:proofErr w:type="spellEnd"/>
      <w:r>
        <w:t xml:space="preserve"> using the bin boundaries of object w2, which is either an </w:t>
      </w:r>
      <w:proofErr w:type="spellStart"/>
      <w:r>
        <w:t>sqw</w:t>
      </w:r>
      <w:proofErr w:type="spellEnd"/>
      <w:r>
        <w:t xml:space="preserve"> of the same dimensionality, or a </w:t>
      </w:r>
      <w:proofErr w:type="spellStart"/>
      <w:r>
        <w:t>dnd</w:t>
      </w:r>
      <w:proofErr w:type="spellEnd"/>
      <w:r>
        <w:t>.</w:t>
      </w:r>
    </w:p>
    <w:p w:rsidR="0040627E" w:rsidRDefault="0040627E" w:rsidP="00BB54FC">
      <w:pPr>
        <w:pStyle w:val="EndnoteText"/>
      </w:pPr>
    </w:p>
  </w:endnote>
  <w:endnote w:id="8">
    <w:p w:rsidR="0040627E" w:rsidRDefault="0040627E" w:rsidP="0040627E">
      <w:pPr>
        <w:pStyle w:val="Heading3"/>
      </w:pPr>
      <w:r>
        <w:rPr>
          <w:rStyle w:val="EndnoteReference"/>
        </w:rPr>
        <w:endnoteRef/>
      </w:r>
      <w:r>
        <w:t xml:space="preserve"> </w:t>
      </w:r>
      <w:proofErr w:type="gramStart"/>
      <w:r>
        <w:t>c</w:t>
      </w:r>
      <w:r w:rsidRPr="00810678">
        <w:t>ompact</w:t>
      </w:r>
      <w:proofErr w:type="gramEnd"/>
    </w:p>
    <w:p w:rsidR="0040627E" w:rsidRDefault="0040627E" w:rsidP="0040627E">
      <w:pPr>
        <w:pStyle w:val="EndnoteText"/>
      </w:pPr>
      <w:r>
        <w:t xml:space="preserve">Squeezes the data range in an </w:t>
      </w:r>
      <w:proofErr w:type="spellStart"/>
      <w:r>
        <w:t>sqw</w:t>
      </w:r>
      <w:proofErr w:type="spellEnd"/>
      <w:r>
        <w:t xml:space="preserve"> object to eliminate empty bins</w:t>
      </w:r>
    </w:p>
    <w:p w:rsidR="0040627E" w:rsidRDefault="0040627E" w:rsidP="0040627E">
      <w:pPr>
        <w:pStyle w:val="EndnoteText"/>
      </w:pPr>
      <w:r>
        <w:t xml:space="preserve"> </w:t>
      </w:r>
    </w:p>
    <w:p w:rsidR="0040627E" w:rsidRDefault="0040627E" w:rsidP="0040627E">
      <w:pPr>
        <w:pStyle w:val="EndnoteText"/>
      </w:pPr>
      <w:r>
        <w:t>Syntax:</w:t>
      </w:r>
    </w:p>
    <w:p w:rsidR="0040627E" w:rsidRDefault="0040627E" w:rsidP="0040627E">
      <w:pPr>
        <w:pStyle w:val="EndnoteText"/>
      </w:pPr>
      <w:r>
        <w:t xml:space="preserve">&gt;&gt; </w:t>
      </w:r>
      <w:proofErr w:type="spellStart"/>
      <w:r>
        <w:t>wout</w:t>
      </w:r>
      <w:proofErr w:type="spellEnd"/>
      <w:r>
        <w:t xml:space="preserve"> = compact(win)</w:t>
      </w:r>
    </w:p>
    <w:p w:rsidR="0040627E" w:rsidRDefault="0040627E" w:rsidP="0040627E">
      <w:pPr>
        <w:pStyle w:val="EndnoteText"/>
      </w:pPr>
      <w:r>
        <w:t xml:space="preserve"> </w:t>
      </w:r>
    </w:p>
    <w:p w:rsidR="0040627E" w:rsidRDefault="0040627E" w:rsidP="0040627E">
      <w:pPr>
        <w:pStyle w:val="EndnoteText"/>
      </w:pPr>
      <w:r>
        <w:t>Input:</w:t>
      </w:r>
    </w:p>
    <w:p w:rsidR="0040627E" w:rsidRDefault="0040627E" w:rsidP="0040627E">
      <w:pPr>
        <w:pStyle w:val="EndnoteText"/>
      </w:pPr>
      <w:r>
        <w:t xml:space="preserve">  ------</w:t>
      </w:r>
    </w:p>
    <w:p w:rsidR="0040627E" w:rsidRDefault="0040627E" w:rsidP="0040627E">
      <w:pPr>
        <w:pStyle w:val="EndnoteText"/>
      </w:pPr>
      <w:r>
        <w:t xml:space="preserve">win         Input object </w:t>
      </w:r>
    </w:p>
    <w:p w:rsidR="0040627E" w:rsidRDefault="0040627E" w:rsidP="0040627E">
      <w:pPr>
        <w:pStyle w:val="EndnoteText"/>
      </w:pPr>
      <w:r>
        <w:t xml:space="preserve"> </w:t>
      </w:r>
    </w:p>
    <w:p w:rsidR="0040627E" w:rsidRDefault="0040627E" w:rsidP="0040627E">
      <w:pPr>
        <w:pStyle w:val="EndnoteText"/>
      </w:pPr>
      <w:r>
        <w:t>Output:</w:t>
      </w:r>
    </w:p>
    <w:p w:rsidR="0040627E" w:rsidRDefault="0040627E" w:rsidP="0040627E">
      <w:pPr>
        <w:pStyle w:val="EndnoteText"/>
      </w:pPr>
      <w:r>
        <w:t xml:space="preserve">  -------</w:t>
      </w:r>
    </w:p>
    <w:p w:rsidR="0040627E" w:rsidRDefault="0040627E" w:rsidP="0040627E">
      <w:pPr>
        <w:pStyle w:val="EndnoteText"/>
      </w:pPr>
      <w:proofErr w:type="spellStart"/>
      <w:proofErr w:type="gramStart"/>
      <w:r>
        <w:t>wout</w:t>
      </w:r>
      <w:proofErr w:type="spellEnd"/>
      <w:proofErr w:type="gramEnd"/>
      <w:r>
        <w:tab/>
      </w:r>
      <w:r>
        <w:tab/>
        <w:t>Output object, with length of axes reduced to yield the smallest cuboid that contains the non-empty bins.</w:t>
      </w:r>
    </w:p>
    <w:p w:rsidR="0040627E" w:rsidRDefault="0040627E" w:rsidP="002C743B">
      <w:pPr>
        <w:pStyle w:val="EndnoteText"/>
      </w:pPr>
    </w:p>
  </w:endnote>
  <w:endnote w:id="9">
    <w:p w:rsidR="0040627E" w:rsidRDefault="0040627E" w:rsidP="0040627E">
      <w:pPr>
        <w:pStyle w:val="Heading3"/>
      </w:pPr>
      <w:r>
        <w:rPr>
          <w:rStyle w:val="EndnoteReference"/>
        </w:rPr>
        <w:endnoteRef/>
      </w:r>
      <w:proofErr w:type="spellStart"/>
      <w:proofErr w:type="gramStart"/>
      <w:r>
        <w:t>n</w:t>
      </w:r>
      <w:r w:rsidRPr="00810678">
        <w:t>oisify</w:t>
      </w:r>
      <w:proofErr w:type="spellEnd"/>
      <w:proofErr w:type="gramEnd"/>
    </w:p>
    <w:p w:rsidR="0040627E" w:rsidRDefault="0040627E" w:rsidP="00810678">
      <w:pPr>
        <w:pStyle w:val="FootnoteText"/>
      </w:pPr>
      <w:r>
        <w:t xml:space="preserve">Adds random noise to an </w:t>
      </w:r>
      <w:proofErr w:type="spellStart"/>
      <w:r>
        <w:t>sqw</w:t>
      </w:r>
      <w:proofErr w:type="spellEnd"/>
      <w:r>
        <w:t xml:space="preserve"> object or array of </w:t>
      </w:r>
      <w:proofErr w:type="spellStart"/>
      <w:r>
        <w:t>sqw</w:t>
      </w:r>
      <w:proofErr w:type="spellEnd"/>
      <w:r>
        <w:t xml:space="preserve"> objects</w:t>
      </w:r>
    </w:p>
    <w:p w:rsidR="0040627E" w:rsidRDefault="0040627E" w:rsidP="00810678">
      <w:pPr>
        <w:pStyle w:val="FootnoteText"/>
      </w:pPr>
      <w:r>
        <w:t xml:space="preserve"> </w:t>
      </w:r>
    </w:p>
    <w:p w:rsidR="0040627E" w:rsidRDefault="0040627E" w:rsidP="00810678">
      <w:pPr>
        <w:pStyle w:val="FootnoteText"/>
      </w:pPr>
      <w:r>
        <w:t>Syntax:</w:t>
      </w:r>
    </w:p>
    <w:p w:rsidR="0040627E" w:rsidRDefault="00D17E70" w:rsidP="00810678">
      <w:pPr>
        <w:pStyle w:val="FootnoteText"/>
      </w:pPr>
      <w:r>
        <w:t>&gt;</w:t>
      </w:r>
      <w:r w:rsidR="0040627E">
        <w:t xml:space="preserve">&gt; </w:t>
      </w:r>
      <w:proofErr w:type="spellStart"/>
      <w:r w:rsidR="0040627E">
        <w:t>wout</w:t>
      </w:r>
      <w:proofErr w:type="spellEnd"/>
      <w:r w:rsidR="0040627E">
        <w:t xml:space="preserve"> = </w:t>
      </w:r>
      <w:proofErr w:type="spellStart"/>
      <w:r w:rsidR="0040627E">
        <w:t>noisify</w:t>
      </w:r>
      <w:proofErr w:type="spellEnd"/>
      <w:r w:rsidR="0040627E">
        <w:t xml:space="preserve"> (w)</w:t>
      </w:r>
    </w:p>
    <w:p w:rsidR="0040627E" w:rsidRDefault="0040627E" w:rsidP="00810678">
      <w:pPr>
        <w:pStyle w:val="FootnoteText"/>
      </w:pPr>
      <w:r>
        <w:t>Add noise with Gaussian distribution, with standard deviation</w:t>
      </w:r>
      <w:r>
        <w:tab/>
        <w:t xml:space="preserve"> = 0.1*(maximum pixel signal value)</w:t>
      </w:r>
    </w:p>
    <w:p w:rsidR="0040627E" w:rsidRDefault="0040627E" w:rsidP="00810678">
      <w:pPr>
        <w:pStyle w:val="FootnoteText"/>
      </w:pPr>
      <w:r>
        <w:t xml:space="preserve"> </w:t>
      </w:r>
    </w:p>
    <w:p w:rsidR="0040627E" w:rsidRDefault="00D17E70" w:rsidP="00810678">
      <w:pPr>
        <w:pStyle w:val="FootnoteText"/>
      </w:pPr>
      <w:r>
        <w:t>&gt;</w:t>
      </w:r>
      <w:r w:rsidR="0040627E">
        <w:t xml:space="preserve">&gt; </w:t>
      </w:r>
      <w:proofErr w:type="spellStart"/>
      <w:r w:rsidR="0040627E">
        <w:t>wout</w:t>
      </w:r>
      <w:proofErr w:type="spellEnd"/>
      <w:r w:rsidR="0040627E">
        <w:t xml:space="preserve"> = </w:t>
      </w:r>
      <w:proofErr w:type="spellStart"/>
      <w:r w:rsidR="0040627E">
        <w:t>noisify</w:t>
      </w:r>
      <w:proofErr w:type="spellEnd"/>
      <w:r w:rsidR="0040627E">
        <w:t xml:space="preserve"> (</w:t>
      </w:r>
      <w:proofErr w:type="spellStart"/>
      <w:r w:rsidR="0040627E">
        <w:t>w,factor</w:t>
      </w:r>
      <w:proofErr w:type="spellEnd"/>
      <w:r w:rsidR="0040627E">
        <w:t>)</w:t>
      </w:r>
    </w:p>
    <w:p w:rsidR="0040627E" w:rsidRDefault="0040627E" w:rsidP="00810678">
      <w:pPr>
        <w:pStyle w:val="FootnoteText"/>
      </w:pPr>
      <w:r>
        <w:t>Add noise with Gaussian distribution, with standard deviation</w:t>
      </w:r>
      <w:r>
        <w:tab/>
        <w:t xml:space="preserve"> = factor*(maximum pixel signal value)</w:t>
      </w:r>
    </w:p>
    <w:p w:rsidR="0040627E" w:rsidRDefault="0040627E" w:rsidP="00810678">
      <w:pPr>
        <w:pStyle w:val="FootnoteText"/>
      </w:pPr>
      <w:r>
        <w:t xml:space="preserve"> </w:t>
      </w:r>
    </w:p>
    <w:p w:rsidR="0040627E" w:rsidRDefault="00D17E70" w:rsidP="00810678">
      <w:pPr>
        <w:pStyle w:val="FootnoteText"/>
      </w:pPr>
      <w:r>
        <w:t>&gt;</w:t>
      </w:r>
      <w:r w:rsidR="0040627E">
        <w:t xml:space="preserve">&gt; </w:t>
      </w:r>
      <w:proofErr w:type="spellStart"/>
      <w:r w:rsidR="0040627E">
        <w:t>wout</w:t>
      </w:r>
      <w:proofErr w:type="spellEnd"/>
      <w:r w:rsidR="0040627E">
        <w:t xml:space="preserve"> = </w:t>
      </w:r>
      <w:proofErr w:type="spellStart"/>
      <w:r w:rsidR="0040627E">
        <w:t>noisify</w:t>
      </w:r>
      <w:proofErr w:type="spellEnd"/>
      <w:r w:rsidR="0040627E">
        <w:t xml:space="preserve"> (w,'</w:t>
      </w:r>
      <w:proofErr w:type="spellStart"/>
      <w:r w:rsidR="0040627E">
        <w:t>poisson</w:t>
      </w:r>
      <w:proofErr w:type="spellEnd"/>
      <w:r w:rsidR="0040627E">
        <w:t>')</w:t>
      </w:r>
    </w:p>
    <w:p w:rsidR="0040627E" w:rsidRDefault="0040627E" w:rsidP="00810678">
      <w:pPr>
        <w:pStyle w:val="FootnoteText"/>
      </w:pPr>
      <w:r>
        <w:t>Add noise with Poisson distribution, where the mean value at a point is the value of pixel signal.</w:t>
      </w:r>
    </w:p>
    <w:p w:rsidR="0040627E" w:rsidRDefault="0040627E" w:rsidP="00810678">
      <w:pPr>
        <w:pStyle w:val="EndnoteText"/>
      </w:pPr>
    </w:p>
  </w:endnote>
  <w:endnote w:id="10">
    <w:p w:rsidR="0040627E" w:rsidRDefault="0040627E" w:rsidP="0040627E">
      <w:pPr>
        <w:pStyle w:val="Heading3"/>
      </w:pPr>
      <w:r>
        <w:rPr>
          <w:rStyle w:val="EndnoteReference"/>
        </w:rPr>
        <w:endnoteRef/>
      </w:r>
      <w:r>
        <w:t xml:space="preserve"> </w:t>
      </w:r>
      <w:proofErr w:type="gramStart"/>
      <w:r w:rsidRPr="00513A83">
        <w:t>replicate</w:t>
      </w:r>
      <w:proofErr w:type="gramEnd"/>
    </w:p>
    <w:p w:rsidR="0040627E" w:rsidRDefault="0040627E" w:rsidP="00513A83">
      <w:pPr>
        <w:pStyle w:val="EndnoteText"/>
      </w:pPr>
      <w:r>
        <w:t xml:space="preserve">Make a higher dimensional dataset from </w:t>
      </w:r>
      <w:proofErr w:type="gramStart"/>
      <w:r>
        <w:t>a</w:t>
      </w:r>
      <w:proofErr w:type="gramEnd"/>
      <w:r>
        <w:t xml:space="preserve"> n-dimensional dataset by replicating the data along the extra dimensions of a reference dataset.</w:t>
      </w:r>
    </w:p>
    <w:p w:rsidR="0040627E" w:rsidRDefault="0040627E" w:rsidP="00513A83">
      <w:pPr>
        <w:pStyle w:val="EndnoteText"/>
      </w:pPr>
      <w:r>
        <w:t xml:space="preserve"> </w:t>
      </w:r>
    </w:p>
    <w:p w:rsidR="0040627E" w:rsidRDefault="0040627E" w:rsidP="00513A83">
      <w:pPr>
        <w:pStyle w:val="EndnoteText"/>
      </w:pPr>
      <w:r>
        <w:t xml:space="preserve"> Syntax:</w:t>
      </w:r>
    </w:p>
    <w:p w:rsidR="0040627E" w:rsidRDefault="0040627E" w:rsidP="00513A83">
      <w:pPr>
        <w:pStyle w:val="EndnoteText"/>
      </w:pPr>
      <w:r>
        <w:t xml:space="preserve">&gt;&gt; </w:t>
      </w:r>
      <w:proofErr w:type="spellStart"/>
      <w:r>
        <w:t>wout</w:t>
      </w:r>
      <w:proofErr w:type="spellEnd"/>
      <w:r>
        <w:t xml:space="preserve"> = replicate (win, </w:t>
      </w:r>
      <w:proofErr w:type="spellStart"/>
      <w:r>
        <w:t>wref</w:t>
      </w:r>
      <w:proofErr w:type="spellEnd"/>
      <w:r>
        <w:t>)</w:t>
      </w:r>
    </w:p>
    <w:p w:rsidR="0040627E" w:rsidRDefault="0040627E" w:rsidP="00513A83">
      <w:pPr>
        <w:pStyle w:val="EndnoteText"/>
      </w:pPr>
      <w:r>
        <w:t xml:space="preserve"> </w:t>
      </w:r>
    </w:p>
    <w:p w:rsidR="0040627E" w:rsidRDefault="0040627E" w:rsidP="00513A83">
      <w:pPr>
        <w:pStyle w:val="EndnoteText"/>
      </w:pPr>
      <w:r>
        <w:t>Input:</w:t>
      </w:r>
    </w:p>
    <w:p w:rsidR="0040627E" w:rsidRDefault="0040627E" w:rsidP="00513A83">
      <w:pPr>
        <w:pStyle w:val="EndnoteText"/>
      </w:pPr>
      <w:r>
        <w:t xml:space="preserve"> ------</w:t>
      </w:r>
    </w:p>
    <w:p w:rsidR="0040627E" w:rsidRDefault="0040627E" w:rsidP="00513A83">
      <w:pPr>
        <w:pStyle w:val="EndnoteText"/>
      </w:pPr>
      <w:proofErr w:type="gramStart"/>
      <w:r>
        <w:t>win</w:t>
      </w:r>
      <w:proofErr w:type="gramEnd"/>
      <w:r>
        <w:tab/>
        <w:t>n-dimensional dataset.</w:t>
      </w:r>
    </w:p>
    <w:p w:rsidR="0040627E" w:rsidRDefault="0040627E" w:rsidP="00513A83">
      <w:pPr>
        <w:pStyle w:val="EndnoteText"/>
      </w:pPr>
      <w:r>
        <w:t xml:space="preserve"> </w:t>
      </w:r>
    </w:p>
    <w:p w:rsidR="0040627E" w:rsidRDefault="0040627E" w:rsidP="00513A83">
      <w:pPr>
        <w:pStyle w:val="EndnoteText"/>
      </w:pPr>
      <w:proofErr w:type="spellStart"/>
      <w:proofErr w:type="gramStart"/>
      <w:r>
        <w:t>wref</w:t>
      </w:r>
      <w:proofErr w:type="spellEnd"/>
      <w:proofErr w:type="gramEnd"/>
      <w:r>
        <w:tab/>
        <w:t xml:space="preserve">Reference dataset structure to use as template for expanding the input </w:t>
      </w:r>
      <w:r w:rsidR="005338A6">
        <w:t>structure</w:t>
      </w:r>
      <w:r>
        <w:t>.</w:t>
      </w:r>
    </w:p>
    <w:p w:rsidR="005338A6" w:rsidRDefault="0040627E" w:rsidP="00513A83">
      <w:pPr>
        <w:pStyle w:val="EndnoteText"/>
      </w:pPr>
      <w:r>
        <w:t xml:space="preserve"> - The plot axes of win must also be plot axes of </w:t>
      </w:r>
      <w:proofErr w:type="spellStart"/>
      <w:r>
        <w:t>wref</w:t>
      </w:r>
      <w:proofErr w:type="spellEnd"/>
      <w:r>
        <w:t>, and the number</w:t>
      </w:r>
      <w:r w:rsidR="005338A6">
        <w:t xml:space="preserve"> </w:t>
      </w:r>
      <w:r>
        <w:t>of points along these common axes must be the same, although the numerical values of the coordinates need not be the same.</w:t>
      </w:r>
    </w:p>
    <w:p w:rsidR="0040627E" w:rsidRDefault="0040627E" w:rsidP="00513A83">
      <w:pPr>
        <w:pStyle w:val="EndnoteText"/>
      </w:pPr>
      <w:r>
        <w:t xml:space="preserve"> - The data is expanded along the plot axes of </w:t>
      </w:r>
      <w:proofErr w:type="spellStart"/>
      <w:r>
        <w:t>wref</w:t>
      </w:r>
      <w:proofErr w:type="spellEnd"/>
      <w:r>
        <w:t xml:space="preserve"> that </w:t>
      </w:r>
      <w:proofErr w:type="gramStart"/>
      <w:r>
        <w:t>are  integration</w:t>
      </w:r>
      <w:proofErr w:type="gramEnd"/>
      <w:r>
        <w:t xml:space="preserve"> axes of win. </w:t>
      </w:r>
    </w:p>
    <w:p w:rsidR="0040627E" w:rsidRDefault="0040627E" w:rsidP="00513A83">
      <w:pPr>
        <w:pStyle w:val="EndnoteText"/>
      </w:pPr>
      <w:r>
        <w:t xml:space="preserve"> - The annotations etc. are taken from the reference dataset.</w:t>
      </w:r>
    </w:p>
    <w:p w:rsidR="0040627E" w:rsidRDefault="0040627E" w:rsidP="00513A83">
      <w:pPr>
        <w:pStyle w:val="EndnoteText"/>
      </w:pPr>
      <w:r>
        <w:t xml:space="preserve"> </w:t>
      </w:r>
    </w:p>
    <w:p w:rsidR="0040627E" w:rsidRDefault="0040627E" w:rsidP="00513A83">
      <w:pPr>
        <w:pStyle w:val="EndnoteText"/>
      </w:pPr>
      <w:r>
        <w:t>Output:</w:t>
      </w:r>
    </w:p>
    <w:p w:rsidR="0040627E" w:rsidRDefault="0040627E" w:rsidP="00513A83">
      <w:pPr>
        <w:pStyle w:val="EndnoteText"/>
      </w:pPr>
      <w:r>
        <w:t xml:space="preserve"> -------</w:t>
      </w:r>
    </w:p>
    <w:p w:rsidR="0040627E" w:rsidRDefault="0040627E" w:rsidP="00513A83">
      <w:pPr>
        <w:pStyle w:val="EndnoteText"/>
      </w:pPr>
      <w:proofErr w:type="spellStart"/>
      <w:proofErr w:type="gramStart"/>
      <w:r>
        <w:t>wout</w:t>
      </w:r>
      <w:proofErr w:type="spellEnd"/>
      <w:proofErr w:type="gramEnd"/>
      <w:r>
        <w:tab/>
        <w:t>Output dataset structure.</w:t>
      </w:r>
    </w:p>
    <w:p w:rsidR="005338A6" w:rsidRDefault="005338A6" w:rsidP="00513A83">
      <w:pPr>
        <w:pStyle w:val="EndnoteText"/>
      </w:pPr>
    </w:p>
  </w:endnote>
  <w:endnote w:id="11">
    <w:p w:rsidR="005338A6" w:rsidRDefault="0040627E" w:rsidP="005338A6">
      <w:pPr>
        <w:pStyle w:val="Heading3"/>
      </w:pPr>
      <w:r>
        <w:rPr>
          <w:rStyle w:val="EndnoteReference"/>
        </w:rPr>
        <w:endnoteRef/>
      </w:r>
      <w:r>
        <w:t xml:space="preserve"> </w:t>
      </w:r>
      <w:proofErr w:type="spellStart"/>
      <w:r w:rsidR="005338A6" w:rsidRPr="00513A83">
        <w:t>change_crystal</w:t>
      </w:r>
      <w:proofErr w:type="spellEnd"/>
    </w:p>
    <w:p w:rsidR="0040627E" w:rsidRDefault="0040627E" w:rsidP="00513A83">
      <w:pPr>
        <w:pStyle w:val="FootnoteText"/>
      </w:pPr>
      <w:r>
        <w:t xml:space="preserve">Change the crystal lattice and orientation of an </w:t>
      </w:r>
      <w:proofErr w:type="spellStart"/>
      <w:r>
        <w:t>sqw</w:t>
      </w:r>
      <w:proofErr w:type="spellEnd"/>
      <w:r>
        <w:t xml:space="preserve"> object or array of objects</w:t>
      </w:r>
    </w:p>
    <w:p w:rsidR="0040627E" w:rsidRDefault="0040627E" w:rsidP="00513A83">
      <w:pPr>
        <w:pStyle w:val="FootnoteText"/>
      </w:pPr>
      <w:r>
        <w:t xml:space="preserve"> </w:t>
      </w:r>
    </w:p>
    <w:p w:rsidR="0040627E" w:rsidRDefault="0040627E" w:rsidP="00513A83">
      <w:pPr>
        <w:pStyle w:val="FootnoteText"/>
      </w:pPr>
      <w:r>
        <w:t xml:space="preserve"> Most commonly:</w:t>
      </w:r>
    </w:p>
    <w:p w:rsidR="0040627E" w:rsidRDefault="0040627E" w:rsidP="00513A83">
      <w:pPr>
        <w:pStyle w:val="FootnoteText"/>
      </w:pPr>
      <w:r>
        <w:t xml:space="preserve">&gt;&gt; </w:t>
      </w:r>
      <w:proofErr w:type="spellStart"/>
      <w:r>
        <w:t>wout</w:t>
      </w:r>
      <w:proofErr w:type="spellEnd"/>
      <w:r>
        <w:t xml:space="preserve"> = </w:t>
      </w:r>
      <w:proofErr w:type="spellStart"/>
      <w:r>
        <w:t>change_crystal</w:t>
      </w:r>
      <w:proofErr w:type="spellEnd"/>
      <w:r>
        <w:t xml:space="preserve"> (w, </w:t>
      </w:r>
      <w:proofErr w:type="spellStart"/>
      <w:r>
        <w:t>rlu_corr</w:t>
      </w:r>
      <w:proofErr w:type="spellEnd"/>
      <w:r>
        <w:t>)</w:t>
      </w:r>
      <w:r>
        <w:tab/>
        <w:t>change lattice parameters and orientation</w:t>
      </w:r>
    </w:p>
    <w:p w:rsidR="0040627E" w:rsidRDefault="0040627E" w:rsidP="00513A83">
      <w:pPr>
        <w:pStyle w:val="FootnoteText"/>
      </w:pPr>
      <w:r>
        <w:t xml:space="preserve"> </w:t>
      </w:r>
    </w:p>
    <w:p w:rsidR="0040627E" w:rsidRDefault="0040627E" w:rsidP="00513A83">
      <w:pPr>
        <w:pStyle w:val="FootnoteText"/>
      </w:pPr>
      <w:r>
        <w:t>OR</w:t>
      </w:r>
    </w:p>
    <w:p w:rsidR="0040627E" w:rsidRDefault="00D17E70" w:rsidP="00513A83">
      <w:pPr>
        <w:pStyle w:val="FootnoteText"/>
      </w:pPr>
      <w:r>
        <w:t>&gt;</w:t>
      </w:r>
      <w:r w:rsidR="0040627E">
        <w:t xml:space="preserve">&gt; </w:t>
      </w:r>
      <w:proofErr w:type="spellStart"/>
      <w:r w:rsidR="0040627E">
        <w:t>wout</w:t>
      </w:r>
      <w:proofErr w:type="spellEnd"/>
      <w:r w:rsidR="0040627E">
        <w:t xml:space="preserve"> = </w:t>
      </w:r>
      <w:proofErr w:type="spellStart"/>
      <w:r w:rsidR="0040627E">
        <w:t>change_crystal</w:t>
      </w:r>
      <w:proofErr w:type="spellEnd"/>
      <w:r w:rsidR="0040627E">
        <w:t xml:space="preserve"> (w, </w:t>
      </w:r>
      <w:proofErr w:type="spellStart"/>
      <w:r w:rsidR="0040627E">
        <w:t>alatt</w:t>
      </w:r>
      <w:proofErr w:type="spellEnd"/>
      <w:r w:rsidR="0040627E">
        <w:t>)</w:t>
      </w:r>
      <w:r w:rsidR="0040627E">
        <w:tab/>
      </w:r>
      <w:r w:rsidR="0040627E">
        <w:tab/>
      </w:r>
      <w:r w:rsidR="0040627E">
        <w:tab/>
        <w:t xml:space="preserve"> change just length of lattice vectors</w:t>
      </w:r>
    </w:p>
    <w:p w:rsidR="0040627E" w:rsidRDefault="0040627E" w:rsidP="00513A83">
      <w:pPr>
        <w:pStyle w:val="FootnoteText"/>
      </w:pPr>
      <w:r>
        <w:t xml:space="preserve">&gt;&gt; </w:t>
      </w:r>
      <w:proofErr w:type="spellStart"/>
      <w:r>
        <w:t>wout</w:t>
      </w:r>
      <w:proofErr w:type="spellEnd"/>
      <w:r>
        <w:t xml:space="preserve"> = </w:t>
      </w:r>
      <w:proofErr w:type="spellStart"/>
      <w:r>
        <w:t>change_crystal</w:t>
      </w:r>
      <w:proofErr w:type="spellEnd"/>
      <w:r>
        <w:t xml:space="preserve"> (w, </w:t>
      </w:r>
      <w:proofErr w:type="spellStart"/>
      <w:r>
        <w:t>alatt</w:t>
      </w:r>
      <w:proofErr w:type="spellEnd"/>
      <w:r>
        <w:t xml:space="preserve">, </w:t>
      </w:r>
      <w:proofErr w:type="spellStart"/>
      <w:r>
        <w:t>angdeg</w:t>
      </w:r>
      <w:proofErr w:type="spellEnd"/>
      <w:r>
        <w:t>)</w:t>
      </w:r>
      <w:r>
        <w:tab/>
      </w:r>
      <w:r>
        <w:tab/>
        <w:t>change all lattice parameters</w:t>
      </w:r>
    </w:p>
    <w:p w:rsidR="0040627E" w:rsidRDefault="0040627E" w:rsidP="00513A83">
      <w:pPr>
        <w:pStyle w:val="FootnoteText"/>
      </w:pPr>
      <w:r>
        <w:t xml:space="preserve">&gt;&gt; </w:t>
      </w:r>
      <w:proofErr w:type="spellStart"/>
      <w:r>
        <w:t>wout</w:t>
      </w:r>
      <w:proofErr w:type="spellEnd"/>
      <w:r>
        <w:t xml:space="preserve"> = </w:t>
      </w:r>
      <w:proofErr w:type="spellStart"/>
      <w:r>
        <w:t>change_crystal</w:t>
      </w:r>
      <w:proofErr w:type="spellEnd"/>
      <w:r>
        <w:t xml:space="preserve"> (w, </w:t>
      </w:r>
      <w:proofErr w:type="spellStart"/>
      <w:r>
        <w:t>alatt</w:t>
      </w:r>
      <w:proofErr w:type="spellEnd"/>
      <w:r>
        <w:t xml:space="preserve">, </w:t>
      </w:r>
      <w:proofErr w:type="spellStart"/>
      <w:r>
        <w:t>angdeg</w:t>
      </w:r>
      <w:proofErr w:type="spellEnd"/>
      <w:r>
        <w:t xml:space="preserve">, </w:t>
      </w:r>
      <w:proofErr w:type="spellStart"/>
      <w:r>
        <w:t>rotmat</w:t>
      </w:r>
      <w:proofErr w:type="spellEnd"/>
      <w:r>
        <w:t xml:space="preserve">) </w:t>
      </w:r>
      <w:r w:rsidR="005338A6">
        <w:tab/>
      </w:r>
      <w:r>
        <w:t>change lattice parameters and orientation</w:t>
      </w:r>
    </w:p>
    <w:p w:rsidR="0040627E" w:rsidRDefault="0040627E" w:rsidP="00513A83">
      <w:pPr>
        <w:pStyle w:val="FootnoteText"/>
      </w:pPr>
      <w:r>
        <w:t xml:space="preserve">&gt;&gt; </w:t>
      </w:r>
      <w:proofErr w:type="spellStart"/>
      <w:r>
        <w:t>wout</w:t>
      </w:r>
      <w:proofErr w:type="spellEnd"/>
      <w:r>
        <w:t xml:space="preserve"> = </w:t>
      </w:r>
      <w:proofErr w:type="spellStart"/>
      <w:r>
        <w:t>change_crystal</w:t>
      </w:r>
      <w:proofErr w:type="spellEnd"/>
      <w:r>
        <w:t xml:space="preserve"> (w, </w:t>
      </w:r>
      <w:proofErr w:type="spellStart"/>
      <w:r>
        <w:t>alatt</w:t>
      </w:r>
      <w:proofErr w:type="spellEnd"/>
      <w:r>
        <w:t xml:space="preserve">, </w:t>
      </w:r>
      <w:proofErr w:type="spellStart"/>
      <w:r>
        <w:t>angdeg</w:t>
      </w:r>
      <w:proofErr w:type="spellEnd"/>
      <w:r>
        <w:t xml:space="preserve">, u, v) </w:t>
      </w:r>
      <w:r w:rsidR="005338A6">
        <w:tab/>
      </w:r>
      <w:r>
        <w:t xml:space="preserve"> change lattice parameters and redefine u, v</w:t>
      </w:r>
    </w:p>
    <w:p w:rsidR="0040627E" w:rsidRDefault="0040627E" w:rsidP="00513A83">
      <w:pPr>
        <w:pStyle w:val="FootnoteText"/>
      </w:pPr>
      <w:r>
        <w:t xml:space="preserve">  </w:t>
      </w:r>
    </w:p>
    <w:p w:rsidR="0040627E" w:rsidRDefault="0040627E" w:rsidP="00513A83">
      <w:pPr>
        <w:pStyle w:val="FootnoteText"/>
      </w:pPr>
      <w:r>
        <w:t>Input:</w:t>
      </w:r>
    </w:p>
    <w:p w:rsidR="0040627E" w:rsidRDefault="0040627E" w:rsidP="00513A83">
      <w:pPr>
        <w:pStyle w:val="FootnoteText"/>
      </w:pPr>
      <w:r>
        <w:t xml:space="preserve"> -----</w:t>
      </w:r>
    </w:p>
    <w:p w:rsidR="0040627E" w:rsidRDefault="0040627E" w:rsidP="00513A83">
      <w:pPr>
        <w:pStyle w:val="FootnoteText"/>
      </w:pPr>
      <w:r>
        <w:t>w</w:t>
      </w:r>
      <w:r>
        <w:tab/>
      </w:r>
      <w:r>
        <w:tab/>
        <w:t xml:space="preserve"> Input </w:t>
      </w:r>
      <w:proofErr w:type="spellStart"/>
      <w:r>
        <w:t>sqw</w:t>
      </w:r>
      <w:proofErr w:type="spellEnd"/>
      <w:r>
        <w:t xml:space="preserve"> object</w:t>
      </w:r>
    </w:p>
    <w:p w:rsidR="0040627E" w:rsidRDefault="0040627E" w:rsidP="00513A83">
      <w:pPr>
        <w:pStyle w:val="FootnoteText"/>
      </w:pPr>
    </w:p>
    <w:p w:rsidR="005338A6" w:rsidRDefault="0040627E" w:rsidP="00513A83">
      <w:pPr>
        <w:pStyle w:val="FootnoteText"/>
      </w:pPr>
      <w:proofErr w:type="spellStart"/>
      <w:proofErr w:type="gramStart"/>
      <w:r>
        <w:t>rlu_corr</w:t>
      </w:r>
      <w:proofErr w:type="spellEnd"/>
      <w:proofErr w:type="gramEnd"/>
      <w:r w:rsidR="005338A6">
        <w:tab/>
      </w:r>
      <w:r>
        <w:tab/>
        <w:t xml:space="preserve">Matrix to convert notional </w:t>
      </w:r>
      <w:proofErr w:type="spellStart"/>
      <w:r>
        <w:t>rlu</w:t>
      </w:r>
      <w:proofErr w:type="spellEnd"/>
      <w:r>
        <w:t xml:space="preserve"> in the current crystal lattice to</w:t>
      </w:r>
      <w:r w:rsidR="005338A6">
        <w:t xml:space="preserve"> </w:t>
      </w:r>
      <w:r>
        <w:t xml:space="preserve">the </w:t>
      </w:r>
      <w:proofErr w:type="spellStart"/>
      <w:r>
        <w:t>rlu</w:t>
      </w:r>
      <w:proofErr w:type="spellEnd"/>
      <w:r>
        <w:t xml:space="preserve"> in the </w:t>
      </w:r>
      <w:proofErr w:type="spellStart"/>
      <w:r>
        <w:t>the</w:t>
      </w:r>
      <w:proofErr w:type="spellEnd"/>
      <w:r>
        <w:t xml:space="preserve"> new crystal lattice together with any re-orientation</w:t>
      </w:r>
      <w:r w:rsidR="005338A6">
        <w:t xml:space="preserve"> </w:t>
      </w:r>
      <w:r>
        <w:t>of the crystal. The matrix is defined by the matrix:</w:t>
      </w:r>
      <w:r w:rsidR="005338A6">
        <w:t xml:space="preserve"> </w:t>
      </w:r>
      <w:proofErr w:type="spellStart"/>
      <w:r>
        <w:t>qhkl</w:t>
      </w:r>
      <w:proofErr w:type="spellEnd"/>
      <w:r>
        <w:t>(</w:t>
      </w:r>
      <w:proofErr w:type="spellStart"/>
      <w:r>
        <w:t>i</w:t>
      </w:r>
      <w:proofErr w:type="spellEnd"/>
      <w:r>
        <w:t xml:space="preserve">) = </w:t>
      </w:r>
      <w:proofErr w:type="spellStart"/>
      <w:r>
        <w:t>rlu_corr</w:t>
      </w:r>
      <w:proofErr w:type="spellEnd"/>
      <w:r>
        <w:t>(</w:t>
      </w:r>
      <w:proofErr w:type="spellStart"/>
      <w:r>
        <w:t>i,j</w:t>
      </w:r>
      <w:proofErr w:type="spellEnd"/>
      <w:r>
        <w:t>) * qhkl_0(j)</w:t>
      </w:r>
      <w:r w:rsidR="005338A6">
        <w:t xml:space="preserve"> </w:t>
      </w:r>
      <w:r>
        <w:t>This matrix can be obtained from refining the lattice and</w:t>
      </w:r>
      <w:r w:rsidR="005338A6">
        <w:t xml:space="preserve"> </w:t>
      </w:r>
      <w:r>
        <w:t xml:space="preserve">orientation with the function </w:t>
      </w:r>
      <w:proofErr w:type="spellStart"/>
      <w:r>
        <w:t>refine_crystal</w:t>
      </w:r>
      <w:proofErr w:type="spellEnd"/>
      <w:r>
        <w:t xml:space="preserve"> (type</w:t>
      </w:r>
    </w:p>
    <w:p w:rsidR="0040627E" w:rsidRDefault="0040627E" w:rsidP="00513A83">
      <w:pPr>
        <w:pStyle w:val="FootnoteText"/>
      </w:pPr>
      <w:r>
        <w:t xml:space="preserve">&gt;&gt;help </w:t>
      </w:r>
      <w:proofErr w:type="spellStart"/>
      <w:r>
        <w:t>refine_crystal</w:t>
      </w:r>
      <w:proofErr w:type="spellEnd"/>
      <w:r>
        <w:t xml:space="preserve"> for more details).</w:t>
      </w:r>
    </w:p>
    <w:p w:rsidR="00D17E70" w:rsidRDefault="00D17E70" w:rsidP="00513A83">
      <w:pPr>
        <w:pStyle w:val="FootnoteText"/>
      </w:pPr>
    </w:p>
    <w:p w:rsidR="0040627E" w:rsidRDefault="0040627E" w:rsidP="00513A83">
      <w:pPr>
        <w:pStyle w:val="FootnoteText"/>
      </w:pPr>
      <w:r>
        <w:t xml:space="preserve"> *OR*</w:t>
      </w:r>
    </w:p>
    <w:p w:rsidR="0040627E" w:rsidRDefault="0040627E" w:rsidP="00513A83">
      <w:pPr>
        <w:pStyle w:val="FootnoteText"/>
      </w:pPr>
      <w:proofErr w:type="spellStart"/>
      <w:r>
        <w:t>alatt</w:t>
      </w:r>
      <w:proofErr w:type="spellEnd"/>
      <w:r>
        <w:tab/>
        <w:t xml:space="preserve"> New lattice parameters [</w:t>
      </w:r>
      <w:proofErr w:type="spellStart"/>
      <w:r>
        <w:t>a,b,c</w:t>
      </w:r>
      <w:proofErr w:type="spellEnd"/>
      <w:r>
        <w:t>] (Angstroms)</w:t>
      </w:r>
    </w:p>
    <w:p w:rsidR="0040627E" w:rsidRDefault="0040627E" w:rsidP="00513A83">
      <w:pPr>
        <w:pStyle w:val="FootnoteText"/>
      </w:pPr>
      <w:proofErr w:type="spellStart"/>
      <w:r>
        <w:t>angdeg</w:t>
      </w:r>
      <w:proofErr w:type="spellEnd"/>
      <w:r>
        <w:tab/>
        <w:t xml:space="preserve"> New lattice angles [</w:t>
      </w:r>
      <w:proofErr w:type="spellStart"/>
      <w:r>
        <w:t>alf,bet,gam</w:t>
      </w:r>
      <w:proofErr w:type="spellEnd"/>
      <w:r>
        <w:t>] (degrees)</w:t>
      </w:r>
    </w:p>
    <w:p w:rsidR="005338A6" w:rsidRDefault="0040627E" w:rsidP="00513A83">
      <w:pPr>
        <w:pStyle w:val="FootnoteText"/>
      </w:pPr>
      <w:proofErr w:type="spellStart"/>
      <w:proofErr w:type="gramStart"/>
      <w:r>
        <w:t>rotmat</w:t>
      </w:r>
      <w:proofErr w:type="spellEnd"/>
      <w:proofErr w:type="gramEnd"/>
      <w:r>
        <w:tab/>
        <w:t xml:space="preserve"> Rotation matrix that relates crystal Cartesian coordinate frame of the new</w:t>
      </w:r>
      <w:r w:rsidR="005338A6">
        <w:t xml:space="preserve"> </w:t>
      </w:r>
      <w:r>
        <w:t>lattice as a rotation of the current crystal frame. Orthonormal coordinates</w:t>
      </w:r>
      <w:r w:rsidR="005338A6">
        <w:t xml:space="preserve"> </w:t>
      </w:r>
      <w:r>
        <w:t xml:space="preserve">in the two frames are related by </w:t>
      </w:r>
      <w:r w:rsidR="005338A6">
        <w:t xml:space="preserve"> </w:t>
      </w:r>
      <w:proofErr w:type="spellStart"/>
      <w:r>
        <w:t>v_new</w:t>
      </w:r>
      <w:proofErr w:type="spellEnd"/>
      <w:r>
        <w:t>(</w:t>
      </w:r>
      <w:proofErr w:type="spellStart"/>
      <w:r>
        <w:t>i</w:t>
      </w:r>
      <w:proofErr w:type="spellEnd"/>
      <w:r>
        <w:t xml:space="preserve">)= </w:t>
      </w:r>
      <w:proofErr w:type="spellStart"/>
      <w:r>
        <w:t>rotmat</w:t>
      </w:r>
      <w:proofErr w:type="spellEnd"/>
      <w:r>
        <w:t>(</w:t>
      </w:r>
      <w:proofErr w:type="spellStart"/>
      <w:r>
        <w:t>i,j</w:t>
      </w:r>
      <w:proofErr w:type="spellEnd"/>
      <w:r>
        <w:t>)*</w:t>
      </w:r>
      <w:proofErr w:type="spellStart"/>
      <w:r>
        <w:t>v_current</w:t>
      </w:r>
      <w:proofErr w:type="spellEnd"/>
      <w:r>
        <w:t>(j)</w:t>
      </w:r>
    </w:p>
    <w:p w:rsidR="0040627E" w:rsidRDefault="0040627E" w:rsidP="00513A83">
      <w:pPr>
        <w:pStyle w:val="FootnoteText"/>
      </w:pPr>
      <w:proofErr w:type="gramStart"/>
      <w:r>
        <w:t>u</w:t>
      </w:r>
      <w:proofErr w:type="gramEnd"/>
      <w:r>
        <w:t>, v</w:t>
      </w:r>
      <w:r>
        <w:tab/>
        <w:t xml:space="preserve"> Redefine the two vectors that were used to determine the scattering plane</w:t>
      </w:r>
      <w:r w:rsidR="005338A6">
        <w:t xml:space="preserve"> </w:t>
      </w:r>
      <w:r>
        <w:t xml:space="preserve">These are the vectors at whatever </w:t>
      </w:r>
      <w:proofErr w:type="spellStart"/>
      <w:r>
        <w:t>misorientation</w:t>
      </w:r>
      <w:proofErr w:type="spellEnd"/>
      <w:r>
        <w:t xml:space="preserve"> angles </w:t>
      </w:r>
      <w:proofErr w:type="spellStart"/>
      <w:r>
        <w:t>dpsi</w:t>
      </w:r>
      <w:proofErr w:type="spellEnd"/>
      <w:r>
        <w:t xml:space="preserve">, </w:t>
      </w:r>
      <w:proofErr w:type="spellStart"/>
      <w:r>
        <w:t>gl</w:t>
      </w:r>
      <w:proofErr w:type="spellEnd"/>
      <w:r>
        <w:t xml:space="preserve">, </w:t>
      </w:r>
      <w:proofErr w:type="spellStart"/>
      <w:r>
        <w:t>gs</w:t>
      </w:r>
      <w:proofErr w:type="spellEnd"/>
      <w:r>
        <w:t xml:space="preserve"> (which</w:t>
      </w:r>
      <w:r w:rsidR="005338A6">
        <w:t xml:space="preserve"> </w:t>
      </w:r>
      <w:r>
        <w:t>cannot be changed).</w:t>
      </w:r>
    </w:p>
    <w:p w:rsidR="0040627E" w:rsidRDefault="0040627E" w:rsidP="00513A83">
      <w:pPr>
        <w:pStyle w:val="FootnoteText"/>
      </w:pPr>
      <w:r>
        <w:t xml:space="preserve"> </w:t>
      </w:r>
    </w:p>
    <w:p w:rsidR="0040627E" w:rsidRDefault="0040627E" w:rsidP="00513A83">
      <w:pPr>
        <w:pStyle w:val="FootnoteText"/>
      </w:pPr>
      <w:r>
        <w:t>Output:</w:t>
      </w:r>
    </w:p>
    <w:p w:rsidR="0040627E" w:rsidRDefault="0040627E" w:rsidP="00513A83">
      <w:pPr>
        <w:pStyle w:val="FootnoteText"/>
      </w:pPr>
      <w:r>
        <w:t xml:space="preserve"> -------</w:t>
      </w:r>
    </w:p>
    <w:p w:rsidR="0040627E" w:rsidRDefault="0040627E" w:rsidP="00513A83">
      <w:pPr>
        <w:pStyle w:val="FootnoteText"/>
      </w:pPr>
      <w:proofErr w:type="spellStart"/>
      <w:r>
        <w:t>wout</w:t>
      </w:r>
      <w:proofErr w:type="spellEnd"/>
      <w:r>
        <w:tab/>
        <w:t xml:space="preserve"> Output </w:t>
      </w:r>
      <w:proofErr w:type="spellStart"/>
      <w:r>
        <w:t>sqw</w:t>
      </w:r>
      <w:proofErr w:type="spellEnd"/>
      <w:r>
        <w:t xml:space="preserve"> object with changed crystal lattice parameters and orientation</w:t>
      </w:r>
    </w:p>
    <w:p w:rsidR="0040627E" w:rsidRDefault="0040627E" w:rsidP="00513A83">
      <w:pPr>
        <w:pStyle w:val="FootnoteText"/>
      </w:pPr>
      <w:r>
        <w:t xml:space="preserve"> </w:t>
      </w:r>
    </w:p>
    <w:p w:rsidR="0040627E" w:rsidRDefault="0040627E" w:rsidP="00513A83">
      <w:pPr>
        <w:pStyle w:val="FootnoteText"/>
      </w:pPr>
      <w:r>
        <w:t>NOTE</w:t>
      </w:r>
    </w:p>
    <w:p w:rsidR="0040627E" w:rsidRDefault="0040627E" w:rsidP="00513A83">
      <w:pPr>
        <w:pStyle w:val="FootnoteText"/>
      </w:pPr>
      <w:r>
        <w:t>The input data set(s) can be reset to their original orientation by inverting the input data e.g.</w:t>
      </w:r>
    </w:p>
    <w:p w:rsidR="0040627E" w:rsidRDefault="0040627E" w:rsidP="00513A83">
      <w:pPr>
        <w:pStyle w:val="FootnoteText"/>
      </w:pPr>
      <w:r>
        <w:t xml:space="preserve">- call with </w:t>
      </w:r>
      <w:proofErr w:type="spellStart"/>
      <w:r>
        <w:t>inv</w:t>
      </w:r>
      <w:proofErr w:type="spellEnd"/>
      <w:r>
        <w:t>(</w:t>
      </w:r>
      <w:proofErr w:type="spellStart"/>
      <w:r>
        <w:t>rlu_corr</w:t>
      </w:r>
      <w:proofErr w:type="spellEnd"/>
      <w:r>
        <w:t>)</w:t>
      </w:r>
    </w:p>
    <w:p w:rsidR="0040627E" w:rsidRDefault="0040627E" w:rsidP="00513A83">
      <w:pPr>
        <w:pStyle w:val="FootnoteText"/>
      </w:pPr>
      <w:r>
        <w:t xml:space="preserve">- call with the original </w:t>
      </w:r>
      <w:proofErr w:type="spellStart"/>
      <w:r>
        <w:t>alatt</w:t>
      </w:r>
      <w:proofErr w:type="spellEnd"/>
      <w:r>
        <w:t xml:space="preserve">, </w:t>
      </w:r>
      <w:proofErr w:type="spellStart"/>
      <w:r>
        <w:t>angdeg</w:t>
      </w:r>
      <w:proofErr w:type="spellEnd"/>
      <w:r>
        <w:t>, u and v</w:t>
      </w:r>
    </w:p>
    <w:p w:rsidR="0040627E" w:rsidRDefault="0040627E" w:rsidP="00513A83">
      <w:pPr>
        <w:pStyle w:val="EndnoteText"/>
      </w:pPr>
    </w:p>
  </w:endnote>
  <w:endnote w:id="12">
    <w:p w:rsidR="0040627E" w:rsidRDefault="0040627E" w:rsidP="005338A6">
      <w:pPr>
        <w:pStyle w:val="Heading3"/>
      </w:pPr>
      <w:r>
        <w:rPr>
          <w:rStyle w:val="EndnoteReference"/>
        </w:rPr>
        <w:endnoteRef/>
      </w:r>
      <w:r w:rsidR="005338A6">
        <w:t xml:space="preserve"> </w:t>
      </w:r>
      <w:proofErr w:type="spellStart"/>
      <w:r>
        <w:t>fake_sqw</w:t>
      </w:r>
      <w:proofErr w:type="spellEnd"/>
    </w:p>
    <w:p w:rsidR="0040627E" w:rsidRDefault="0040627E" w:rsidP="00F872AF">
      <w:pPr>
        <w:pStyle w:val="EndnoteText"/>
      </w:pPr>
      <w:r>
        <w:t xml:space="preserve"> Create an output </w:t>
      </w:r>
      <w:proofErr w:type="spellStart"/>
      <w:r>
        <w:t>sqw</w:t>
      </w:r>
      <w:proofErr w:type="spellEnd"/>
      <w:r>
        <w:t xml:space="preserve"> file with dummy data using array(s) of energy bins instead </w:t>
      </w:r>
      <w:proofErr w:type="spellStart"/>
      <w:r>
        <w:t>spe</w:t>
      </w:r>
      <w:proofErr w:type="spellEnd"/>
      <w:r>
        <w:t xml:space="preserve"> file(s).</w:t>
      </w:r>
    </w:p>
    <w:p w:rsidR="0040627E" w:rsidRDefault="0040627E" w:rsidP="00F872AF">
      <w:pPr>
        <w:pStyle w:val="EndnoteText"/>
      </w:pPr>
      <w:r>
        <w:t xml:space="preserve"> </w:t>
      </w:r>
    </w:p>
    <w:p w:rsidR="0040627E" w:rsidRDefault="0040627E" w:rsidP="00F872AF">
      <w:pPr>
        <w:pStyle w:val="EndnoteText"/>
      </w:pPr>
      <w:r>
        <w:t xml:space="preserve">&gt;&gt; </w:t>
      </w:r>
      <w:proofErr w:type="spellStart"/>
      <w:r>
        <w:t>fake_sqw</w:t>
      </w:r>
      <w:proofErr w:type="spellEnd"/>
      <w:r>
        <w:t xml:space="preserve"> (</w:t>
      </w:r>
      <w:proofErr w:type="spellStart"/>
      <w:r>
        <w:t>sqw</w:t>
      </w:r>
      <w:proofErr w:type="spellEnd"/>
      <w:r>
        <w:t xml:space="preserve">, en,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w:t>
      </w:r>
    </w:p>
    <w:p w:rsidR="0040627E" w:rsidRDefault="0040627E" w:rsidP="00F872AF">
      <w:pPr>
        <w:pStyle w:val="EndnoteText"/>
      </w:pPr>
    </w:p>
    <w:p w:rsidR="0040627E" w:rsidRDefault="0040627E" w:rsidP="00F872AF">
      <w:pPr>
        <w:pStyle w:val="EndnoteText"/>
      </w:pPr>
      <w:r>
        <w:t xml:space="preserve">&gt;&gt; </w:t>
      </w:r>
      <w:proofErr w:type="spellStart"/>
      <w:r>
        <w:t>fake_sqw</w:t>
      </w:r>
      <w:proofErr w:type="spellEnd"/>
      <w:r>
        <w:t xml:space="preserve"> (</w:t>
      </w:r>
      <w:proofErr w:type="spellStart"/>
      <w:r>
        <w:t>sqw</w:t>
      </w:r>
      <w:proofErr w:type="spellEnd"/>
      <w:r>
        <w:t xml:space="preserve">, en, </w:t>
      </w:r>
      <w:proofErr w:type="spellStart"/>
      <w:r>
        <w:t>par_file</w:t>
      </w:r>
      <w:proofErr w:type="spellEnd"/>
      <w:r>
        <w:t xml:space="preserve">, </w:t>
      </w:r>
      <w:proofErr w:type="spellStart"/>
      <w:r>
        <w:t>sqw_file</w:t>
      </w:r>
      <w:proofErr w:type="spellEnd"/>
      <w:r>
        <w:t xml:space="preserve">, </w:t>
      </w:r>
      <w:proofErr w:type="spellStart"/>
      <w:r>
        <w:t>efix</w:t>
      </w:r>
      <w:proofErr w:type="spellEnd"/>
      <w:r>
        <w:t xml:space="preserve">, </w:t>
      </w:r>
      <w:proofErr w:type="spellStart"/>
      <w:r>
        <w:t>emode</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 xml:space="preserve">, </w:t>
      </w:r>
      <w:proofErr w:type="spellStart"/>
      <w:r>
        <w:t>grid_size_in</w:t>
      </w:r>
      <w:proofErr w:type="spellEnd"/>
      <w:r>
        <w:t xml:space="preserve">, </w:t>
      </w:r>
      <w:proofErr w:type="spellStart"/>
      <w:r>
        <w:t>urange_in</w:t>
      </w:r>
      <w:proofErr w:type="spellEnd"/>
      <w:r>
        <w:t>)</w:t>
      </w:r>
    </w:p>
    <w:p w:rsidR="0040627E" w:rsidRDefault="0040627E" w:rsidP="00F872AF">
      <w:pPr>
        <w:pStyle w:val="EndnoteText"/>
      </w:pPr>
      <w:r>
        <w:t xml:space="preserve"> </w:t>
      </w:r>
    </w:p>
    <w:p w:rsidR="0040627E" w:rsidRDefault="0040627E" w:rsidP="00F872AF">
      <w:pPr>
        <w:pStyle w:val="EndnoteText"/>
      </w:pPr>
      <w:r>
        <w:t>&gt;&gt; [</w:t>
      </w:r>
      <w:proofErr w:type="spellStart"/>
      <w:r>
        <w:t>tmp_file</w:t>
      </w:r>
      <w:proofErr w:type="spellEnd"/>
      <w:r>
        <w:t xml:space="preserve">, </w:t>
      </w:r>
      <w:proofErr w:type="spellStart"/>
      <w:r>
        <w:t>grid_size</w:t>
      </w:r>
      <w:proofErr w:type="spellEnd"/>
      <w:r>
        <w:t xml:space="preserve">, </w:t>
      </w:r>
      <w:proofErr w:type="spellStart"/>
      <w:r>
        <w:t>urange</w:t>
      </w:r>
      <w:proofErr w:type="spellEnd"/>
      <w:r>
        <w:t xml:space="preserve">] = </w:t>
      </w:r>
      <w:proofErr w:type="spellStart"/>
      <w:r>
        <w:t>fake_sqw</w:t>
      </w:r>
      <w:proofErr w:type="spellEnd"/>
      <w:r>
        <w:t xml:space="preserve"> (...)</w:t>
      </w:r>
    </w:p>
    <w:p w:rsidR="0040627E" w:rsidRDefault="0040627E" w:rsidP="00F872AF">
      <w:pPr>
        <w:pStyle w:val="EndnoteText"/>
      </w:pPr>
    </w:p>
  </w:endnote>
  <w:endnote w:id="13">
    <w:p w:rsidR="0040627E" w:rsidRDefault="0040627E" w:rsidP="005338A6">
      <w:pPr>
        <w:pStyle w:val="Heading3"/>
      </w:pPr>
      <w:r>
        <w:rPr>
          <w:rStyle w:val="EndnoteReference"/>
        </w:rPr>
        <w:endnoteRef/>
      </w:r>
      <w:r>
        <w:t xml:space="preserve"> Dispersion</w:t>
      </w:r>
    </w:p>
    <w:p w:rsidR="0040627E" w:rsidRDefault="0040627E" w:rsidP="002921E6">
      <w:pPr>
        <w:pStyle w:val="EndnoteText"/>
      </w:pPr>
      <w:r>
        <w:t xml:space="preserve"> Calculate dispersion relation for dataset or array of datasets. </w:t>
      </w:r>
    </w:p>
    <w:p w:rsidR="0040627E" w:rsidRDefault="0040627E" w:rsidP="002921E6">
      <w:pPr>
        <w:pStyle w:val="EndnoteText"/>
      </w:pPr>
      <w:r>
        <w:t xml:space="preserve"> </w:t>
      </w:r>
    </w:p>
    <w:p w:rsidR="0040627E" w:rsidRDefault="0040627E" w:rsidP="002921E6">
      <w:pPr>
        <w:pStyle w:val="EndnoteText"/>
      </w:pPr>
      <w:r>
        <w:t xml:space="preserve">&gt;&gt; </w:t>
      </w:r>
      <w:proofErr w:type="spellStart"/>
      <w:r>
        <w:t>wdisp</w:t>
      </w:r>
      <w:proofErr w:type="spellEnd"/>
      <w:r>
        <w:t xml:space="preserve"> = dispersion (win, </w:t>
      </w:r>
      <w:proofErr w:type="spellStart"/>
      <w:r>
        <w:t>dispreln</w:t>
      </w:r>
      <w:proofErr w:type="spellEnd"/>
      <w:r>
        <w:t>, p)</w:t>
      </w:r>
      <w:r>
        <w:tab/>
      </w:r>
      <w:r>
        <w:tab/>
        <w:t xml:space="preserve"> % dispersion only</w:t>
      </w:r>
    </w:p>
    <w:p w:rsidR="0040627E" w:rsidRDefault="0040627E" w:rsidP="002921E6">
      <w:pPr>
        <w:pStyle w:val="EndnoteText"/>
      </w:pPr>
      <w:r>
        <w:t>&gt;&gt; [</w:t>
      </w:r>
      <w:proofErr w:type="spellStart"/>
      <w:r>
        <w:t>wdisp,weight</w:t>
      </w:r>
      <w:proofErr w:type="spellEnd"/>
      <w:r>
        <w:t xml:space="preserve">] = dispersion (win, </w:t>
      </w:r>
      <w:proofErr w:type="spellStart"/>
      <w:r>
        <w:t>dispreln</w:t>
      </w:r>
      <w:proofErr w:type="spellEnd"/>
      <w:r>
        <w:t>, p) % dispersion and spectral weight</w:t>
      </w:r>
    </w:p>
    <w:p w:rsidR="0040627E" w:rsidRDefault="0040627E" w:rsidP="002921E6">
      <w:pPr>
        <w:pStyle w:val="EndnoteText"/>
      </w:pPr>
      <w:r>
        <w:t xml:space="preserve"> </w:t>
      </w:r>
    </w:p>
    <w:p w:rsidR="0040627E" w:rsidRDefault="0040627E" w:rsidP="002921E6">
      <w:pPr>
        <w:pStyle w:val="EndnoteText"/>
      </w:pPr>
      <w:r>
        <w:t xml:space="preserve"> The output dataset (or array of data sets), </w:t>
      </w:r>
      <w:proofErr w:type="spellStart"/>
      <w:r>
        <w:t>wdisp</w:t>
      </w:r>
      <w:proofErr w:type="spellEnd"/>
      <w:r>
        <w:t xml:space="preserve">, will retain only the Q axes, and the signal array(s) will contain the values of energy along the Q axes. If the dispersion relation returns the spectral weight, this will be placed in the error array (actually the square of the spectral weight is put in the error array). In the case when the dispersion has been calculated on a plane in momentum (i.e. </w:t>
      </w:r>
      <w:proofErr w:type="spellStart"/>
      <w:r>
        <w:t>wdisp</w:t>
      </w:r>
      <w:proofErr w:type="spellEnd"/>
      <w:r>
        <w:t xml:space="preserve"> is IX_datset_2d) then the plot function ps2 (for plot_surface2)</w:t>
      </w:r>
    </w:p>
    <w:p w:rsidR="0040627E" w:rsidRDefault="0040627E" w:rsidP="002921E6">
      <w:pPr>
        <w:pStyle w:val="EndnoteText"/>
      </w:pPr>
      <w:r>
        <w:t>&gt;&gt; ps2(</w:t>
      </w:r>
      <w:proofErr w:type="spellStart"/>
      <w:r>
        <w:t>wdisp</w:t>
      </w:r>
      <w:proofErr w:type="spellEnd"/>
      <w:r>
        <w:t>)</w:t>
      </w:r>
    </w:p>
    <w:p w:rsidR="0040627E" w:rsidRDefault="0040627E" w:rsidP="002921E6">
      <w:pPr>
        <w:pStyle w:val="EndnoteText"/>
      </w:pPr>
      <w:proofErr w:type="gramStart"/>
      <w:r>
        <w:t>will</w:t>
      </w:r>
      <w:proofErr w:type="gramEnd"/>
      <w:r>
        <w:t xml:space="preserve"> plot a surface with the z axis as energy and coloured according to the spectral weight.</w:t>
      </w:r>
    </w:p>
    <w:p w:rsidR="0040627E" w:rsidRDefault="0040627E" w:rsidP="002921E6">
      <w:pPr>
        <w:pStyle w:val="EndnoteText"/>
      </w:pPr>
      <w:r>
        <w:t xml:space="preserve"> </w:t>
      </w:r>
    </w:p>
    <w:p w:rsidR="0040627E" w:rsidRDefault="0040627E" w:rsidP="002921E6">
      <w:pPr>
        <w:pStyle w:val="EndnoteText"/>
      </w:pPr>
      <w:r>
        <w:t xml:space="preserve">The dispersion relation is calculated at the bin centres (that is, the individual pixel information in a </w:t>
      </w:r>
      <w:proofErr w:type="spellStart"/>
      <w:r>
        <w:t>sqw</w:t>
      </w:r>
      <w:proofErr w:type="spellEnd"/>
      <w:r>
        <w:t xml:space="preserve"> input object is not used).</w:t>
      </w:r>
    </w:p>
    <w:p w:rsidR="0040627E" w:rsidRDefault="0040627E" w:rsidP="002921E6">
      <w:pPr>
        <w:pStyle w:val="EndnoteText"/>
      </w:pPr>
      <w:r>
        <w:t xml:space="preserve"> </w:t>
      </w:r>
    </w:p>
    <w:p w:rsidR="0040627E" w:rsidRDefault="0040627E" w:rsidP="002921E6">
      <w:pPr>
        <w:pStyle w:val="EndnoteText"/>
      </w:pPr>
      <w:r>
        <w:t>If the function that calculates dispersion relations produces more than one branch, then in the case of a single input dataset the output will be an array of datasets, one for each branch. If the input is an array of datasets, then only the first dispersion branch will be returned, so there is one output dataset per input dataset.</w:t>
      </w:r>
    </w:p>
    <w:p w:rsidR="0040627E" w:rsidRDefault="0040627E" w:rsidP="002921E6">
      <w:pPr>
        <w:pStyle w:val="EndnoteText"/>
      </w:pPr>
      <w:r>
        <w:t xml:space="preserve"> </w:t>
      </w:r>
    </w:p>
    <w:p w:rsidR="0040627E" w:rsidRDefault="0040627E" w:rsidP="002921E6">
      <w:pPr>
        <w:pStyle w:val="EndnoteText"/>
      </w:pPr>
      <w:r>
        <w:t>Input:</w:t>
      </w:r>
    </w:p>
    <w:p w:rsidR="0040627E" w:rsidRDefault="0040627E" w:rsidP="002921E6">
      <w:pPr>
        <w:pStyle w:val="EndnoteText"/>
      </w:pPr>
      <w:r>
        <w:t xml:space="preserve"> ======</w:t>
      </w:r>
    </w:p>
    <w:p w:rsidR="0040627E" w:rsidRDefault="0040627E" w:rsidP="002921E6">
      <w:pPr>
        <w:pStyle w:val="EndnoteText"/>
      </w:pPr>
      <w:r>
        <w:t>win</w:t>
      </w:r>
      <w:r>
        <w:tab/>
      </w:r>
      <w:r>
        <w:tab/>
        <w:t>Dataset that provides the axes and points for the calculation If one of the plot axes is energy transfer, then the output dataset will have dimensionality one less than the input dataset</w:t>
      </w:r>
    </w:p>
    <w:p w:rsidR="0040627E" w:rsidRDefault="0040627E" w:rsidP="002921E6">
      <w:pPr>
        <w:pStyle w:val="EndnoteText"/>
      </w:pPr>
      <w:r>
        <w:t xml:space="preserve"> </w:t>
      </w:r>
    </w:p>
    <w:p w:rsidR="0040627E" w:rsidRDefault="0040627E" w:rsidP="002921E6">
      <w:pPr>
        <w:pStyle w:val="EndnoteText"/>
      </w:pPr>
      <w:proofErr w:type="spellStart"/>
      <w:r>
        <w:t>dispreln</w:t>
      </w:r>
      <w:proofErr w:type="spellEnd"/>
      <w:r>
        <w:tab/>
      </w:r>
      <w:r w:rsidR="005338A6">
        <w:tab/>
      </w:r>
      <w:r>
        <w:t>Handle to function that calculates the dispersion relation w(Q)</w:t>
      </w:r>
    </w:p>
    <w:p w:rsidR="0040627E" w:rsidRDefault="0040627E" w:rsidP="002921E6">
      <w:pPr>
        <w:pStyle w:val="EndnoteText"/>
      </w:pPr>
      <w:r>
        <w:tab/>
        <w:t>Must have form:</w:t>
      </w:r>
    </w:p>
    <w:p w:rsidR="0040627E" w:rsidRDefault="0040627E" w:rsidP="002921E6">
      <w:pPr>
        <w:pStyle w:val="EndnoteText"/>
      </w:pPr>
      <w:r>
        <w:tab/>
        <w:t xml:space="preserve">w = </w:t>
      </w:r>
      <w:proofErr w:type="spellStart"/>
      <w:r>
        <w:t>dispreln</w:t>
      </w:r>
      <w:proofErr w:type="spellEnd"/>
      <w:r>
        <w:t xml:space="preserve"> (</w:t>
      </w:r>
      <w:proofErr w:type="spellStart"/>
      <w:r>
        <w:t>qh,qk,ql,p</w:t>
      </w:r>
      <w:proofErr w:type="spellEnd"/>
      <w:r>
        <w:t>)</w:t>
      </w:r>
    </w:p>
    <w:p w:rsidR="0040627E" w:rsidRDefault="0040627E" w:rsidP="002921E6">
      <w:pPr>
        <w:pStyle w:val="EndnoteText"/>
      </w:pPr>
      <w:r>
        <w:tab/>
        <w:t>where</w:t>
      </w:r>
    </w:p>
    <w:p w:rsidR="0040627E" w:rsidRDefault="0040627E" w:rsidP="002921E6">
      <w:pPr>
        <w:pStyle w:val="EndnoteText"/>
      </w:pPr>
      <w:r>
        <w:tab/>
      </w:r>
      <w:proofErr w:type="spellStart"/>
      <w:r>
        <w:t>qh,qk,ql</w:t>
      </w:r>
      <w:proofErr w:type="spellEnd"/>
      <w:r>
        <w:tab/>
        <w:t>Arrays containing the coordinates of a set of points</w:t>
      </w:r>
      <w:r w:rsidR="005338A6">
        <w:t xml:space="preserve"> </w:t>
      </w:r>
      <w:r>
        <w:t>in reciprocal lattice units</w:t>
      </w:r>
    </w:p>
    <w:p w:rsidR="0040627E" w:rsidRDefault="0040627E" w:rsidP="002921E6">
      <w:pPr>
        <w:pStyle w:val="EndnoteText"/>
      </w:pPr>
      <w:r>
        <w:tab/>
        <w:t>p</w:t>
      </w:r>
      <w:r>
        <w:tab/>
      </w:r>
      <w:r>
        <w:tab/>
        <w:t xml:space="preserve"> Vector of parameters needed by dispersion function e.g. [</w:t>
      </w:r>
      <w:proofErr w:type="spellStart"/>
      <w:r>
        <w:t>A,js,gam</w:t>
      </w:r>
      <w:proofErr w:type="spellEnd"/>
      <w:r>
        <w:t>] as intensity, exchange, lifetime</w:t>
      </w:r>
    </w:p>
    <w:p w:rsidR="0040627E" w:rsidRDefault="0040627E" w:rsidP="002921E6">
      <w:pPr>
        <w:pStyle w:val="EndnoteText"/>
      </w:pPr>
      <w:r>
        <w:tab/>
      </w:r>
      <w:proofErr w:type="gramStart"/>
      <w:r>
        <w:t>w</w:t>
      </w:r>
      <w:proofErr w:type="gramEnd"/>
      <w:r>
        <w:tab/>
      </w:r>
      <w:r>
        <w:tab/>
        <w:t xml:space="preserve"> Array of corresponding energies, or, if more than one dispersion relation, a cell array of arrays.</w:t>
      </w:r>
    </w:p>
    <w:p w:rsidR="0040627E" w:rsidRDefault="0040627E" w:rsidP="002921E6">
      <w:pPr>
        <w:pStyle w:val="EndnoteText"/>
      </w:pPr>
      <w:r>
        <w:t xml:space="preserve"> </w:t>
      </w:r>
    </w:p>
    <w:p w:rsidR="0040627E" w:rsidRDefault="0040627E" w:rsidP="002921E6">
      <w:pPr>
        <w:pStyle w:val="EndnoteText"/>
      </w:pPr>
      <w:r>
        <w:tab/>
        <w:t xml:space="preserve"> More general form is:</w:t>
      </w:r>
    </w:p>
    <w:p w:rsidR="0040627E" w:rsidRDefault="0040627E" w:rsidP="002921E6">
      <w:pPr>
        <w:pStyle w:val="EndnoteText"/>
      </w:pPr>
      <w:r>
        <w:tab/>
        <w:t xml:space="preserve">w = </w:t>
      </w:r>
      <w:proofErr w:type="spellStart"/>
      <w:r>
        <w:t>dispreln</w:t>
      </w:r>
      <w:proofErr w:type="spellEnd"/>
      <w:r>
        <w:t xml:space="preserve"> (qh</w:t>
      </w:r>
      <w:proofErr w:type="gramStart"/>
      <w:r>
        <w:t>,qk,ql,p,c1,c2</w:t>
      </w:r>
      <w:proofErr w:type="gramEnd"/>
      <w:r>
        <w:t>,..)</w:t>
      </w:r>
    </w:p>
    <w:p w:rsidR="0040627E" w:rsidRDefault="0040627E" w:rsidP="002921E6">
      <w:pPr>
        <w:pStyle w:val="EndnoteText"/>
      </w:pPr>
      <w:r>
        <w:tab/>
        <w:t xml:space="preserve"> where</w:t>
      </w:r>
    </w:p>
    <w:p w:rsidR="0040627E" w:rsidRDefault="0040627E" w:rsidP="002921E6">
      <w:pPr>
        <w:pStyle w:val="EndnoteText"/>
      </w:pPr>
      <w:r>
        <w:tab/>
        <w:t>p</w:t>
      </w:r>
      <w:r>
        <w:tab/>
        <w:t xml:space="preserve"> Typically a vector of parameters that we might want to fit in a least-squares algorithm</w:t>
      </w:r>
    </w:p>
    <w:p w:rsidR="0040627E" w:rsidRDefault="0040627E" w:rsidP="002921E6">
      <w:pPr>
        <w:pStyle w:val="EndnoteText"/>
      </w:pPr>
      <w:r>
        <w:tab/>
        <w:t>c1</w:t>
      </w:r>
      <w:proofErr w:type="gramStart"/>
      <w:r>
        <w:t>,c2</w:t>
      </w:r>
      <w:proofErr w:type="gramEnd"/>
      <w:r>
        <w:t>,... Other constant parameters e.g. file name for look-up table</w:t>
      </w:r>
    </w:p>
    <w:p w:rsidR="0040627E" w:rsidRDefault="0040627E" w:rsidP="002921E6">
      <w:pPr>
        <w:pStyle w:val="EndnoteText"/>
      </w:pPr>
      <w:r>
        <w:t xml:space="preserve"> </w:t>
      </w:r>
    </w:p>
    <w:p w:rsidR="0040627E" w:rsidRDefault="0040627E" w:rsidP="002921E6">
      <w:pPr>
        <w:pStyle w:val="EndnoteText"/>
      </w:pPr>
      <w:r>
        <w:tab/>
      </w:r>
      <w:proofErr w:type="gramStart"/>
      <w:r>
        <w:t>p</w:t>
      </w:r>
      <w:proofErr w:type="gramEnd"/>
      <w:r w:rsidR="005338A6">
        <w:tab/>
      </w:r>
      <w:r>
        <w:t xml:space="preserve"> Arguments needed by the function. Most commonly, a vector of parameter values e.g. [</w:t>
      </w:r>
      <w:proofErr w:type="spellStart"/>
      <w:r>
        <w:t>A</w:t>
      </w:r>
      <w:proofErr w:type="gramStart"/>
      <w:r>
        <w:t>,js,gam</w:t>
      </w:r>
      <w:proofErr w:type="spellEnd"/>
      <w:proofErr w:type="gramEnd"/>
      <w:r>
        <w:t>] as intensity, exchange, lifetime. If a more general set of parameters is required by the function, then</w:t>
      </w:r>
      <w:r w:rsidR="005338A6">
        <w:t xml:space="preserve"> </w:t>
      </w:r>
      <w:r>
        <w:t>package these into a cell array and pass that as pars. In the example above then pars = {p, c1, c2, ...}</w:t>
      </w:r>
    </w:p>
    <w:p w:rsidR="0040627E" w:rsidRDefault="0040627E" w:rsidP="002921E6">
      <w:pPr>
        <w:pStyle w:val="EndnoteText"/>
      </w:pPr>
      <w:r>
        <w:t xml:space="preserve"> </w:t>
      </w:r>
    </w:p>
    <w:p w:rsidR="0040627E" w:rsidRDefault="0040627E" w:rsidP="002921E6">
      <w:pPr>
        <w:pStyle w:val="EndnoteText"/>
      </w:pPr>
      <w:r>
        <w:t>Output:</w:t>
      </w:r>
    </w:p>
    <w:p w:rsidR="0040627E" w:rsidRDefault="0040627E" w:rsidP="002921E6">
      <w:pPr>
        <w:pStyle w:val="EndnoteText"/>
      </w:pPr>
      <w:r>
        <w:t>=======</w:t>
      </w:r>
    </w:p>
    <w:p w:rsidR="0040627E" w:rsidRDefault="0040627E" w:rsidP="002921E6">
      <w:pPr>
        <w:pStyle w:val="EndnoteText"/>
      </w:pPr>
      <w:proofErr w:type="spellStart"/>
      <w:proofErr w:type="gramStart"/>
      <w:r>
        <w:t>wdisp</w:t>
      </w:r>
      <w:proofErr w:type="spellEnd"/>
      <w:proofErr w:type="gramEnd"/>
      <w:r>
        <w:tab/>
        <w:t xml:space="preserve"> Output dataset or array of datasets. Output is always </w:t>
      </w:r>
      <w:proofErr w:type="spellStart"/>
      <w:r>
        <w:t>dnd</w:t>
      </w:r>
      <w:proofErr w:type="spellEnd"/>
      <w:r>
        <w:t>-type. The output dataset (or array of data sets) will retain only the Q axes, the signal array(s) will contain the values of energy along the Q axes, and</w:t>
      </w:r>
      <w:r w:rsidR="005338A6">
        <w:t xml:space="preserve"> </w:t>
      </w:r>
      <w:r>
        <w:t>the error array will contain the square of the spectral weight. If the function that calculates dispersion relations produces more than one branch, then in the case of a single input dataset the output will be an array of datasets, one for each branch. If the input is an array of datasets, then only the first dispersion branch will be returned, so there is one output dataset per input dataset.</w:t>
      </w:r>
    </w:p>
    <w:p w:rsidR="0040627E" w:rsidRDefault="0040627E" w:rsidP="002921E6">
      <w:pPr>
        <w:pStyle w:val="EndnoteText"/>
      </w:pPr>
      <w:r>
        <w:t xml:space="preserve"> </w:t>
      </w:r>
    </w:p>
    <w:p w:rsidR="0040627E" w:rsidRDefault="0040627E" w:rsidP="002921E6">
      <w:pPr>
        <w:pStyle w:val="EndnoteText"/>
      </w:pPr>
      <w:proofErr w:type="gramStart"/>
      <w:r>
        <w:t>weight</w:t>
      </w:r>
      <w:proofErr w:type="gramEnd"/>
      <w:r>
        <w:tab/>
        <w:t xml:space="preserve"> Mirror output: the signal is the spectral weight, and the error array contains the square of the frequency.</w:t>
      </w:r>
    </w:p>
    <w:p w:rsidR="0040627E" w:rsidRDefault="0040627E" w:rsidP="002921E6">
      <w:pPr>
        <w:pStyle w:val="EndnoteText"/>
      </w:pPr>
      <w:r>
        <w:t xml:space="preserve"> </w:t>
      </w:r>
    </w:p>
    <w:p w:rsidR="0040627E" w:rsidRDefault="0040627E" w:rsidP="002921E6">
      <w:pPr>
        <w:pStyle w:val="EndnoteText"/>
      </w:pPr>
      <w:proofErr w:type="gramStart"/>
      <w:r>
        <w:t>e.g.</w:t>
      </w:r>
      <w:proofErr w:type="gramEnd"/>
      <w:r>
        <w:tab/>
        <w:t xml:space="preserve"> If win is a 2D dataset with Q and E axes, then </w:t>
      </w:r>
      <w:proofErr w:type="spellStart"/>
      <w:r>
        <w:t>wdisp</w:t>
      </w:r>
      <w:proofErr w:type="spellEnd"/>
      <w:r>
        <w:t xml:space="preserve"> is a 1D dataset with just the Q axis</w:t>
      </w:r>
    </w:p>
    <w:p w:rsidR="0040627E" w:rsidRDefault="0040627E" w:rsidP="002921E6">
      <w:pPr>
        <w:pStyle w:val="EndnoteText"/>
      </w:pPr>
    </w:p>
  </w:endnote>
  <w:endnote w:id="14">
    <w:p w:rsidR="0040627E" w:rsidRDefault="0040627E" w:rsidP="005338A6">
      <w:pPr>
        <w:pStyle w:val="Heading3"/>
      </w:pPr>
      <w:r>
        <w:rPr>
          <w:rStyle w:val="EndnoteReference"/>
        </w:rPr>
        <w:endnoteRef/>
      </w:r>
      <w:r>
        <w:t xml:space="preserve"> disp2sqw_plot </w:t>
      </w:r>
    </w:p>
    <w:p w:rsidR="0040627E" w:rsidRDefault="0040627E" w:rsidP="003C6866">
      <w:pPr>
        <w:pStyle w:val="EndnoteText"/>
      </w:pPr>
      <w:r>
        <w:t xml:space="preserve"> Plot dispersion relation as colour map along a path in reciprocal space</w:t>
      </w:r>
    </w:p>
    <w:p w:rsidR="0040627E" w:rsidRDefault="0040627E" w:rsidP="003C6866">
      <w:pPr>
        <w:pStyle w:val="EndnoteText"/>
      </w:pPr>
      <w:r>
        <w:t xml:space="preserve"> </w:t>
      </w:r>
    </w:p>
    <w:p w:rsidR="0040627E" w:rsidRDefault="0040627E" w:rsidP="003C6866">
      <w:pPr>
        <w:pStyle w:val="EndnoteText"/>
      </w:pPr>
      <w:r>
        <w:t>&gt;&gt; disp2sqw_plot(</w:t>
      </w:r>
      <w:proofErr w:type="spellStart"/>
      <w:r>
        <w:t>rlp,dispreln,pars,ecent,fwhh</w:t>
      </w:r>
      <w:proofErr w:type="spellEnd"/>
      <w:r>
        <w:t>)</w:t>
      </w:r>
    </w:p>
    <w:p w:rsidR="0040627E" w:rsidRDefault="0040627E" w:rsidP="003C6866">
      <w:pPr>
        <w:pStyle w:val="EndnoteText"/>
      </w:pPr>
      <w:r>
        <w:t>&gt;&gt; disp2sqw_plot(</w:t>
      </w:r>
      <w:proofErr w:type="spellStart"/>
      <w:r>
        <w:t>lattice,rlp,dispreln,pars,ecent,fwhh</w:t>
      </w:r>
      <w:proofErr w:type="spellEnd"/>
      <w:r>
        <w:t>)</w:t>
      </w:r>
    </w:p>
    <w:p w:rsidR="0040627E" w:rsidRDefault="0040627E" w:rsidP="003C6866">
      <w:pPr>
        <w:pStyle w:val="EndnoteText"/>
      </w:pPr>
    </w:p>
    <w:p w:rsidR="0040627E" w:rsidRDefault="0040627E" w:rsidP="003C6866">
      <w:pPr>
        <w:pStyle w:val="EndnoteText"/>
      </w:pPr>
      <w:r>
        <w:t xml:space="preserve">&gt;&gt; disp2sqw_plot(...,'labels',{'G','X',...}) % customised labels at the positions of the </w:t>
      </w:r>
      <w:proofErr w:type="spellStart"/>
      <w:r>
        <w:t>rlp</w:t>
      </w:r>
      <w:proofErr w:type="spellEnd"/>
    </w:p>
    <w:p w:rsidR="0040627E" w:rsidRDefault="0040627E" w:rsidP="003C6866">
      <w:pPr>
        <w:pStyle w:val="EndnoteText"/>
      </w:pPr>
      <w:r>
        <w:t>&gt;&gt; disp2sqw_plot(...,'</w:t>
      </w:r>
      <w:proofErr w:type="spellStart"/>
      <w:r>
        <w:t>ndiv</w:t>
      </w:r>
      <w:proofErr w:type="spellEnd"/>
      <w:r>
        <w:t>',n)</w:t>
      </w:r>
      <w:r>
        <w:tab/>
      </w:r>
      <w:r>
        <w:tab/>
        <w:t>% plot with number of points per interval other than the default</w:t>
      </w:r>
    </w:p>
    <w:p w:rsidR="0040627E" w:rsidRDefault="0040627E" w:rsidP="003C6866">
      <w:pPr>
        <w:pStyle w:val="EndnoteText"/>
      </w:pPr>
      <w:r>
        <w:t xml:space="preserve"> </w:t>
      </w:r>
    </w:p>
    <w:p w:rsidR="0040627E" w:rsidRDefault="0040627E" w:rsidP="003C6866">
      <w:pPr>
        <w:pStyle w:val="EndnoteText"/>
      </w:pPr>
      <w:r>
        <w:t>&gt;&gt; weight=disp2sqw_plot(...)</w:t>
      </w:r>
      <w:r>
        <w:tab/>
      </w:r>
      <w:r>
        <w:tab/>
        <w:t xml:space="preserve"> % output IX_dataset_2d with spectral weight</w:t>
      </w:r>
    </w:p>
    <w:p w:rsidR="0040627E" w:rsidRDefault="0040627E" w:rsidP="003C6866">
      <w:pPr>
        <w:pStyle w:val="EndnoteText"/>
      </w:pPr>
      <w:r>
        <w:t>&gt;&gt; weight=disp2sqw_plot(...,'</w:t>
      </w:r>
      <w:proofErr w:type="spellStart"/>
      <w:r>
        <w:t>noplot</w:t>
      </w:r>
      <w:proofErr w:type="spellEnd"/>
      <w:r>
        <w:t>') % output IX_dataset_2d with spectral weight, no plot</w:t>
      </w:r>
    </w:p>
    <w:p w:rsidR="0040627E" w:rsidRDefault="0040627E" w:rsidP="003C6866">
      <w:pPr>
        <w:pStyle w:val="EndnoteText"/>
      </w:pPr>
      <w:r>
        <w:t xml:space="preserve"> </w:t>
      </w:r>
    </w:p>
    <w:p w:rsidR="0040627E" w:rsidRDefault="0040627E" w:rsidP="003C6866">
      <w:pPr>
        <w:pStyle w:val="EndnoteText"/>
      </w:pPr>
      <w:r>
        <w:t>Input:</w:t>
      </w:r>
    </w:p>
    <w:p w:rsidR="0040627E" w:rsidRDefault="0040627E" w:rsidP="003C6866">
      <w:pPr>
        <w:pStyle w:val="EndnoteText"/>
      </w:pPr>
      <w:r>
        <w:t xml:space="preserve"> --------</w:t>
      </w:r>
    </w:p>
    <w:p w:rsidR="0040627E" w:rsidRDefault="0040627E" w:rsidP="003C6866">
      <w:pPr>
        <w:pStyle w:val="EndnoteText"/>
      </w:pPr>
      <w:r>
        <w:t>lattice</w:t>
      </w:r>
      <w:r>
        <w:tab/>
        <w:t>[optional] Lattice parameters [</w:t>
      </w:r>
      <w:proofErr w:type="spellStart"/>
      <w:r>
        <w:t>a,b,c,alpha,beta,gamma</w:t>
      </w:r>
      <w:proofErr w:type="spellEnd"/>
      <w:r>
        <w:t>] (Angstrom, degrees)</w:t>
      </w:r>
    </w:p>
    <w:p w:rsidR="0040627E" w:rsidRDefault="0040627E" w:rsidP="003C6866">
      <w:pPr>
        <w:pStyle w:val="EndnoteText"/>
      </w:pPr>
      <w:r>
        <w:tab/>
      </w:r>
      <w:r>
        <w:tab/>
      </w:r>
      <w:r>
        <w:tab/>
        <w:t xml:space="preserve"> Default is [2*pi,2*pi,2*pi,90,90,90]</w:t>
      </w:r>
    </w:p>
    <w:p w:rsidR="0040627E" w:rsidRDefault="0040627E" w:rsidP="003C6866">
      <w:pPr>
        <w:pStyle w:val="EndnoteText"/>
      </w:pPr>
      <w:r>
        <w:t xml:space="preserve"> </w:t>
      </w:r>
    </w:p>
    <w:p w:rsidR="0040627E" w:rsidRDefault="0040627E" w:rsidP="003C6866">
      <w:pPr>
        <w:pStyle w:val="EndnoteText"/>
      </w:pPr>
      <w:proofErr w:type="spellStart"/>
      <w:r>
        <w:t>rlp</w:t>
      </w:r>
      <w:proofErr w:type="spellEnd"/>
      <w:r>
        <w:tab/>
      </w:r>
      <w:r>
        <w:tab/>
        <w:t xml:space="preserve">Array of </w:t>
      </w:r>
      <w:proofErr w:type="spellStart"/>
      <w:r>
        <w:t>r.l.p</w:t>
      </w:r>
      <w:proofErr w:type="spellEnd"/>
      <w:r>
        <w:t>. e.g. [0,0,0; 0,0,1; 0,-1,1; 1,-1,1; 1,0,1; 1,0,0];</w:t>
      </w:r>
    </w:p>
    <w:p w:rsidR="0040627E" w:rsidRDefault="0040627E" w:rsidP="003C6866">
      <w:pPr>
        <w:pStyle w:val="EndnoteText"/>
      </w:pPr>
      <w:r>
        <w:t xml:space="preserve"> </w:t>
      </w:r>
    </w:p>
    <w:p w:rsidR="0040627E" w:rsidRDefault="0040627E" w:rsidP="003C6866">
      <w:pPr>
        <w:pStyle w:val="EndnoteText"/>
      </w:pPr>
      <w:proofErr w:type="spellStart"/>
      <w:r>
        <w:t>dispreln</w:t>
      </w:r>
      <w:proofErr w:type="spellEnd"/>
      <w:r>
        <w:tab/>
        <w:t xml:space="preserve">Handle to function that calculates the dispersion relation w(Q) and </w:t>
      </w:r>
      <w:proofErr w:type="spellStart"/>
      <w:r>
        <w:t>spectrl</w:t>
      </w:r>
      <w:proofErr w:type="spellEnd"/>
      <w:r>
        <w:t xml:space="preserve"> weight, s(Q)</w:t>
      </w:r>
    </w:p>
    <w:p w:rsidR="0040627E" w:rsidRDefault="0040627E" w:rsidP="003C6866">
      <w:pPr>
        <w:pStyle w:val="EndnoteText"/>
      </w:pPr>
      <w:r>
        <w:t>Most commonly used form is:</w:t>
      </w:r>
    </w:p>
    <w:p w:rsidR="0040627E" w:rsidRDefault="00D17E70" w:rsidP="00D17E70">
      <w:pPr>
        <w:pStyle w:val="EndnoteText"/>
      </w:pPr>
      <w:r>
        <w:tab/>
      </w:r>
      <w:r w:rsidR="0040627E">
        <w:t>[</w:t>
      </w:r>
      <w:proofErr w:type="spellStart"/>
      <w:r w:rsidR="0040627E">
        <w:t>w,s</w:t>
      </w:r>
      <w:proofErr w:type="spellEnd"/>
      <w:r w:rsidR="0040627E">
        <w:t xml:space="preserve">] = </w:t>
      </w:r>
      <w:proofErr w:type="spellStart"/>
      <w:r w:rsidR="0040627E">
        <w:t>dispreln</w:t>
      </w:r>
      <w:proofErr w:type="spellEnd"/>
      <w:r w:rsidR="0040627E">
        <w:t xml:space="preserve"> (</w:t>
      </w:r>
      <w:proofErr w:type="spellStart"/>
      <w:r w:rsidR="0040627E">
        <w:t>qh,qk,ql,p</w:t>
      </w:r>
      <w:proofErr w:type="spellEnd"/>
      <w:r w:rsidR="0040627E">
        <w:t>)</w:t>
      </w:r>
    </w:p>
    <w:p w:rsidR="0040627E" w:rsidRDefault="0040627E" w:rsidP="003C6866">
      <w:pPr>
        <w:pStyle w:val="EndnoteText"/>
      </w:pPr>
      <w:r>
        <w:tab/>
        <w:t xml:space="preserve"> where</w:t>
      </w:r>
    </w:p>
    <w:p w:rsidR="0040627E" w:rsidRDefault="0040627E" w:rsidP="005338A6">
      <w:pPr>
        <w:pStyle w:val="EndnoteText"/>
      </w:pPr>
      <w:r>
        <w:tab/>
      </w:r>
      <w:proofErr w:type="spellStart"/>
      <w:r>
        <w:t>qh,qk,ql</w:t>
      </w:r>
      <w:proofErr w:type="spellEnd"/>
      <w:r>
        <w:tab/>
        <w:t>Arrays containing the coordinates of a set of points in reciprocal lattice units</w:t>
      </w:r>
    </w:p>
    <w:p w:rsidR="0040627E" w:rsidRDefault="0040627E" w:rsidP="003C6866">
      <w:pPr>
        <w:pStyle w:val="EndnoteText"/>
      </w:pPr>
      <w:r>
        <w:tab/>
        <w:t>p</w:t>
      </w:r>
      <w:r w:rsidR="005338A6">
        <w:tab/>
      </w:r>
      <w:r>
        <w:t xml:space="preserve"> Vector of parameters needed by dispersion function</w:t>
      </w:r>
      <w:r w:rsidR="005338A6">
        <w:t xml:space="preserve"> </w:t>
      </w:r>
      <w:r>
        <w:t>e.g. [</w:t>
      </w:r>
      <w:proofErr w:type="spellStart"/>
      <w:r>
        <w:t>A,js,gam</w:t>
      </w:r>
      <w:proofErr w:type="spellEnd"/>
      <w:r>
        <w:t>] as intensity, exchange, lifetime</w:t>
      </w:r>
    </w:p>
    <w:p w:rsidR="0040627E" w:rsidRDefault="0040627E" w:rsidP="003C6866">
      <w:pPr>
        <w:pStyle w:val="EndnoteText"/>
      </w:pPr>
      <w:r>
        <w:tab/>
      </w:r>
      <w:proofErr w:type="gramStart"/>
      <w:r>
        <w:t>w</w:t>
      </w:r>
      <w:proofErr w:type="gramEnd"/>
      <w:r>
        <w:tab/>
        <w:t xml:space="preserve"> Array of corresponding energies, or, if more than</w:t>
      </w:r>
      <w:r w:rsidR="005338A6">
        <w:t xml:space="preserve"> </w:t>
      </w:r>
      <w:r>
        <w:t>one dispersion relation, a cell array of arrays.</w:t>
      </w:r>
    </w:p>
    <w:p w:rsidR="0040627E" w:rsidRDefault="0040627E" w:rsidP="003C6866">
      <w:pPr>
        <w:pStyle w:val="EndnoteText"/>
      </w:pPr>
      <w:r>
        <w:t xml:space="preserve"> </w:t>
      </w:r>
    </w:p>
    <w:p w:rsidR="0040627E" w:rsidRDefault="0040627E" w:rsidP="003C6866">
      <w:pPr>
        <w:pStyle w:val="EndnoteText"/>
      </w:pPr>
      <w:r>
        <w:t>More general form is:</w:t>
      </w:r>
    </w:p>
    <w:p w:rsidR="0040627E" w:rsidRDefault="0040627E" w:rsidP="003C6866">
      <w:pPr>
        <w:pStyle w:val="EndnoteText"/>
      </w:pPr>
      <w:r>
        <w:tab/>
        <w:t>[</w:t>
      </w:r>
      <w:proofErr w:type="spellStart"/>
      <w:r>
        <w:t>w,s</w:t>
      </w:r>
      <w:proofErr w:type="spellEnd"/>
      <w:r>
        <w:t xml:space="preserve">] = </w:t>
      </w:r>
      <w:proofErr w:type="spellStart"/>
      <w:r>
        <w:t>dispreln</w:t>
      </w:r>
      <w:proofErr w:type="spellEnd"/>
      <w:r>
        <w:t xml:space="preserve"> (qh</w:t>
      </w:r>
      <w:proofErr w:type="gramStart"/>
      <w:r>
        <w:t>,qk,ql,p,c1,c2</w:t>
      </w:r>
      <w:proofErr w:type="gramEnd"/>
      <w:r>
        <w:t>,..)</w:t>
      </w:r>
    </w:p>
    <w:p w:rsidR="0040627E" w:rsidRDefault="0040627E" w:rsidP="003C6866">
      <w:pPr>
        <w:pStyle w:val="EndnoteText"/>
      </w:pPr>
      <w:r>
        <w:tab/>
        <w:t xml:space="preserve"> where</w:t>
      </w:r>
    </w:p>
    <w:p w:rsidR="0040627E" w:rsidRDefault="0040627E" w:rsidP="003C6866">
      <w:pPr>
        <w:pStyle w:val="EndnoteText"/>
      </w:pPr>
      <w:r>
        <w:tab/>
        <w:t>p</w:t>
      </w:r>
      <w:r>
        <w:tab/>
        <w:t xml:space="preserve"> Typically a vector of parameters that we might want</w:t>
      </w:r>
      <w:r w:rsidR="005338A6">
        <w:t xml:space="preserve"> </w:t>
      </w:r>
      <w:r>
        <w:t xml:space="preserve"> to fit in a least-squares algorithm</w:t>
      </w:r>
    </w:p>
    <w:p w:rsidR="0040627E" w:rsidRDefault="0040627E" w:rsidP="005338A6">
      <w:pPr>
        <w:pStyle w:val="EndnoteText"/>
      </w:pPr>
      <w:r>
        <w:tab/>
        <w:t>c1</w:t>
      </w:r>
      <w:proofErr w:type="gramStart"/>
      <w:r>
        <w:t>,c2</w:t>
      </w:r>
      <w:proofErr w:type="gramEnd"/>
      <w:r>
        <w:t>,... Other constant parameters e.g. file name for look-up table.</w:t>
      </w:r>
    </w:p>
    <w:p w:rsidR="0040627E" w:rsidRDefault="0040627E" w:rsidP="003C6866">
      <w:pPr>
        <w:pStyle w:val="EndnoteText"/>
      </w:pPr>
      <w:r>
        <w:t xml:space="preserve"> </w:t>
      </w:r>
    </w:p>
    <w:p w:rsidR="0040627E" w:rsidRDefault="0040627E" w:rsidP="003C6866">
      <w:pPr>
        <w:pStyle w:val="EndnoteText"/>
      </w:pPr>
      <w:r>
        <w:tab/>
      </w:r>
      <w:proofErr w:type="gramStart"/>
      <w:r>
        <w:t>pars</w:t>
      </w:r>
      <w:proofErr w:type="gramEnd"/>
      <w:r>
        <w:tab/>
        <w:t xml:space="preserve"> Arguments needed by the function. Most commonly, a vector of parameter</w:t>
      </w:r>
      <w:r w:rsidR="005338A6">
        <w:t>s</w:t>
      </w:r>
    </w:p>
    <w:p w:rsidR="0040627E" w:rsidRDefault="0040627E" w:rsidP="003C6866">
      <w:pPr>
        <w:pStyle w:val="EndnoteText"/>
      </w:pPr>
      <w:r>
        <w:tab/>
      </w:r>
      <w:r>
        <w:tab/>
      </w:r>
      <w:proofErr w:type="gramStart"/>
      <w:r>
        <w:t>values</w:t>
      </w:r>
      <w:proofErr w:type="gramEnd"/>
      <w:r>
        <w:t xml:space="preserve"> e.g. [</w:t>
      </w:r>
      <w:proofErr w:type="spellStart"/>
      <w:r>
        <w:t>A,js,gam</w:t>
      </w:r>
      <w:proofErr w:type="spellEnd"/>
      <w:r>
        <w:t>] as intensity, exchange, lifetime. If a more general</w:t>
      </w:r>
      <w:r w:rsidR="005338A6">
        <w:t xml:space="preserve"> </w:t>
      </w:r>
      <w:r>
        <w:t>set of parameters is required by the function, then</w:t>
      </w:r>
      <w:r w:rsidR="005338A6">
        <w:t xml:space="preserve"> </w:t>
      </w:r>
      <w:r>
        <w:t>package these into a cell array and pass that as pars. In the example</w:t>
      </w:r>
      <w:r w:rsidR="005338A6">
        <w:t xml:space="preserve"> </w:t>
      </w:r>
      <w:r>
        <w:t>above then pars = {p, c1, c2, ...}</w:t>
      </w:r>
    </w:p>
    <w:p w:rsidR="0040627E" w:rsidRDefault="0040627E" w:rsidP="003C6866">
      <w:pPr>
        <w:pStyle w:val="EndnoteText"/>
      </w:pPr>
      <w:r>
        <w:t xml:space="preserve"> </w:t>
      </w:r>
    </w:p>
    <w:p w:rsidR="0040627E" w:rsidRDefault="0040627E" w:rsidP="003C6866">
      <w:pPr>
        <w:pStyle w:val="EndnoteText"/>
      </w:pPr>
      <w:r>
        <w:tab/>
      </w:r>
      <w:proofErr w:type="spellStart"/>
      <w:r>
        <w:t>ecent</w:t>
      </w:r>
      <w:proofErr w:type="spellEnd"/>
      <w:r>
        <w:tab/>
        <w:t xml:space="preserve"> Energy bin centres: [</w:t>
      </w:r>
      <w:proofErr w:type="spellStart"/>
      <w:r>
        <w:t>ecent_lo</w:t>
      </w:r>
      <w:proofErr w:type="spellEnd"/>
      <w:r>
        <w:t xml:space="preserve">, step, </w:t>
      </w:r>
      <w:proofErr w:type="spellStart"/>
      <w:r>
        <w:t>ecent_hi</w:t>
      </w:r>
      <w:proofErr w:type="spellEnd"/>
      <w:r>
        <w:t xml:space="preserve">] </w:t>
      </w:r>
    </w:p>
    <w:p w:rsidR="0040627E" w:rsidRDefault="0040627E" w:rsidP="003C6866">
      <w:pPr>
        <w:pStyle w:val="EndnoteText"/>
      </w:pPr>
      <w:r>
        <w:tab/>
      </w:r>
      <w:proofErr w:type="spellStart"/>
      <w:r>
        <w:t>fwhh</w:t>
      </w:r>
      <w:proofErr w:type="spellEnd"/>
      <w:r>
        <w:tab/>
        <w:t xml:space="preserve"> Full-width half-height of Gaussian broadening to dispersion relation(s)</w:t>
      </w:r>
    </w:p>
    <w:p w:rsidR="0040627E" w:rsidRDefault="0040627E" w:rsidP="003C6866">
      <w:pPr>
        <w:pStyle w:val="EndnoteText"/>
      </w:pPr>
      <w:r>
        <w:t xml:space="preserve"> </w:t>
      </w:r>
    </w:p>
    <w:p w:rsidR="0040627E" w:rsidRDefault="0040627E" w:rsidP="003C6866">
      <w:pPr>
        <w:pStyle w:val="EndnoteText"/>
      </w:pPr>
      <w:r>
        <w:t xml:space="preserve"> </w:t>
      </w:r>
    </w:p>
    <w:p w:rsidR="0040627E" w:rsidRDefault="0040627E" w:rsidP="003C6866">
      <w:pPr>
        <w:pStyle w:val="EndnoteText"/>
      </w:pPr>
      <w:r>
        <w:t>Keyword options (can be abbreviated to single letter):</w:t>
      </w:r>
    </w:p>
    <w:p w:rsidR="0040627E" w:rsidRDefault="0040627E" w:rsidP="003C6866">
      <w:pPr>
        <w:pStyle w:val="EndnoteText"/>
      </w:pPr>
      <w:r>
        <w:t xml:space="preserve"> </w:t>
      </w:r>
    </w:p>
    <w:p w:rsidR="0040627E" w:rsidRDefault="0040627E" w:rsidP="003C6866">
      <w:pPr>
        <w:pStyle w:val="EndnoteText"/>
      </w:pPr>
      <w:r>
        <w:t>'</w:t>
      </w:r>
      <w:proofErr w:type="gramStart"/>
      <w:r>
        <w:t>labels</w:t>
      </w:r>
      <w:proofErr w:type="gramEnd"/>
      <w:r>
        <w:t>'</w:t>
      </w:r>
      <w:r>
        <w:tab/>
        <w:t xml:space="preserve">Tick labels to place at the positions of the Q points in argument </w:t>
      </w:r>
      <w:proofErr w:type="spellStart"/>
      <w:r>
        <w:t>rlp</w:t>
      </w:r>
      <w:proofErr w:type="spellEnd"/>
      <w:r>
        <w:t>.</w:t>
      </w:r>
    </w:p>
    <w:p w:rsidR="0040627E" w:rsidRDefault="0040627E" w:rsidP="003C6866">
      <w:pPr>
        <w:pStyle w:val="EndnoteText"/>
      </w:pPr>
      <w:r>
        <w:tab/>
        <w:t xml:space="preserve"> e.g. {'G','X','M','R'}</w:t>
      </w:r>
    </w:p>
    <w:p w:rsidR="0040627E" w:rsidRDefault="0040627E" w:rsidP="003C6866">
      <w:pPr>
        <w:pStyle w:val="EndnoteText"/>
      </w:pPr>
      <w:r>
        <w:t xml:space="preserve">By default the labels are character representations of </w:t>
      </w:r>
      <w:proofErr w:type="spellStart"/>
      <w:r>
        <w:t>rlp</w:t>
      </w:r>
      <w:proofErr w:type="spellEnd"/>
    </w:p>
    <w:p w:rsidR="0040627E" w:rsidRDefault="0040627E" w:rsidP="003C6866">
      <w:pPr>
        <w:pStyle w:val="EndnoteText"/>
      </w:pPr>
      <w:r>
        <w:tab/>
        <w:t xml:space="preserve"> e.g. {0,0,0; 0.5,0,0; 0.5,0.5,0; 0.5,0.5,0.5}</w:t>
      </w:r>
    </w:p>
    <w:p w:rsidR="0040627E" w:rsidRDefault="0040627E" w:rsidP="003C6866">
      <w:pPr>
        <w:pStyle w:val="EndnoteText"/>
      </w:pPr>
      <w:r>
        <w:t>becomes</w:t>
      </w:r>
    </w:p>
    <w:p w:rsidR="0040627E" w:rsidRDefault="0040627E" w:rsidP="003C6866">
      <w:pPr>
        <w:pStyle w:val="EndnoteText"/>
      </w:pPr>
      <w:r>
        <w:tab/>
        <w:t xml:space="preserve"> {'0,0,0', '0.5,0,0', '0.5,0.5,0', '0.5,0.5,0.5'}</w:t>
      </w:r>
    </w:p>
    <w:p w:rsidR="0040627E" w:rsidRDefault="0040627E" w:rsidP="003C6866">
      <w:pPr>
        <w:pStyle w:val="EndnoteText"/>
      </w:pPr>
      <w:r>
        <w:t xml:space="preserve"> </w:t>
      </w:r>
    </w:p>
    <w:p w:rsidR="0040627E" w:rsidRDefault="0040627E" w:rsidP="003C6866">
      <w:pPr>
        <w:pStyle w:val="EndnoteText"/>
      </w:pPr>
      <w:r>
        <w:t>'</w:t>
      </w:r>
      <w:proofErr w:type="spellStart"/>
      <w:r>
        <w:t>ndiv</w:t>
      </w:r>
      <w:proofErr w:type="spellEnd"/>
      <w:r>
        <w:t xml:space="preserve">' </w:t>
      </w:r>
      <w:r>
        <w:tab/>
        <w:t xml:space="preserve">Number of points into which to divide the interval between two </w:t>
      </w:r>
      <w:proofErr w:type="spellStart"/>
      <w:r>
        <w:t>r.l.p</w:t>
      </w:r>
      <w:proofErr w:type="spellEnd"/>
      <w:r>
        <w:t>. (default=100)</w:t>
      </w:r>
    </w:p>
    <w:p w:rsidR="0040627E" w:rsidRDefault="0040627E" w:rsidP="003C6866">
      <w:pPr>
        <w:pStyle w:val="EndnoteText"/>
      </w:pPr>
      <w:r>
        <w:t xml:space="preserve"> </w:t>
      </w:r>
    </w:p>
    <w:p w:rsidR="0040627E" w:rsidRDefault="0040627E" w:rsidP="003C6866">
      <w:pPr>
        <w:pStyle w:val="EndnoteText"/>
      </w:pPr>
      <w:r>
        <w:t>'</w:t>
      </w:r>
      <w:proofErr w:type="spellStart"/>
      <w:r>
        <w:t>noplot</w:t>
      </w:r>
      <w:proofErr w:type="spellEnd"/>
      <w:r>
        <w:t>'</w:t>
      </w:r>
      <w:r>
        <w:tab/>
        <w:t>Do not plot, just return the output IX_dataset_2d (see below)</w:t>
      </w:r>
    </w:p>
    <w:p w:rsidR="0040627E" w:rsidRDefault="0040627E" w:rsidP="003C6866">
      <w:pPr>
        <w:pStyle w:val="EndnoteText"/>
      </w:pPr>
      <w:r>
        <w:t xml:space="preserve"> </w:t>
      </w:r>
    </w:p>
    <w:p w:rsidR="0040627E" w:rsidRDefault="0040627E" w:rsidP="003C6866">
      <w:pPr>
        <w:pStyle w:val="EndnoteText"/>
      </w:pPr>
      <w:r>
        <w:t xml:space="preserve"> </w:t>
      </w:r>
    </w:p>
    <w:p w:rsidR="0040627E" w:rsidRDefault="0040627E" w:rsidP="003C6866">
      <w:pPr>
        <w:pStyle w:val="EndnoteText"/>
      </w:pPr>
      <w:proofErr w:type="spellStart"/>
      <w:r>
        <w:t>Ouptut</w:t>
      </w:r>
      <w:proofErr w:type="spellEnd"/>
      <w:r>
        <w:t>:</w:t>
      </w:r>
    </w:p>
    <w:p w:rsidR="0040627E" w:rsidRDefault="0040627E" w:rsidP="003C6866">
      <w:pPr>
        <w:pStyle w:val="EndnoteText"/>
      </w:pPr>
      <w:r>
        <w:t xml:space="preserve"> --------</w:t>
      </w:r>
    </w:p>
    <w:p w:rsidR="0040627E" w:rsidRDefault="0040627E" w:rsidP="003C6866">
      <w:pPr>
        <w:pStyle w:val="EndnoteText"/>
      </w:pPr>
      <w:r>
        <w:t>weight</w:t>
      </w:r>
      <w:r>
        <w:tab/>
        <w:t xml:space="preserve"> IX_dataset_2d with spectral weight</w:t>
      </w:r>
    </w:p>
    <w:p w:rsidR="0040627E" w:rsidRDefault="0040627E" w:rsidP="003C6866">
      <w:pPr>
        <w:pStyle w:val="EndnoteText"/>
      </w:pPr>
    </w:p>
  </w:endnote>
  <w:endnote w:id="15">
    <w:p w:rsidR="0040627E" w:rsidRDefault="0040627E" w:rsidP="005338A6">
      <w:pPr>
        <w:pStyle w:val="Heading3"/>
      </w:pPr>
      <w:r>
        <w:rPr>
          <w:rStyle w:val="EndnoteReference"/>
        </w:rPr>
        <w:endnoteRef/>
      </w:r>
      <w:r>
        <w:t xml:space="preserve"> </w:t>
      </w:r>
      <w:proofErr w:type="spellStart"/>
      <w:r w:rsidRPr="00E37613">
        <w:t>calc_sqw_urange</w:t>
      </w:r>
      <w:proofErr w:type="spellEnd"/>
    </w:p>
    <w:p w:rsidR="005338A6" w:rsidRDefault="0040627E" w:rsidP="00421937">
      <w:pPr>
        <w:pStyle w:val="FootnoteText"/>
      </w:pPr>
      <w:r w:rsidRPr="00690A63">
        <w:t>Compute range of data for a collection of data files given the projection axes and crystal orientation</w:t>
      </w:r>
      <w:r w:rsidR="005338A6">
        <w:t xml:space="preserve"> </w:t>
      </w:r>
    </w:p>
    <w:p w:rsidR="005338A6" w:rsidRDefault="005338A6" w:rsidP="00421937">
      <w:pPr>
        <w:pStyle w:val="FootnoteText"/>
      </w:pPr>
    </w:p>
    <w:p w:rsidR="0040627E" w:rsidRDefault="0040627E" w:rsidP="005338A6">
      <w:pPr>
        <w:pStyle w:val="FootnoteText"/>
      </w:pPr>
      <w:proofErr w:type="spellStart"/>
      <w:r>
        <w:t>urange</w:t>
      </w:r>
      <w:proofErr w:type="spellEnd"/>
      <w:r>
        <w:t xml:space="preserve"> = </w:t>
      </w:r>
      <w:proofErr w:type="spellStart"/>
      <w:r>
        <w:t>calc_grid</w:t>
      </w:r>
      <w:proofErr w:type="spellEnd"/>
      <w:r>
        <w:t xml:space="preserve"> (</w:t>
      </w:r>
      <w:proofErr w:type="spellStart"/>
      <w:r>
        <w:t>efix</w:t>
      </w:r>
      <w:proofErr w:type="spellEnd"/>
      <w:r>
        <w:t xml:space="preserve">, </w:t>
      </w:r>
      <w:proofErr w:type="spellStart"/>
      <w:r>
        <w:t>emode</w:t>
      </w:r>
      <w:proofErr w:type="spellEnd"/>
      <w:r>
        <w:t xml:space="preserve">, </w:t>
      </w:r>
      <w:proofErr w:type="spellStart"/>
      <w:r>
        <w:t>eps_lo</w:t>
      </w:r>
      <w:proofErr w:type="spellEnd"/>
      <w:r>
        <w:t xml:space="preserve">, </w:t>
      </w:r>
      <w:proofErr w:type="spellStart"/>
      <w:r>
        <w:t>eps_hi</w:t>
      </w:r>
      <w:proofErr w:type="spellEnd"/>
      <w:r>
        <w:t xml:space="preserve">, </w:t>
      </w:r>
      <w:proofErr w:type="spellStart"/>
      <w:r>
        <w:t>det</w:t>
      </w:r>
      <w:proofErr w:type="spellEnd"/>
      <w:r>
        <w:t xml:space="preserve">, </w:t>
      </w:r>
      <w:proofErr w:type="spellStart"/>
      <w:r>
        <w:t>alatt</w:t>
      </w:r>
      <w:proofErr w:type="spellEnd"/>
      <w:r>
        <w:t xml:space="preserve">, </w:t>
      </w:r>
      <w:proofErr w:type="spellStart"/>
      <w:r>
        <w:t>angdeg</w:t>
      </w:r>
      <w:proofErr w:type="spellEnd"/>
      <w:r>
        <w:t xml:space="preserve">, u, v, psi, omega, </w:t>
      </w:r>
      <w:proofErr w:type="spellStart"/>
      <w:r>
        <w:t>dpsi</w:t>
      </w:r>
      <w:proofErr w:type="spellEnd"/>
      <w:r>
        <w:t xml:space="preserve">, </w:t>
      </w:r>
      <w:proofErr w:type="spellStart"/>
      <w:r>
        <w:t>gl</w:t>
      </w:r>
      <w:proofErr w:type="spellEnd"/>
      <w:r>
        <w:t xml:space="preserve">, </w:t>
      </w:r>
      <w:proofErr w:type="spellStart"/>
      <w:r>
        <w:t>gs</w:t>
      </w:r>
      <w:proofErr w:type="spellEnd"/>
      <w:r>
        <w:t>)</w:t>
      </w:r>
    </w:p>
    <w:p w:rsidR="0040627E" w:rsidRDefault="0040627E" w:rsidP="00421937">
      <w:pPr>
        <w:pStyle w:val="FootnoteText"/>
      </w:pPr>
      <w:r>
        <w:t xml:space="preserve"> </w:t>
      </w:r>
    </w:p>
    <w:p w:rsidR="0040627E" w:rsidRDefault="0040627E" w:rsidP="00421937">
      <w:pPr>
        <w:pStyle w:val="FootnoteText"/>
      </w:pPr>
      <w:r>
        <w:t xml:space="preserve"> Input: (in the following, </w:t>
      </w:r>
      <w:proofErr w:type="spellStart"/>
      <w:r>
        <w:t>nfile</w:t>
      </w:r>
      <w:proofErr w:type="spellEnd"/>
      <w:r>
        <w:t xml:space="preserve"> = no. </w:t>
      </w:r>
      <w:proofErr w:type="spellStart"/>
      <w:r>
        <w:t>spe</w:t>
      </w:r>
      <w:proofErr w:type="spellEnd"/>
      <w:r>
        <w:t xml:space="preserve"> files)</w:t>
      </w:r>
    </w:p>
    <w:p w:rsidR="0040627E" w:rsidRDefault="0040627E" w:rsidP="00421937">
      <w:pPr>
        <w:pStyle w:val="FootnoteText"/>
      </w:pPr>
      <w:r>
        <w:t xml:space="preserve"> ------</w:t>
      </w:r>
    </w:p>
    <w:p w:rsidR="0040627E" w:rsidRDefault="0040627E" w:rsidP="00421937">
      <w:pPr>
        <w:pStyle w:val="FootnoteText"/>
      </w:pPr>
      <w:r>
        <w:tab/>
        <w:t>dummy</w:t>
      </w:r>
      <w:r>
        <w:tab/>
      </w:r>
      <w:r>
        <w:tab/>
        <w:t xml:space="preserve"> Dummy </w:t>
      </w:r>
      <w:proofErr w:type="spellStart"/>
      <w:r>
        <w:t>sqw</w:t>
      </w:r>
      <w:proofErr w:type="spellEnd"/>
      <w:r>
        <w:t xml:space="preserve"> object - used only to ensure that this service routine was called</w:t>
      </w:r>
    </w:p>
    <w:p w:rsidR="0040627E" w:rsidRDefault="0040627E" w:rsidP="00421937">
      <w:pPr>
        <w:pStyle w:val="FootnoteText"/>
      </w:pPr>
      <w:r>
        <w:tab/>
      </w:r>
      <w:proofErr w:type="spellStart"/>
      <w:r>
        <w:t>efix</w:t>
      </w:r>
      <w:proofErr w:type="spellEnd"/>
      <w:r>
        <w:tab/>
      </w:r>
      <w:r>
        <w:tab/>
        <w:t xml:space="preserve"> Fixed energy (</w:t>
      </w:r>
      <w:proofErr w:type="spellStart"/>
      <w:r>
        <w:t>meV</w:t>
      </w:r>
      <w:proofErr w:type="spellEnd"/>
      <w:r>
        <w:t>)</w:t>
      </w:r>
      <w:r>
        <w:tab/>
      </w:r>
      <w:r>
        <w:tab/>
      </w:r>
      <w:r>
        <w:tab/>
        <w:t xml:space="preserve"> [scalar or vector length </w:t>
      </w:r>
      <w:proofErr w:type="spellStart"/>
      <w:r>
        <w:t>nfile</w:t>
      </w:r>
      <w:proofErr w:type="spellEnd"/>
      <w:r>
        <w:t>]</w:t>
      </w:r>
    </w:p>
    <w:p w:rsidR="0040627E" w:rsidRDefault="0040627E" w:rsidP="00421937">
      <w:pPr>
        <w:pStyle w:val="FootnoteText"/>
      </w:pPr>
      <w:r>
        <w:tab/>
      </w:r>
      <w:proofErr w:type="spellStart"/>
      <w:r>
        <w:t>emode</w:t>
      </w:r>
      <w:proofErr w:type="spellEnd"/>
      <w:r>
        <w:tab/>
      </w:r>
      <w:r>
        <w:tab/>
        <w:t xml:space="preserve"> Direct geometry=1, indirect geometry=2</w:t>
      </w:r>
      <w:r>
        <w:tab/>
        <w:t>[scalar]</w:t>
      </w:r>
    </w:p>
    <w:p w:rsidR="0040627E" w:rsidRDefault="0040627E" w:rsidP="00421937">
      <w:pPr>
        <w:pStyle w:val="FootnoteText"/>
      </w:pPr>
      <w:r>
        <w:tab/>
      </w:r>
      <w:proofErr w:type="spellStart"/>
      <w:r>
        <w:t>eps_lo</w:t>
      </w:r>
      <w:proofErr w:type="spellEnd"/>
      <w:r>
        <w:tab/>
      </w:r>
      <w:r>
        <w:tab/>
        <w:t>Lower energy transfer (</w:t>
      </w:r>
      <w:proofErr w:type="spellStart"/>
      <w:r>
        <w:t>meV</w:t>
      </w:r>
      <w:proofErr w:type="spellEnd"/>
      <w:r>
        <w:t>)</w:t>
      </w:r>
      <w:r>
        <w:tab/>
        <w:t xml:space="preserve"> [scalar or vector length </w:t>
      </w:r>
      <w:proofErr w:type="spellStart"/>
      <w:r>
        <w:t>nfile</w:t>
      </w:r>
      <w:proofErr w:type="spellEnd"/>
      <w:r>
        <w:t>]</w:t>
      </w:r>
    </w:p>
    <w:p w:rsidR="0040627E" w:rsidRDefault="0040627E" w:rsidP="00421937">
      <w:pPr>
        <w:pStyle w:val="FootnoteText"/>
      </w:pPr>
      <w:r>
        <w:tab/>
      </w:r>
      <w:proofErr w:type="spellStart"/>
      <w:r>
        <w:t>eps_hi</w:t>
      </w:r>
      <w:proofErr w:type="spellEnd"/>
      <w:r>
        <w:tab/>
      </w:r>
      <w:r>
        <w:tab/>
        <w:t>Upper energy transfer (</w:t>
      </w:r>
      <w:proofErr w:type="spellStart"/>
      <w:r>
        <w:t>meV</w:t>
      </w:r>
      <w:proofErr w:type="spellEnd"/>
      <w:r>
        <w:t>)</w:t>
      </w:r>
      <w:r>
        <w:tab/>
        <w:t xml:space="preserve"> [scalar or vector length </w:t>
      </w:r>
      <w:proofErr w:type="spellStart"/>
      <w:r>
        <w:t>nfile</w:t>
      </w:r>
      <w:proofErr w:type="spellEnd"/>
      <w:r>
        <w:t>]</w:t>
      </w:r>
    </w:p>
    <w:p w:rsidR="0040627E" w:rsidRDefault="0040627E" w:rsidP="00421937">
      <w:pPr>
        <w:pStyle w:val="FootnoteText"/>
      </w:pPr>
      <w:r>
        <w:tab/>
      </w:r>
      <w:proofErr w:type="spellStart"/>
      <w:r>
        <w:t>det</w:t>
      </w:r>
      <w:proofErr w:type="spellEnd"/>
      <w:r>
        <w:tab/>
      </w:r>
      <w:r>
        <w:tab/>
        <w:t xml:space="preserve"> Name of detector .par file, or detector structure as read by </w:t>
      </w:r>
      <w:proofErr w:type="spellStart"/>
      <w:r>
        <w:t>get_par</w:t>
      </w:r>
      <w:proofErr w:type="spellEnd"/>
    </w:p>
    <w:p w:rsidR="0040627E" w:rsidRDefault="0040627E" w:rsidP="00421937">
      <w:pPr>
        <w:pStyle w:val="FootnoteText"/>
      </w:pPr>
      <w:r>
        <w:tab/>
      </w:r>
      <w:proofErr w:type="spellStart"/>
      <w:r>
        <w:t>alatt</w:t>
      </w:r>
      <w:proofErr w:type="spellEnd"/>
      <w:r>
        <w:tab/>
      </w:r>
      <w:r>
        <w:tab/>
        <w:t xml:space="preserve"> Lattice parameters (</w:t>
      </w:r>
      <w:proofErr w:type="spellStart"/>
      <w:r>
        <w:t>Ang</w:t>
      </w:r>
      <w:proofErr w:type="spellEnd"/>
      <w:r>
        <w:t>^-1)</w:t>
      </w:r>
      <w:r>
        <w:tab/>
        <w:t xml:space="preserve"> [vector length 3 or array size [nfile,3]]</w:t>
      </w:r>
    </w:p>
    <w:p w:rsidR="0040627E" w:rsidRDefault="0040627E" w:rsidP="00421937">
      <w:pPr>
        <w:pStyle w:val="EndnoteText"/>
      </w:pPr>
    </w:p>
  </w:endnote>
  <w:endnote w:id="16">
    <w:p w:rsidR="005338A6" w:rsidRDefault="0040627E" w:rsidP="005338A6">
      <w:pPr>
        <w:pStyle w:val="Heading3"/>
      </w:pPr>
      <w:r>
        <w:rPr>
          <w:rStyle w:val="EndnoteReference"/>
        </w:rPr>
        <w:endnoteRef/>
      </w:r>
      <w:r>
        <w:t xml:space="preserve"> </w:t>
      </w:r>
      <w:proofErr w:type="spellStart"/>
      <w:r w:rsidR="005338A6" w:rsidRPr="003C6866">
        <w:t>func_eval</w:t>
      </w:r>
      <w:proofErr w:type="spellEnd"/>
    </w:p>
    <w:p w:rsidR="0040627E" w:rsidRDefault="0040627E" w:rsidP="00421937">
      <w:pPr>
        <w:pStyle w:val="EndnoteText"/>
      </w:pPr>
      <w:r>
        <w:t xml:space="preserve">Evaluate a function at the plotting bin centres of </w:t>
      </w:r>
      <w:proofErr w:type="spellStart"/>
      <w:r>
        <w:t>sqw</w:t>
      </w:r>
      <w:proofErr w:type="spellEnd"/>
      <w:r>
        <w:t xml:space="preserve"> object or array of </w:t>
      </w:r>
      <w:proofErr w:type="spellStart"/>
      <w:r>
        <w:t>sqw</w:t>
      </w:r>
      <w:proofErr w:type="spellEnd"/>
      <w:r>
        <w:t xml:space="preserve"> object</w:t>
      </w:r>
    </w:p>
    <w:p w:rsidR="0040627E" w:rsidRDefault="0040627E" w:rsidP="00421937">
      <w:pPr>
        <w:pStyle w:val="EndnoteText"/>
      </w:pPr>
      <w:r>
        <w:t xml:space="preserve"> Syntax:</w:t>
      </w:r>
    </w:p>
    <w:p w:rsidR="0040627E" w:rsidRDefault="0040627E" w:rsidP="00421937">
      <w:pPr>
        <w:pStyle w:val="EndnoteText"/>
      </w:pPr>
      <w:r>
        <w:t xml:space="preserve">&gt;&gt; </w:t>
      </w:r>
      <w:proofErr w:type="spellStart"/>
      <w:r>
        <w:t>wout</w:t>
      </w:r>
      <w:proofErr w:type="spellEnd"/>
      <w:r>
        <w:t xml:space="preserve"> = </w:t>
      </w:r>
      <w:proofErr w:type="spellStart"/>
      <w:r>
        <w:t>func_eval</w:t>
      </w:r>
      <w:proofErr w:type="spellEnd"/>
      <w:r>
        <w:t xml:space="preserve"> (win, </w:t>
      </w:r>
      <w:proofErr w:type="spellStart"/>
      <w:r>
        <w:t>func_handle</w:t>
      </w:r>
      <w:proofErr w:type="spellEnd"/>
      <w:r>
        <w:t>, pars)</w:t>
      </w:r>
    </w:p>
    <w:p w:rsidR="0040627E" w:rsidRDefault="0040627E" w:rsidP="00421937">
      <w:pPr>
        <w:pStyle w:val="EndnoteText"/>
      </w:pPr>
      <w:r>
        <w:t xml:space="preserve">&gt;&gt; </w:t>
      </w:r>
      <w:proofErr w:type="spellStart"/>
      <w:r>
        <w:t>wout</w:t>
      </w:r>
      <w:proofErr w:type="spellEnd"/>
      <w:r>
        <w:t xml:space="preserve"> = </w:t>
      </w:r>
      <w:proofErr w:type="spellStart"/>
      <w:r>
        <w:t>func_eval</w:t>
      </w:r>
      <w:proofErr w:type="spellEnd"/>
      <w:r>
        <w:t xml:space="preserve"> (win, </w:t>
      </w:r>
      <w:proofErr w:type="spellStart"/>
      <w:r>
        <w:t>func_handle</w:t>
      </w:r>
      <w:proofErr w:type="spellEnd"/>
      <w:r>
        <w:t>, pars, 'all')</w:t>
      </w:r>
    </w:p>
    <w:p w:rsidR="0040627E" w:rsidRDefault="0040627E" w:rsidP="00421937">
      <w:pPr>
        <w:pStyle w:val="EndnoteText"/>
      </w:pPr>
      <w:r>
        <w:t xml:space="preserve"> </w:t>
      </w:r>
    </w:p>
    <w:p w:rsidR="0040627E" w:rsidRDefault="0040627E" w:rsidP="00421937">
      <w:pPr>
        <w:pStyle w:val="EndnoteText"/>
      </w:pPr>
      <w:r>
        <w:t xml:space="preserve"> Input:</w:t>
      </w:r>
    </w:p>
    <w:p w:rsidR="0040627E" w:rsidRDefault="0040627E" w:rsidP="00421937">
      <w:pPr>
        <w:pStyle w:val="EndnoteText"/>
      </w:pPr>
      <w:r>
        <w:t xml:space="preserve"> ======</w:t>
      </w:r>
    </w:p>
    <w:p w:rsidR="0040627E" w:rsidRDefault="0040627E" w:rsidP="00421937">
      <w:pPr>
        <w:pStyle w:val="EndnoteText"/>
      </w:pPr>
      <w:r>
        <w:t>win</w:t>
      </w:r>
      <w:r>
        <w:tab/>
      </w:r>
      <w:r>
        <w:tab/>
        <w:t>Dataset or array of datasets; the function will be evaluated</w:t>
      </w:r>
      <w:r w:rsidR="00D17E70">
        <w:t xml:space="preserve"> </w:t>
      </w:r>
      <w:r>
        <w:t>at the bin centres along the plot axes</w:t>
      </w:r>
    </w:p>
    <w:p w:rsidR="0040627E" w:rsidRDefault="0040627E" w:rsidP="00421937">
      <w:pPr>
        <w:pStyle w:val="EndnoteText"/>
      </w:pPr>
      <w:r>
        <w:t xml:space="preserve"> </w:t>
      </w:r>
    </w:p>
    <w:p w:rsidR="0040627E" w:rsidRDefault="0040627E" w:rsidP="00421937">
      <w:pPr>
        <w:pStyle w:val="EndnoteText"/>
      </w:pPr>
      <w:proofErr w:type="spellStart"/>
      <w:r>
        <w:t>func_handle</w:t>
      </w:r>
      <w:proofErr w:type="spellEnd"/>
      <w:r>
        <w:t xml:space="preserve"> Handle to the function to be evaluated at the bin centres</w:t>
      </w:r>
    </w:p>
    <w:p w:rsidR="0040627E" w:rsidRDefault="0040627E" w:rsidP="00421937">
      <w:pPr>
        <w:pStyle w:val="EndnoteText"/>
      </w:pPr>
      <w:r>
        <w:tab/>
        <w:t xml:space="preserve"> Must have form:</w:t>
      </w:r>
    </w:p>
    <w:p w:rsidR="0040627E" w:rsidRDefault="0040627E" w:rsidP="00421937">
      <w:pPr>
        <w:pStyle w:val="EndnoteText"/>
      </w:pPr>
      <w:r>
        <w:tab/>
        <w:t xml:space="preserve">y = </w:t>
      </w:r>
      <w:proofErr w:type="spellStart"/>
      <w:r>
        <w:t>my_function</w:t>
      </w:r>
      <w:proofErr w:type="spellEnd"/>
      <w:r>
        <w:t xml:space="preserve"> (x1,x2,... ,</w:t>
      </w:r>
      <w:proofErr w:type="spellStart"/>
      <w:r>
        <w:t>xn,pars</w:t>
      </w:r>
      <w:proofErr w:type="spellEnd"/>
      <w:r>
        <w:t>)</w:t>
      </w:r>
    </w:p>
    <w:p w:rsidR="0040627E" w:rsidRDefault="0040627E" w:rsidP="00421937">
      <w:pPr>
        <w:pStyle w:val="EndnoteText"/>
      </w:pPr>
      <w:r>
        <w:t xml:space="preserve"> </w:t>
      </w:r>
    </w:p>
    <w:p w:rsidR="0040627E" w:rsidRDefault="00D17E70" w:rsidP="00D17E70">
      <w:pPr>
        <w:pStyle w:val="EndnoteText"/>
      </w:pPr>
      <w:r>
        <w:tab/>
      </w:r>
      <w:r w:rsidR="0040627E">
        <w:t>or, more generally:</w:t>
      </w:r>
    </w:p>
    <w:p w:rsidR="0040627E" w:rsidRDefault="0040627E" w:rsidP="00421937">
      <w:pPr>
        <w:pStyle w:val="EndnoteText"/>
      </w:pPr>
      <w:r>
        <w:tab/>
        <w:t xml:space="preserve">y = </w:t>
      </w:r>
      <w:proofErr w:type="spellStart"/>
      <w:r>
        <w:t>my_function</w:t>
      </w:r>
      <w:proofErr w:type="spellEnd"/>
      <w:r>
        <w:t xml:space="preserve"> (x1</w:t>
      </w:r>
      <w:proofErr w:type="gramStart"/>
      <w:r>
        <w:t>,x2</w:t>
      </w:r>
      <w:proofErr w:type="gramEnd"/>
      <w:r>
        <w:t>,... ,xn,pars,c1,c2,...)</w:t>
      </w:r>
    </w:p>
    <w:p w:rsidR="0040627E" w:rsidRDefault="0040627E" w:rsidP="00421937">
      <w:pPr>
        <w:pStyle w:val="EndnoteText"/>
      </w:pPr>
      <w:r>
        <w:t xml:space="preserve"> </w:t>
      </w:r>
    </w:p>
    <w:p w:rsidR="0040627E" w:rsidRDefault="0040627E" w:rsidP="00421937">
      <w:pPr>
        <w:pStyle w:val="EndnoteText"/>
      </w:pPr>
      <w:r>
        <w:tab/>
        <w:t xml:space="preserve"> - x1,x2,.xn Arrays of x coordinates along each of the n dimensions</w:t>
      </w:r>
    </w:p>
    <w:p w:rsidR="0040627E" w:rsidRDefault="0040627E" w:rsidP="00421937">
      <w:pPr>
        <w:pStyle w:val="EndnoteText"/>
      </w:pPr>
      <w:r>
        <w:tab/>
        <w:t xml:space="preserve"> - pars</w:t>
      </w:r>
      <w:r>
        <w:tab/>
        <w:t xml:space="preserve"> Parameters needed by the function</w:t>
      </w:r>
    </w:p>
    <w:p w:rsidR="0040627E" w:rsidRDefault="0040627E" w:rsidP="005338A6">
      <w:pPr>
        <w:pStyle w:val="EndnoteText"/>
      </w:pPr>
      <w:r>
        <w:tab/>
        <w:t xml:space="preserve"> - c1</w:t>
      </w:r>
      <w:proofErr w:type="gramStart"/>
      <w:r>
        <w:t>,c2</w:t>
      </w:r>
      <w:proofErr w:type="gramEnd"/>
      <w:r>
        <w:t>,... Any further arguments needed by the function e.g. they could be the filenames of lookup tables for resolution effects)</w:t>
      </w:r>
    </w:p>
    <w:p w:rsidR="0040627E" w:rsidRDefault="0040627E" w:rsidP="00421937">
      <w:pPr>
        <w:pStyle w:val="EndnoteText"/>
      </w:pPr>
      <w:r>
        <w:t xml:space="preserve"> </w:t>
      </w:r>
    </w:p>
    <w:p w:rsidR="0040627E" w:rsidRDefault="0040627E" w:rsidP="00421937">
      <w:pPr>
        <w:pStyle w:val="EndnoteText"/>
      </w:pPr>
      <w:r>
        <w:tab/>
        <w:t xml:space="preserve"> e.g. y=gauss2d(x1,x2,[ht,x0,sig])</w:t>
      </w:r>
    </w:p>
    <w:p w:rsidR="0040627E" w:rsidRDefault="0040627E" w:rsidP="00421937">
      <w:pPr>
        <w:pStyle w:val="EndnoteText"/>
      </w:pPr>
      <w:r>
        <w:tab/>
        <w:t xml:space="preserve"> y=gauss4d(x1,x2,x3,x4,[ht,x1_0,x2_0,x3_0,x4_0,sig1,sig2,sig3,sig4])</w:t>
      </w:r>
    </w:p>
    <w:p w:rsidR="0040627E" w:rsidRDefault="0040627E" w:rsidP="00421937">
      <w:pPr>
        <w:pStyle w:val="EndnoteText"/>
      </w:pPr>
      <w:r>
        <w:t xml:space="preserve"> </w:t>
      </w:r>
    </w:p>
    <w:p w:rsidR="0040627E" w:rsidRDefault="0040627E" w:rsidP="00421937">
      <w:pPr>
        <w:pStyle w:val="EndnoteText"/>
      </w:pPr>
      <w:r>
        <w:tab/>
      </w:r>
      <w:proofErr w:type="gramStart"/>
      <w:r>
        <w:t>pars</w:t>
      </w:r>
      <w:proofErr w:type="gramEnd"/>
      <w:r>
        <w:tab/>
        <w:t xml:space="preserve"> Arguments needed by the function. </w:t>
      </w:r>
    </w:p>
    <w:p w:rsidR="005338A6" w:rsidRDefault="0040627E" w:rsidP="00421937">
      <w:pPr>
        <w:pStyle w:val="EndnoteText"/>
      </w:pPr>
      <w:r>
        <w:tab/>
      </w:r>
      <w:r>
        <w:tab/>
        <w:t xml:space="preserve"> - Most commonly just a numeric array of parameters</w:t>
      </w:r>
    </w:p>
    <w:p w:rsidR="0040627E" w:rsidRDefault="005338A6" w:rsidP="00421937">
      <w:pPr>
        <w:pStyle w:val="EndnoteText"/>
      </w:pPr>
      <w:r>
        <w:tab/>
      </w:r>
      <w:r w:rsidR="0040627E">
        <w:tab/>
        <w:t xml:space="preserve"> - If a more general set of parameters is needed by the function, then</w:t>
      </w:r>
      <w:r>
        <w:t xml:space="preserve"> </w:t>
      </w:r>
      <w:r w:rsidR="0040627E">
        <w:t>wrap as a cell array {pars, c1, c2, ...}</w:t>
      </w:r>
    </w:p>
    <w:p w:rsidR="0040627E" w:rsidRDefault="0040627E" w:rsidP="00421937">
      <w:pPr>
        <w:pStyle w:val="EndnoteText"/>
      </w:pPr>
      <w:r>
        <w:t xml:space="preserve"> </w:t>
      </w:r>
    </w:p>
    <w:p w:rsidR="0040627E" w:rsidRDefault="0040627E" w:rsidP="00421937">
      <w:pPr>
        <w:pStyle w:val="EndnoteText"/>
      </w:pPr>
      <w:r>
        <w:t>'</w:t>
      </w:r>
      <w:proofErr w:type="gramStart"/>
      <w:r>
        <w:t>all</w:t>
      </w:r>
      <w:proofErr w:type="gramEnd"/>
      <w:r>
        <w:t>'</w:t>
      </w:r>
      <w:r>
        <w:tab/>
        <w:t xml:space="preserve"> [option] Requests that the calculated function be returned over</w:t>
      </w:r>
      <w:r w:rsidR="005338A6">
        <w:t xml:space="preserve"> </w:t>
      </w:r>
      <w:r>
        <w:t>the whole of the domain of the input dataset. If not given, then</w:t>
      </w:r>
      <w:r w:rsidR="005338A6">
        <w:t xml:space="preserve"> </w:t>
      </w:r>
      <w:r>
        <w:t>the function will be returned only at those points of the dataset</w:t>
      </w:r>
      <w:r w:rsidR="005338A6">
        <w:t xml:space="preserve"> </w:t>
      </w:r>
      <w:r>
        <w:t>that contain data.</w:t>
      </w:r>
      <w:r w:rsidR="005338A6">
        <w:t xml:space="preserve"> </w:t>
      </w:r>
      <w:r>
        <w:t xml:space="preserve"> </w:t>
      </w:r>
      <w:proofErr w:type="gramStart"/>
      <w:r>
        <w:t>Applies only to input with no pixel information - this option is ignored if</w:t>
      </w:r>
      <w:r w:rsidR="005338A6">
        <w:t xml:space="preserve"> </w:t>
      </w:r>
      <w:r>
        <w:t xml:space="preserve">the input is a full </w:t>
      </w:r>
      <w:proofErr w:type="spellStart"/>
      <w:r>
        <w:t>sqw</w:t>
      </w:r>
      <w:proofErr w:type="spellEnd"/>
      <w:r>
        <w:t xml:space="preserve"> object.</w:t>
      </w:r>
      <w:proofErr w:type="gramEnd"/>
    </w:p>
    <w:p w:rsidR="0040627E" w:rsidRDefault="0040627E" w:rsidP="00421937">
      <w:pPr>
        <w:pStyle w:val="EndnoteText"/>
      </w:pPr>
      <w:r>
        <w:t xml:space="preserve"> </w:t>
      </w:r>
    </w:p>
    <w:p w:rsidR="0040627E" w:rsidRDefault="0040627E" w:rsidP="00421937">
      <w:pPr>
        <w:pStyle w:val="EndnoteText"/>
      </w:pPr>
      <w:r>
        <w:t>Output:</w:t>
      </w:r>
    </w:p>
    <w:p w:rsidR="0040627E" w:rsidRDefault="0040627E" w:rsidP="00421937">
      <w:pPr>
        <w:pStyle w:val="EndnoteText"/>
      </w:pPr>
      <w:r>
        <w:t xml:space="preserve"> =======</w:t>
      </w:r>
    </w:p>
    <w:p w:rsidR="0040627E" w:rsidRDefault="0040627E" w:rsidP="00421937">
      <w:pPr>
        <w:pStyle w:val="EndnoteText"/>
      </w:pPr>
      <w:proofErr w:type="spellStart"/>
      <w:r>
        <w:t>wout</w:t>
      </w:r>
      <w:proofErr w:type="spellEnd"/>
      <w:r>
        <w:tab/>
        <w:t xml:space="preserve"> Output objects or array of objects </w:t>
      </w:r>
    </w:p>
    <w:p w:rsidR="0040627E" w:rsidRDefault="0040627E" w:rsidP="00421937">
      <w:pPr>
        <w:pStyle w:val="EndnoteText"/>
      </w:pPr>
      <w:r>
        <w:t xml:space="preserve"> </w:t>
      </w:r>
    </w:p>
    <w:p w:rsidR="0040627E" w:rsidRDefault="0040627E" w:rsidP="00421937">
      <w:pPr>
        <w:pStyle w:val="EndnoteText"/>
      </w:pPr>
      <w:r>
        <w:t xml:space="preserve"> e.g.</w:t>
      </w:r>
    </w:p>
    <w:p w:rsidR="0040627E" w:rsidRDefault="0040627E" w:rsidP="00421937">
      <w:pPr>
        <w:pStyle w:val="EndnoteText"/>
      </w:pPr>
      <w:r>
        <w:t xml:space="preserve">&gt;&gt; </w:t>
      </w:r>
      <w:proofErr w:type="spellStart"/>
      <w:r>
        <w:t>wout</w:t>
      </w:r>
      <w:proofErr w:type="spellEnd"/>
      <w:r>
        <w:t xml:space="preserve"> = </w:t>
      </w:r>
      <w:proofErr w:type="spellStart"/>
      <w:r>
        <w:t>func_eval</w:t>
      </w:r>
      <w:proofErr w:type="spellEnd"/>
      <w:r>
        <w:t xml:space="preserve"> (w, @gauss4d, [ht,x1_0,x2_0,x3_0,x4_0,sig1,sig2,sig3,sig4])</w:t>
      </w:r>
    </w:p>
    <w:p w:rsidR="0040627E" w:rsidRDefault="0040627E" w:rsidP="00421937">
      <w:pPr>
        <w:pStyle w:val="EndnoteText"/>
      </w:pPr>
      <w:r>
        <w:t xml:space="preserve"> </w:t>
      </w:r>
    </w:p>
    <w:p w:rsidR="0040627E" w:rsidRDefault="0040627E" w:rsidP="00421937">
      <w:pPr>
        <w:pStyle w:val="EndnoteText"/>
      </w:pPr>
      <w:r>
        <w:t xml:space="preserve">where the function gauss appears on the </w:t>
      </w:r>
      <w:proofErr w:type="spellStart"/>
      <w:r>
        <w:t>matlab</w:t>
      </w:r>
      <w:proofErr w:type="spellEnd"/>
      <w:r>
        <w:t xml:space="preserve"> path</w:t>
      </w:r>
    </w:p>
    <w:p w:rsidR="0040627E" w:rsidRDefault="0040627E" w:rsidP="00421937">
      <w:pPr>
        <w:pStyle w:val="EndnoteText"/>
      </w:pPr>
      <w:r>
        <w:t xml:space="preserve"> function y = gauss4d (x1, x2, x3, x4, pars)</w:t>
      </w:r>
    </w:p>
    <w:p w:rsidR="0040627E" w:rsidRDefault="0040627E" w:rsidP="00421937">
      <w:pPr>
        <w:pStyle w:val="EndnoteText"/>
      </w:pPr>
      <w:r>
        <w:t xml:space="preserve"> y = (pars(1)/(sig*</w:t>
      </w:r>
      <w:proofErr w:type="spellStart"/>
      <w:r>
        <w:t>sqrt</w:t>
      </w:r>
      <w:proofErr w:type="spellEnd"/>
      <w:r>
        <w:t>(2*pi))) * ...</w:t>
      </w:r>
    </w:p>
  </w:endnote>
  <w:endnote w:id="17">
    <w:p w:rsidR="005338A6" w:rsidRDefault="0040627E" w:rsidP="005338A6">
      <w:pPr>
        <w:pStyle w:val="Heading3"/>
      </w:pPr>
      <w:r>
        <w:rPr>
          <w:rStyle w:val="EndnoteReference"/>
        </w:rPr>
        <w:endnoteRef/>
      </w:r>
      <w:r>
        <w:t xml:space="preserve"> </w:t>
      </w:r>
      <w:proofErr w:type="spellStart"/>
      <w:r w:rsidR="005338A6" w:rsidRPr="00EC72ED">
        <w:t>sqw_eval</w:t>
      </w:r>
      <w:proofErr w:type="spellEnd"/>
    </w:p>
    <w:p w:rsidR="0040627E" w:rsidRDefault="0040627E" w:rsidP="00421937">
      <w:pPr>
        <w:pStyle w:val="EndnoteText"/>
      </w:pPr>
      <w:r>
        <w:t xml:space="preserve">Calculate </w:t>
      </w:r>
      <w:proofErr w:type="spellStart"/>
      <w:r>
        <w:t>sqw</w:t>
      </w:r>
      <w:proofErr w:type="spellEnd"/>
      <w:r>
        <w:t xml:space="preserve"> for a model scattering function</w:t>
      </w:r>
    </w:p>
    <w:p w:rsidR="0040627E" w:rsidRDefault="0040627E" w:rsidP="00421937">
      <w:pPr>
        <w:pStyle w:val="EndnoteText"/>
      </w:pPr>
      <w:r>
        <w:t xml:space="preserve"> </w:t>
      </w:r>
    </w:p>
    <w:p w:rsidR="0040627E" w:rsidRDefault="0040627E" w:rsidP="00421937">
      <w:pPr>
        <w:pStyle w:val="EndnoteText"/>
      </w:pPr>
      <w:r>
        <w:t xml:space="preserve">&gt;&gt; </w:t>
      </w:r>
      <w:proofErr w:type="spellStart"/>
      <w:r>
        <w:t>wout</w:t>
      </w:r>
      <w:proofErr w:type="spellEnd"/>
      <w:r>
        <w:t>=</w:t>
      </w:r>
      <w:proofErr w:type="spellStart"/>
      <w:r>
        <w:t>sqw_eval</w:t>
      </w:r>
      <w:proofErr w:type="spellEnd"/>
      <w:r>
        <w:t>(</w:t>
      </w:r>
      <w:proofErr w:type="spellStart"/>
      <w:r>
        <w:t>win,sqwfunc,p</w:t>
      </w:r>
      <w:proofErr w:type="spellEnd"/>
      <w:r>
        <w:t>)</w:t>
      </w:r>
    </w:p>
    <w:p w:rsidR="0040627E" w:rsidRDefault="0040627E" w:rsidP="00421937">
      <w:pPr>
        <w:pStyle w:val="EndnoteText"/>
      </w:pPr>
      <w:r>
        <w:t xml:space="preserve"> </w:t>
      </w:r>
    </w:p>
    <w:p w:rsidR="0040627E" w:rsidRDefault="0040627E" w:rsidP="00421937">
      <w:pPr>
        <w:pStyle w:val="EndnoteText"/>
      </w:pPr>
      <w:r>
        <w:t xml:space="preserve"> Input:</w:t>
      </w:r>
    </w:p>
    <w:p w:rsidR="0040627E" w:rsidRDefault="0040627E" w:rsidP="00421937">
      <w:pPr>
        <w:pStyle w:val="EndnoteText"/>
      </w:pPr>
      <w:r>
        <w:t xml:space="preserve"> ------</w:t>
      </w:r>
    </w:p>
    <w:p w:rsidR="0040627E" w:rsidRDefault="0040627E" w:rsidP="00421937">
      <w:pPr>
        <w:pStyle w:val="EndnoteText"/>
      </w:pPr>
      <w:r>
        <w:t>win</w:t>
      </w:r>
      <w:r>
        <w:tab/>
      </w:r>
      <w:r>
        <w:tab/>
        <w:t>Dataset (or array of datasets) that provides the axes and points</w:t>
      </w:r>
      <w:r w:rsidR="005338A6">
        <w:t xml:space="preserve"> </w:t>
      </w:r>
      <w:r>
        <w:t>for the calculation</w:t>
      </w:r>
    </w:p>
    <w:p w:rsidR="0040627E" w:rsidRDefault="0040627E" w:rsidP="00421937">
      <w:pPr>
        <w:pStyle w:val="EndnoteText"/>
      </w:pPr>
      <w:r>
        <w:t xml:space="preserve"> </w:t>
      </w:r>
    </w:p>
    <w:p w:rsidR="0040627E" w:rsidRDefault="0040627E" w:rsidP="00421937">
      <w:pPr>
        <w:pStyle w:val="EndnoteText"/>
      </w:pPr>
      <w:proofErr w:type="spellStart"/>
      <w:r>
        <w:t>sqwfunc</w:t>
      </w:r>
      <w:proofErr w:type="spellEnd"/>
      <w:r w:rsidR="005338A6">
        <w:tab/>
      </w:r>
      <w:r>
        <w:tab/>
        <w:t>Handle to function that calculates S(</w:t>
      </w:r>
      <w:proofErr w:type="spellStart"/>
      <w:r>
        <w:t>Q,w</w:t>
      </w:r>
      <w:proofErr w:type="spellEnd"/>
      <w:r>
        <w:t>)</w:t>
      </w:r>
    </w:p>
    <w:p w:rsidR="0040627E" w:rsidRDefault="005338A6" w:rsidP="00421937">
      <w:pPr>
        <w:pStyle w:val="EndnoteText"/>
      </w:pPr>
      <w:r>
        <w:tab/>
      </w:r>
      <w:r w:rsidR="0040627E">
        <w:tab/>
        <w:t xml:space="preserve"> Most commonly used form is:</w:t>
      </w:r>
    </w:p>
    <w:p w:rsidR="0040627E" w:rsidRDefault="0040627E" w:rsidP="00421937">
      <w:pPr>
        <w:pStyle w:val="EndnoteText"/>
      </w:pPr>
      <w:r>
        <w:tab/>
      </w:r>
      <w:r>
        <w:tab/>
        <w:t xml:space="preserve">weight = </w:t>
      </w:r>
      <w:proofErr w:type="spellStart"/>
      <w:r>
        <w:t>sqwfunc</w:t>
      </w:r>
      <w:proofErr w:type="spellEnd"/>
      <w:r>
        <w:t xml:space="preserve"> (</w:t>
      </w:r>
      <w:proofErr w:type="spellStart"/>
      <w:r>
        <w:t>qh,qk,ql,en,p</w:t>
      </w:r>
      <w:proofErr w:type="spellEnd"/>
      <w:r>
        <w:t>)</w:t>
      </w:r>
    </w:p>
    <w:p w:rsidR="0040627E" w:rsidRDefault="0040627E" w:rsidP="00421937">
      <w:pPr>
        <w:pStyle w:val="EndnoteText"/>
      </w:pPr>
      <w:r>
        <w:tab/>
      </w:r>
      <w:r>
        <w:tab/>
        <w:t xml:space="preserve"> where</w:t>
      </w:r>
    </w:p>
    <w:p w:rsidR="0040627E" w:rsidRDefault="0040627E" w:rsidP="00421937">
      <w:pPr>
        <w:pStyle w:val="EndnoteText"/>
      </w:pPr>
      <w:r>
        <w:tab/>
      </w:r>
      <w:r>
        <w:tab/>
      </w:r>
      <w:proofErr w:type="spellStart"/>
      <w:r>
        <w:t>qh,qk,ql,en</w:t>
      </w:r>
      <w:proofErr w:type="spellEnd"/>
      <w:r>
        <w:t xml:space="preserve"> Arrays containing the coordinates of a set of points</w:t>
      </w:r>
    </w:p>
    <w:p w:rsidR="0040627E" w:rsidRDefault="0040627E" w:rsidP="00421937">
      <w:pPr>
        <w:pStyle w:val="EndnoteText"/>
      </w:pPr>
      <w:r>
        <w:tab/>
      </w:r>
      <w:r>
        <w:tab/>
        <w:t>p</w:t>
      </w:r>
      <w:r>
        <w:tab/>
      </w:r>
      <w:r>
        <w:tab/>
        <w:t xml:space="preserve"> Vector of parameters needed by dispersion function </w:t>
      </w:r>
      <w:r w:rsidR="005338A6">
        <w:t xml:space="preserve"> </w:t>
      </w:r>
      <w:r>
        <w:t>e.g. [</w:t>
      </w:r>
      <w:proofErr w:type="spellStart"/>
      <w:r>
        <w:t>A,js,gam</w:t>
      </w:r>
      <w:proofErr w:type="spellEnd"/>
      <w:r>
        <w:t>] as intensity, exchange, lifetime</w:t>
      </w:r>
      <w:r w:rsidR="00D17E70">
        <w:t xml:space="preserve"> </w:t>
      </w:r>
      <w:r>
        <w:t>weight</w:t>
      </w:r>
      <w:r>
        <w:tab/>
        <w:t xml:space="preserve"> Array containing calculated energies; if more than</w:t>
      </w:r>
      <w:r w:rsidR="005338A6">
        <w:t xml:space="preserve"> </w:t>
      </w:r>
      <w:r>
        <w:t>one dispersion relation, then a cell array of arrays</w:t>
      </w:r>
    </w:p>
    <w:p w:rsidR="0040627E" w:rsidRDefault="0040627E" w:rsidP="00421937">
      <w:pPr>
        <w:pStyle w:val="EndnoteText"/>
      </w:pPr>
      <w:r>
        <w:t xml:space="preserve"> </w:t>
      </w:r>
    </w:p>
    <w:p w:rsidR="0040627E" w:rsidRDefault="0040627E" w:rsidP="00421937">
      <w:pPr>
        <w:pStyle w:val="EndnoteText"/>
      </w:pPr>
      <w:r>
        <w:tab/>
      </w:r>
      <w:r>
        <w:tab/>
        <w:t xml:space="preserve"> More general form is:</w:t>
      </w:r>
    </w:p>
    <w:p w:rsidR="0040627E" w:rsidRDefault="0040627E" w:rsidP="00421937">
      <w:pPr>
        <w:pStyle w:val="EndnoteText"/>
      </w:pPr>
      <w:r>
        <w:tab/>
      </w:r>
      <w:r>
        <w:tab/>
      </w:r>
      <w:r>
        <w:tab/>
      </w:r>
      <w:proofErr w:type="gramStart"/>
      <w:r>
        <w:t>weight</w:t>
      </w:r>
      <w:proofErr w:type="gramEnd"/>
      <w:r>
        <w:t xml:space="preserve"> = </w:t>
      </w:r>
      <w:proofErr w:type="spellStart"/>
      <w:r>
        <w:t>sqwfunc</w:t>
      </w:r>
      <w:proofErr w:type="spellEnd"/>
      <w:r>
        <w:t xml:space="preserve"> (qh,qk,ql,en,p,c1,c2,..)</w:t>
      </w:r>
    </w:p>
    <w:p w:rsidR="0040627E" w:rsidRDefault="0040627E" w:rsidP="00421937">
      <w:pPr>
        <w:pStyle w:val="EndnoteText"/>
      </w:pPr>
      <w:r>
        <w:tab/>
      </w:r>
      <w:r>
        <w:tab/>
        <w:t xml:space="preserve"> where</w:t>
      </w:r>
    </w:p>
    <w:p w:rsidR="0040627E" w:rsidRDefault="0040627E" w:rsidP="00421937">
      <w:pPr>
        <w:pStyle w:val="EndnoteText"/>
      </w:pPr>
      <w:r>
        <w:tab/>
      </w:r>
      <w:r>
        <w:tab/>
        <w:t>p</w:t>
      </w:r>
      <w:r>
        <w:tab/>
        <w:t xml:space="preserve"> Typically a vector of parameters that we might want to fit in a least-squares algorithm</w:t>
      </w:r>
    </w:p>
    <w:p w:rsidR="0040627E" w:rsidRDefault="0040627E" w:rsidP="00421937">
      <w:pPr>
        <w:pStyle w:val="EndnoteText"/>
      </w:pPr>
      <w:r>
        <w:tab/>
      </w:r>
      <w:r>
        <w:tab/>
        <w:t>c1,c2,</w:t>
      </w:r>
      <w:r w:rsidR="005338A6">
        <w:tab/>
      </w:r>
      <w:r>
        <w:t>Other constant parameters e.g. file name for look-up</w:t>
      </w:r>
      <w:r w:rsidR="005338A6">
        <w:t xml:space="preserve"> </w:t>
      </w:r>
      <w:r>
        <w:t>table</w:t>
      </w:r>
    </w:p>
    <w:p w:rsidR="0040627E" w:rsidRDefault="0040627E" w:rsidP="00421937">
      <w:pPr>
        <w:pStyle w:val="EndnoteText"/>
      </w:pPr>
      <w:r>
        <w:t xml:space="preserve"> </w:t>
      </w:r>
    </w:p>
    <w:p w:rsidR="0040627E" w:rsidRDefault="0040627E" w:rsidP="00421937">
      <w:pPr>
        <w:pStyle w:val="EndnoteText"/>
      </w:pPr>
      <w:proofErr w:type="gramStart"/>
      <w:r>
        <w:t>pars</w:t>
      </w:r>
      <w:proofErr w:type="gramEnd"/>
      <w:r>
        <w:tab/>
        <w:t xml:space="preserve"> Arguments needed by the function. Most commonly, a vector of parameter</w:t>
      </w:r>
      <w:r w:rsidR="005338A6">
        <w:t xml:space="preserve"> </w:t>
      </w:r>
      <w:r>
        <w:t>values e.g. [</w:t>
      </w:r>
      <w:proofErr w:type="spellStart"/>
      <w:r>
        <w:t>A</w:t>
      </w:r>
      <w:proofErr w:type="gramStart"/>
      <w:r>
        <w:t>,js,gam</w:t>
      </w:r>
      <w:proofErr w:type="spellEnd"/>
      <w:proofErr w:type="gramEnd"/>
      <w:r>
        <w:t>] as intensity, exchange, lifetime. If a more general</w:t>
      </w:r>
      <w:r w:rsidR="005338A6">
        <w:t xml:space="preserve"> </w:t>
      </w:r>
      <w:r>
        <w:t>set of parameters is required by the function, then</w:t>
      </w:r>
      <w:r w:rsidR="005338A6">
        <w:t xml:space="preserve"> </w:t>
      </w:r>
      <w:r>
        <w:t>package these into a cell array and pass that as pars. In the example</w:t>
      </w:r>
      <w:r w:rsidR="005338A6">
        <w:t xml:space="preserve"> </w:t>
      </w:r>
      <w:r>
        <w:t>above then pars = {p, c1, c2, ...}</w:t>
      </w:r>
    </w:p>
    <w:p w:rsidR="00D17E70" w:rsidRDefault="00D17E70" w:rsidP="00421937">
      <w:pPr>
        <w:pStyle w:val="EndnoteText"/>
      </w:pPr>
    </w:p>
    <w:p w:rsidR="00587A01" w:rsidRDefault="0040627E" w:rsidP="00421937">
      <w:pPr>
        <w:pStyle w:val="EndnoteText"/>
      </w:pPr>
      <w:r>
        <w:t xml:space="preserve"> '</w:t>
      </w:r>
      <w:proofErr w:type="gramStart"/>
      <w:r>
        <w:t>all</w:t>
      </w:r>
      <w:proofErr w:type="gramEnd"/>
      <w:r>
        <w:t>'</w:t>
      </w:r>
      <w:r>
        <w:tab/>
        <w:t xml:space="preserve"> [option] Requests that the calculated </w:t>
      </w:r>
      <w:proofErr w:type="spellStart"/>
      <w:r>
        <w:t>sqw</w:t>
      </w:r>
      <w:proofErr w:type="spellEnd"/>
      <w:r>
        <w:t xml:space="preserve"> be returned over</w:t>
      </w:r>
      <w:r w:rsidR="00587A01">
        <w:t xml:space="preserve"> </w:t>
      </w:r>
      <w:r>
        <w:t>the whole of the domain of the input dataset. If not given, then</w:t>
      </w:r>
      <w:r w:rsidR="00587A01">
        <w:t xml:space="preserve"> </w:t>
      </w:r>
      <w:r>
        <w:t>the function will be returned only at those points of the dataset</w:t>
      </w:r>
      <w:r w:rsidR="00587A01">
        <w:t xml:space="preserve"> </w:t>
      </w:r>
      <w:r>
        <w:t>that contain data.</w:t>
      </w:r>
    </w:p>
    <w:p w:rsidR="0040627E" w:rsidRDefault="0040627E" w:rsidP="00421937">
      <w:pPr>
        <w:pStyle w:val="EndnoteText"/>
      </w:pPr>
      <w:r>
        <w:t>Applies only to input with no pixel information - it is ignored if</w:t>
      </w:r>
      <w:r w:rsidR="00587A01">
        <w:t xml:space="preserve"> </w:t>
      </w:r>
      <w:r>
        <w:t xml:space="preserve">full </w:t>
      </w:r>
      <w:proofErr w:type="spellStart"/>
      <w:r>
        <w:t>sqw</w:t>
      </w:r>
      <w:proofErr w:type="spellEnd"/>
      <w:r>
        <w:t xml:space="preserve"> object.</w:t>
      </w:r>
    </w:p>
    <w:p w:rsidR="0040627E" w:rsidRDefault="0040627E" w:rsidP="00421937">
      <w:pPr>
        <w:pStyle w:val="EndnoteText"/>
      </w:pPr>
      <w:r>
        <w:t xml:space="preserve"> </w:t>
      </w:r>
    </w:p>
    <w:p w:rsidR="0040627E" w:rsidRDefault="0040627E" w:rsidP="00421937">
      <w:pPr>
        <w:pStyle w:val="EndnoteText"/>
      </w:pPr>
      <w:r>
        <w:t>'</w:t>
      </w:r>
      <w:proofErr w:type="spellStart"/>
      <w:proofErr w:type="gramStart"/>
      <w:r>
        <w:t>ave</w:t>
      </w:r>
      <w:proofErr w:type="spellEnd"/>
      <w:proofErr w:type="gramEnd"/>
      <w:r>
        <w:t>'</w:t>
      </w:r>
      <w:r>
        <w:tab/>
        <w:t xml:space="preserve"> [option] Requests that the calculated </w:t>
      </w:r>
      <w:proofErr w:type="spellStart"/>
      <w:r>
        <w:t>sqw</w:t>
      </w:r>
      <w:proofErr w:type="spellEnd"/>
      <w:r>
        <w:t xml:space="preserve"> be computed for the</w:t>
      </w:r>
      <w:r w:rsidR="00587A01">
        <w:t xml:space="preserve"> </w:t>
      </w:r>
      <w:r>
        <w:t xml:space="preserve">average values of </w:t>
      </w:r>
      <w:proofErr w:type="spellStart"/>
      <w:r>
        <w:t>h,k,l</w:t>
      </w:r>
      <w:proofErr w:type="spellEnd"/>
      <w:r>
        <w:t xml:space="preserve"> of the pixels in a bin, not for each</w:t>
      </w:r>
      <w:r w:rsidR="00587A01">
        <w:t xml:space="preserve"> </w:t>
      </w:r>
      <w:r>
        <w:t xml:space="preserve">pixel individually. </w:t>
      </w:r>
      <w:proofErr w:type="gramStart"/>
      <w:r>
        <w:t>Reduces cost of expensive calculations.</w:t>
      </w:r>
      <w:proofErr w:type="gramEnd"/>
      <w:r>
        <w:t xml:space="preserve"> Applies only to the case of </w:t>
      </w:r>
      <w:proofErr w:type="spellStart"/>
      <w:r>
        <w:t>sqw</w:t>
      </w:r>
      <w:proofErr w:type="spellEnd"/>
      <w:r>
        <w:t xml:space="preserve"> object with pixel information - it </w:t>
      </w:r>
      <w:proofErr w:type="gramStart"/>
      <w:r>
        <w:t>is</w:t>
      </w:r>
      <w:r w:rsidR="00587A01">
        <w:t xml:space="preserve">  </w:t>
      </w:r>
      <w:r>
        <w:t>ignored</w:t>
      </w:r>
      <w:proofErr w:type="gramEnd"/>
      <w:r>
        <w:t xml:space="preserve"> if </w:t>
      </w:r>
      <w:proofErr w:type="spellStart"/>
      <w:r>
        <w:t>dnd</w:t>
      </w:r>
      <w:proofErr w:type="spellEnd"/>
      <w:r>
        <w:t xml:space="preserve"> type object.</w:t>
      </w:r>
    </w:p>
    <w:p w:rsidR="0040627E" w:rsidRDefault="0040627E" w:rsidP="00421937">
      <w:pPr>
        <w:pStyle w:val="EndnoteText"/>
      </w:pPr>
      <w:r>
        <w:t xml:space="preserve"> </w:t>
      </w:r>
    </w:p>
    <w:p w:rsidR="0040627E" w:rsidRDefault="0040627E" w:rsidP="00421937">
      <w:pPr>
        <w:pStyle w:val="EndnoteText"/>
      </w:pPr>
      <w:r>
        <w:t xml:space="preserve"> Output:</w:t>
      </w:r>
    </w:p>
    <w:p w:rsidR="0040627E" w:rsidRDefault="0040627E" w:rsidP="00421937">
      <w:pPr>
        <w:pStyle w:val="EndnoteText"/>
      </w:pPr>
      <w:r>
        <w:t xml:space="preserve"> -------</w:t>
      </w:r>
    </w:p>
    <w:p w:rsidR="0040627E" w:rsidRDefault="0040627E" w:rsidP="00421937">
      <w:pPr>
        <w:pStyle w:val="EndnoteText"/>
      </w:pPr>
      <w:proofErr w:type="spellStart"/>
      <w:r>
        <w:t>wout</w:t>
      </w:r>
      <w:proofErr w:type="spellEnd"/>
      <w:r>
        <w:tab/>
        <w:t xml:space="preserve"> Output dataset or array of datasets</w:t>
      </w:r>
    </w:p>
  </w:endnote>
  <w:endnote w:id="18">
    <w:p w:rsidR="0040627E" w:rsidRDefault="0040627E" w:rsidP="00587A01">
      <w:pPr>
        <w:pStyle w:val="Heading3"/>
      </w:pPr>
      <w:r>
        <w:rPr>
          <w:rStyle w:val="EndnoteReference"/>
        </w:rPr>
        <w:endnoteRef/>
      </w:r>
      <w:r>
        <w:t xml:space="preserve"> </w:t>
      </w:r>
      <w:proofErr w:type="spellStart"/>
      <w:r>
        <w:t>fit_sqw</w:t>
      </w:r>
      <w:proofErr w:type="spellEnd"/>
    </w:p>
    <w:p w:rsidR="0040627E" w:rsidRDefault="0040627E" w:rsidP="000D3185">
      <w:pPr>
        <w:pStyle w:val="EndnoteText"/>
      </w:pPr>
      <w:r>
        <w:t xml:space="preserve"> Fit a model for </w:t>
      </w:r>
      <w:proofErr w:type="gramStart"/>
      <w:r>
        <w:t>S(</w:t>
      </w:r>
      <w:proofErr w:type="spellStart"/>
      <w:proofErr w:type="gramEnd"/>
      <w:r>
        <w:t>Q,w</w:t>
      </w:r>
      <w:proofErr w:type="spellEnd"/>
      <w:r>
        <w:t xml:space="preserve">) to an </w:t>
      </w:r>
      <w:proofErr w:type="spellStart"/>
      <w:r>
        <w:t>sqw</w:t>
      </w:r>
      <w:proofErr w:type="spellEnd"/>
      <w:r>
        <w:t xml:space="preserve"> object, with an optional background function. If passed an array of </w:t>
      </w:r>
      <w:proofErr w:type="spellStart"/>
      <w:r>
        <w:t>sqw</w:t>
      </w:r>
      <w:proofErr w:type="spellEnd"/>
      <w:r>
        <w:t xml:space="preserve"> objects, then each object is fitted independently.</w:t>
      </w:r>
    </w:p>
    <w:p w:rsidR="0040627E" w:rsidRDefault="0040627E" w:rsidP="000D3185">
      <w:pPr>
        <w:pStyle w:val="EndnoteText"/>
      </w:pPr>
      <w:r>
        <w:t xml:space="preserve"> </w:t>
      </w:r>
    </w:p>
    <w:p w:rsidR="0040627E" w:rsidRDefault="0040627E" w:rsidP="000D3185">
      <w:pPr>
        <w:pStyle w:val="EndnoteText"/>
      </w:pPr>
      <w:r>
        <w:t xml:space="preserve"> </w:t>
      </w:r>
      <w:proofErr w:type="gramStart"/>
      <w:r>
        <w:t xml:space="preserve">Differs from </w:t>
      </w:r>
      <w:proofErr w:type="spellStart"/>
      <w:r>
        <w:t>multifit_sqw</w:t>
      </w:r>
      <w:proofErr w:type="spellEnd"/>
      <w:r>
        <w:t>, which fits all objects in the array simultaneously but with independent backgrounds.</w:t>
      </w:r>
      <w:proofErr w:type="gramEnd"/>
    </w:p>
    <w:p w:rsidR="0040627E" w:rsidRDefault="0040627E" w:rsidP="000D3185">
      <w:pPr>
        <w:pStyle w:val="EndnoteText"/>
      </w:pPr>
      <w:r>
        <w:t xml:space="preserve"> </w:t>
      </w:r>
    </w:p>
    <w:p w:rsidR="0040627E" w:rsidRDefault="0040627E" w:rsidP="000D3185">
      <w:pPr>
        <w:pStyle w:val="EndnoteText"/>
      </w:pPr>
      <w:r>
        <w:t xml:space="preserve"> Fit several objects in succession to a given function:</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(w, </w:t>
      </w:r>
      <w:proofErr w:type="spellStart"/>
      <w:r>
        <w:t>func</w:t>
      </w:r>
      <w:proofErr w:type="spellEnd"/>
      <w:r>
        <w:t>, pin)</w:t>
      </w:r>
      <w:r>
        <w:tab/>
      </w:r>
      <w:r>
        <w:tab/>
      </w:r>
      <w:r>
        <w:tab/>
        <w:t xml:space="preserve"> % all parameters free</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(w, </w:t>
      </w:r>
      <w:proofErr w:type="spellStart"/>
      <w:r>
        <w:t>func</w:t>
      </w:r>
      <w:proofErr w:type="spellEnd"/>
      <w:r>
        <w:t xml:space="preserve">, pin, </w:t>
      </w:r>
      <w:proofErr w:type="spellStart"/>
      <w:r>
        <w:t>pfree</w:t>
      </w:r>
      <w:proofErr w:type="spellEnd"/>
      <w:r>
        <w:t>)</w:t>
      </w:r>
      <w:r>
        <w:tab/>
      </w:r>
      <w:r>
        <w:tab/>
        <w:t>% selected parameters free to fit</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(w, </w:t>
      </w:r>
      <w:proofErr w:type="spellStart"/>
      <w:r>
        <w:t>func</w:t>
      </w:r>
      <w:proofErr w:type="spellEnd"/>
      <w:r>
        <w:t xml:space="preserve">, pin, </w:t>
      </w:r>
      <w:proofErr w:type="spellStart"/>
      <w:r>
        <w:t>pfree</w:t>
      </w:r>
      <w:proofErr w:type="spellEnd"/>
      <w:r>
        <w:t xml:space="preserve">, </w:t>
      </w:r>
      <w:proofErr w:type="spellStart"/>
      <w:r>
        <w:t>pbind</w:t>
      </w:r>
      <w:proofErr w:type="spellEnd"/>
      <w:r>
        <w:t>) % binding of various parameters in fixed ratios</w:t>
      </w:r>
    </w:p>
    <w:p w:rsidR="0040627E" w:rsidRDefault="0040627E" w:rsidP="000D3185">
      <w:pPr>
        <w:pStyle w:val="EndnoteText"/>
      </w:pPr>
      <w:r>
        <w:t xml:space="preserve"> </w:t>
      </w:r>
    </w:p>
    <w:p w:rsidR="0040627E" w:rsidRDefault="0040627E" w:rsidP="000D3185">
      <w:pPr>
        <w:pStyle w:val="EndnoteText"/>
      </w:pPr>
      <w:r>
        <w:t>With optional 'background' function added to the function</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w:t>
      </w:r>
      <w:proofErr w:type="spellStart"/>
      <w:r>
        <w:t>bkdfunc</w:t>
      </w:r>
      <w:proofErr w:type="spellEnd"/>
      <w:r>
        <w:t xml:space="preserve">, </w:t>
      </w:r>
      <w:proofErr w:type="spellStart"/>
      <w:r>
        <w:t>bpin</w:t>
      </w:r>
      <w:proofErr w:type="spellEnd"/>
      <w:r>
        <w:t>)</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w:t>
      </w:r>
      <w:proofErr w:type="spellStart"/>
      <w:r>
        <w:t>bkdfunc</w:t>
      </w:r>
      <w:proofErr w:type="spellEnd"/>
      <w:r>
        <w:t xml:space="preserve">, </w:t>
      </w:r>
      <w:proofErr w:type="spellStart"/>
      <w:r>
        <w:t>bpin</w:t>
      </w:r>
      <w:proofErr w:type="spellEnd"/>
      <w:r>
        <w:t xml:space="preserve">, </w:t>
      </w:r>
      <w:proofErr w:type="spellStart"/>
      <w:r>
        <w:t>bpfree</w:t>
      </w:r>
      <w:proofErr w:type="spellEnd"/>
      <w:r>
        <w:t>)</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w:t>
      </w:r>
      <w:proofErr w:type="spellStart"/>
      <w:r>
        <w:t>bkdfunc</w:t>
      </w:r>
      <w:proofErr w:type="spellEnd"/>
      <w:r>
        <w:t xml:space="preserve">, </w:t>
      </w:r>
      <w:proofErr w:type="spellStart"/>
      <w:r>
        <w:t>bpin</w:t>
      </w:r>
      <w:proofErr w:type="spellEnd"/>
      <w:r>
        <w:t xml:space="preserve">, </w:t>
      </w:r>
      <w:proofErr w:type="spellStart"/>
      <w:r>
        <w:t>bpfree</w:t>
      </w:r>
      <w:proofErr w:type="spellEnd"/>
      <w:r>
        <w:t xml:space="preserve">, </w:t>
      </w:r>
      <w:proofErr w:type="spellStart"/>
      <w:r>
        <w:t>bpbind</w:t>
      </w:r>
      <w:proofErr w:type="spellEnd"/>
      <w:r>
        <w:t>)</w:t>
      </w:r>
    </w:p>
    <w:p w:rsidR="0040627E" w:rsidRDefault="0040627E" w:rsidP="000D3185">
      <w:pPr>
        <w:pStyle w:val="EndnoteText"/>
      </w:pPr>
      <w:r>
        <w:t xml:space="preserve"> </w:t>
      </w:r>
    </w:p>
    <w:p w:rsidR="0040627E" w:rsidRDefault="0040627E" w:rsidP="000D3185">
      <w:pPr>
        <w:pStyle w:val="EndnoteText"/>
      </w:pPr>
      <w:r>
        <w:t>If unable to fit, then the program will halt and display an error message. To return if unable to fit, call with additional arguments that return status and error message:</w:t>
      </w:r>
    </w:p>
    <w:p w:rsidR="0040627E" w:rsidRDefault="0040627E" w:rsidP="000D3185">
      <w:pPr>
        <w:pStyle w:val="EndnoteText"/>
      </w:pP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ok, mess] = </w:t>
      </w:r>
      <w:proofErr w:type="spellStart"/>
      <w:r>
        <w:t>fit_sqw</w:t>
      </w:r>
      <w:proofErr w:type="spellEnd"/>
      <w:r>
        <w:t xml:space="preserve"> (...)</w:t>
      </w:r>
    </w:p>
    <w:p w:rsidR="0040627E" w:rsidRDefault="0040627E" w:rsidP="000D3185">
      <w:pPr>
        <w:pStyle w:val="EndnoteText"/>
      </w:pPr>
      <w:r>
        <w:t xml:space="preserve"> </w:t>
      </w:r>
    </w:p>
    <w:p w:rsidR="0040627E" w:rsidRDefault="0040627E" w:rsidP="000D3185">
      <w:pPr>
        <w:pStyle w:val="EndnoteText"/>
      </w:pPr>
      <w:r>
        <w:t xml:space="preserve"> Additional keywords controlling which ranges to keep, remove from objects, control fitting algorithm etc.</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keyword, value, ...)</w:t>
      </w:r>
    </w:p>
    <w:p w:rsidR="0040627E" w:rsidRDefault="0040627E" w:rsidP="000D3185">
      <w:pPr>
        <w:pStyle w:val="EndnoteText"/>
      </w:pPr>
      <w:r>
        <w:t>Keywords are:</w:t>
      </w:r>
    </w:p>
    <w:p w:rsidR="0040627E" w:rsidRDefault="0040627E" w:rsidP="000D3185">
      <w:pPr>
        <w:pStyle w:val="EndnoteText"/>
      </w:pPr>
      <w:r>
        <w:t xml:space="preserve"> 'keep'</w:t>
      </w:r>
      <w:r>
        <w:tab/>
        <w:t xml:space="preserve"> range of x values to keep</w:t>
      </w:r>
    </w:p>
    <w:p w:rsidR="0040627E" w:rsidRDefault="0040627E" w:rsidP="000D3185">
      <w:pPr>
        <w:pStyle w:val="EndnoteText"/>
      </w:pPr>
      <w:r>
        <w:t xml:space="preserve"> 'remove'</w:t>
      </w:r>
      <w:r>
        <w:tab/>
        <w:t>range of x values to remove</w:t>
      </w:r>
    </w:p>
    <w:p w:rsidR="0040627E" w:rsidRDefault="0040627E" w:rsidP="000D3185">
      <w:pPr>
        <w:pStyle w:val="EndnoteText"/>
      </w:pPr>
      <w:r>
        <w:t xml:space="preserve"> 'mask'</w:t>
      </w:r>
      <w:r>
        <w:tab/>
        <w:t xml:space="preserve"> logical mask array (true for those points to keep)</w:t>
      </w:r>
    </w:p>
    <w:p w:rsidR="0040627E" w:rsidRDefault="0040627E" w:rsidP="000D3185">
      <w:pPr>
        <w:pStyle w:val="EndnoteText"/>
      </w:pPr>
      <w:r>
        <w:t xml:space="preserve"> 'select'</w:t>
      </w:r>
      <w:r>
        <w:tab/>
        <w:t>if present, calculate output function only at the points retained for fitting</w:t>
      </w:r>
    </w:p>
    <w:p w:rsidR="0040627E" w:rsidRDefault="0040627E" w:rsidP="000D3185">
      <w:pPr>
        <w:pStyle w:val="EndnoteText"/>
      </w:pPr>
      <w:r>
        <w:t xml:space="preserve"> 'list'</w:t>
      </w:r>
      <w:r>
        <w:tab/>
        <w:t xml:space="preserve"> indicates verbosity of output during fitting</w:t>
      </w:r>
    </w:p>
    <w:p w:rsidR="0040627E" w:rsidRDefault="0040627E" w:rsidP="000D3185">
      <w:pPr>
        <w:pStyle w:val="EndnoteText"/>
      </w:pPr>
      <w:r>
        <w:t xml:space="preserve"> '</w:t>
      </w:r>
      <w:proofErr w:type="gramStart"/>
      <w:r>
        <w:t>fit</w:t>
      </w:r>
      <w:proofErr w:type="gramEnd"/>
      <w:r>
        <w:t>'</w:t>
      </w:r>
      <w:r>
        <w:tab/>
        <w:t xml:space="preserve"> alter convergence </w:t>
      </w:r>
      <w:proofErr w:type="spellStart"/>
      <w:r>
        <w:t>critera</w:t>
      </w:r>
      <w:proofErr w:type="spellEnd"/>
      <w:r>
        <w:t xml:space="preserve"> for the fit etc.</w:t>
      </w:r>
    </w:p>
    <w:p w:rsidR="0040627E" w:rsidRDefault="0040627E" w:rsidP="000D3185">
      <w:pPr>
        <w:pStyle w:val="EndnoteText"/>
      </w:pPr>
      <w:r>
        <w:t xml:space="preserve"> 'evaluate' evaluate function at initial parameter values only, with argument check as well</w:t>
      </w:r>
    </w:p>
    <w:p w:rsidR="0040627E" w:rsidRDefault="0040627E" w:rsidP="000D3185">
      <w:pPr>
        <w:pStyle w:val="EndnoteText"/>
      </w:pPr>
      <w:r>
        <w:t xml:space="preserve"> '</w:t>
      </w:r>
      <w:proofErr w:type="spellStart"/>
      <w:r>
        <w:t>chisqr</w:t>
      </w:r>
      <w:proofErr w:type="spellEnd"/>
      <w:r>
        <w:t>'</w:t>
      </w:r>
      <w:r>
        <w:tab/>
        <w:t>evaluate chi-squared at the initial parameter values (ignored if 'evaluate' not set)</w:t>
      </w:r>
    </w:p>
    <w:p w:rsidR="0040627E" w:rsidRDefault="0040627E" w:rsidP="000D3185">
      <w:pPr>
        <w:pStyle w:val="EndnoteText"/>
      </w:pPr>
      <w:r>
        <w:t xml:space="preserve"> 'average' compute the function at the average </w:t>
      </w:r>
      <w:proofErr w:type="spellStart"/>
      <w:r>
        <w:t>h,k,l,e</w:t>
      </w:r>
      <w:proofErr w:type="spellEnd"/>
      <w:r>
        <w:t xml:space="preserve"> of the pixels in a bin</w:t>
      </w:r>
    </w:p>
    <w:p w:rsidR="0040627E" w:rsidRDefault="0040627E" w:rsidP="000D3185">
      <w:pPr>
        <w:pStyle w:val="EndnoteText"/>
      </w:pPr>
      <w:r>
        <w:t xml:space="preserve"> </w:t>
      </w:r>
    </w:p>
    <w:p w:rsidR="0040627E" w:rsidRDefault="0040627E" w:rsidP="000D3185">
      <w:pPr>
        <w:pStyle w:val="EndnoteText"/>
      </w:pPr>
      <w:r>
        <w:t>Example:</w:t>
      </w:r>
    </w:p>
    <w:p w:rsidR="0040627E" w:rsidRDefault="0040627E" w:rsidP="000D3185">
      <w:pPr>
        <w:pStyle w:val="EndnoteText"/>
      </w:pPr>
      <w:r>
        <w:t>&gt;&gt; [</w:t>
      </w:r>
      <w:proofErr w:type="spellStart"/>
      <w:r>
        <w:t>wout</w:t>
      </w:r>
      <w:proofErr w:type="spellEnd"/>
      <w:r>
        <w:t xml:space="preserve">, </w:t>
      </w:r>
      <w:proofErr w:type="spellStart"/>
      <w:r>
        <w:t>fitdata</w:t>
      </w:r>
      <w:proofErr w:type="spellEnd"/>
      <w:r>
        <w:t xml:space="preserve">] = </w:t>
      </w:r>
      <w:proofErr w:type="spellStart"/>
      <w:r>
        <w:t>fit_sqw</w:t>
      </w:r>
      <w:proofErr w:type="spellEnd"/>
      <w:r>
        <w:t xml:space="preserve"> (..., 'keep', </w:t>
      </w:r>
      <w:proofErr w:type="spellStart"/>
      <w:r>
        <w:t>xkeep</w:t>
      </w:r>
      <w:proofErr w:type="spellEnd"/>
      <w:r>
        <w:t>, 'list', 0)</w:t>
      </w:r>
    </w:p>
    <w:p w:rsidR="0040627E" w:rsidRDefault="0040627E" w:rsidP="000D3185">
      <w:pPr>
        <w:pStyle w:val="EndnoteText"/>
      </w:pPr>
      <w:r>
        <w:t xml:space="preserve"> </w:t>
      </w:r>
    </w:p>
    <w:p w:rsidR="0040627E" w:rsidRDefault="0040627E" w:rsidP="000D3185">
      <w:pPr>
        <w:pStyle w:val="EndnoteText"/>
      </w:pPr>
      <w:r>
        <w:t xml:space="preserve"> </w:t>
      </w:r>
    </w:p>
    <w:p w:rsidR="0040627E" w:rsidRDefault="0040627E" w:rsidP="000D3185">
      <w:pPr>
        <w:pStyle w:val="EndnoteText"/>
      </w:pPr>
      <w:r>
        <w:t xml:space="preserve"> Input:</w:t>
      </w:r>
    </w:p>
    <w:p w:rsidR="0040627E" w:rsidRDefault="0040627E" w:rsidP="000D3185">
      <w:pPr>
        <w:pStyle w:val="EndnoteText"/>
      </w:pPr>
      <w:r>
        <w:t xml:space="preserve"> ======</w:t>
      </w:r>
    </w:p>
    <w:p w:rsidR="0040627E" w:rsidRDefault="0040627E" w:rsidP="000D3185">
      <w:pPr>
        <w:pStyle w:val="EndnoteText"/>
      </w:pPr>
      <w:r>
        <w:t>win</w:t>
      </w:r>
      <w:r>
        <w:tab/>
      </w:r>
      <w:proofErr w:type="spellStart"/>
      <w:r>
        <w:t>sqw</w:t>
      </w:r>
      <w:proofErr w:type="spellEnd"/>
      <w:r>
        <w:t xml:space="preserve"> object or array of </w:t>
      </w:r>
      <w:proofErr w:type="spellStart"/>
      <w:r>
        <w:t>sqw</w:t>
      </w:r>
      <w:proofErr w:type="spellEnd"/>
      <w:r>
        <w:t xml:space="preserve"> objects to be fitted</w:t>
      </w:r>
    </w:p>
    <w:p w:rsidR="0040627E" w:rsidRDefault="0040627E" w:rsidP="000D3185">
      <w:pPr>
        <w:pStyle w:val="EndnoteText"/>
      </w:pPr>
      <w:r>
        <w:t xml:space="preserve"> </w:t>
      </w:r>
    </w:p>
    <w:p w:rsidR="0040627E" w:rsidRDefault="0040627E" w:rsidP="000D3185">
      <w:pPr>
        <w:pStyle w:val="EndnoteText"/>
      </w:pPr>
      <w:proofErr w:type="spellStart"/>
      <w:r>
        <w:t>sqwfunc</w:t>
      </w:r>
      <w:proofErr w:type="spellEnd"/>
      <w:r>
        <w:t xml:space="preserve"> Handle to function that calculates S(</w:t>
      </w:r>
      <w:proofErr w:type="spellStart"/>
      <w:r>
        <w:t>Q,w</w:t>
      </w:r>
      <w:proofErr w:type="spellEnd"/>
      <w:r>
        <w:t>)</w:t>
      </w:r>
    </w:p>
    <w:p w:rsidR="0040627E" w:rsidRDefault="0040627E" w:rsidP="000D3185">
      <w:pPr>
        <w:pStyle w:val="EndnoteText"/>
      </w:pPr>
      <w:r>
        <w:t>Most commonly used form is:</w:t>
      </w:r>
    </w:p>
    <w:p w:rsidR="0040627E" w:rsidRDefault="0040627E" w:rsidP="000D3185">
      <w:pPr>
        <w:pStyle w:val="EndnoteText"/>
      </w:pPr>
      <w:r>
        <w:tab/>
        <w:t xml:space="preserve"> weight = </w:t>
      </w:r>
      <w:proofErr w:type="spellStart"/>
      <w:r>
        <w:t>sqwfunc</w:t>
      </w:r>
      <w:proofErr w:type="spellEnd"/>
      <w:r>
        <w:t xml:space="preserve"> (</w:t>
      </w:r>
      <w:proofErr w:type="spellStart"/>
      <w:r>
        <w:t>qh,qk,ql,en,p</w:t>
      </w:r>
      <w:proofErr w:type="spellEnd"/>
      <w:r>
        <w:t>)</w:t>
      </w:r>
    </w:p>
    <w:p w:rsidR="0040627E" w:rsidRDefault="0040627E" w:rsidP="000D3185">
      <w:pPr>
        <w:pStyle w:val="EndnoteText"/>
      </w:pPr>
      <w:r>
        <w:tab/>
        <w:t xml:space="preserve"> where</w:t>
      </w:r>
    </w:p>
    <w:p w:rsidR="0040627E" w:rsidRDefault="0040627E" w:rsidP="000D3185">
      <w:pPr>
        <w:pStyle w:val="EndnoteText"/>
      </w:pPr>
      <w:r>
        <w:tab/>
        <w:t xml:space="preserve"> </w:t>
      </w:r>
      <w:proofErr w:type="spellStart"/>
      <w:r>
        <w:t>qh,qk,ql,en</w:t>
      </w:r>
      <w:proofErr w:type="spellEnd"/>
      <w:r>
        <w:t xml:space="preserve"> Arrays containing the coordinates of a set of points</w:t>
      </w:r>
    </w:p>
    <w:p w:rsidR="0040627E" w:rsidRDefault="0040627E" w:rsidP="000D3185">
      <w:pPr>
        <w:pStyle w:val="EndnoteText"/>
      </w:pPr>
      <w:r>
        <w:tab/>
        <w:t xml:space="preserve"> p</w:t>
      </w:r>
      <w:r>
        <w:tab/>
        <w:t xml:space="preserve"> Vector of parameters needed by dispersion function e.g. [</w:t>
      </w:r>
      <w:proofErr w:type="spellStart"/>
      <w:r>
        <w:t>A,js,gam</w:t>
      </w:r>
      <w:proofErr w:type="spellEnd"/>
      <w:r>
        <w:t>] as intensity, exchange, lifetime</w:t>
      </w:r>
    </w:p>
    <w:p w:rsidR="0040627E" w:rsidRDefault="0040627E" w:rsidP="000D3185">
      <w:pPr>
        <w:pStyle w:val="EndnoteText"/>
      </w:pPr>
      <w:r>
        <w:tab/>
        <w:t xml:space="preserve"> weight</w:t>
      </w:r>
      <w:r>
        <w:tab/>
        <w:t xml:space="preserve"> Array containing calculated energies; if more than</w:t>
      </w:r>
      <w:r w:rsidR="00587A01">
        <w:t xml:space="preserve"> </w:t>
      </w:r>
      <w:r>
        <w:t>one dispersion relation, then a cell array of arrays</w:t>
      </w:r>
    </w:p>
    <w:p w:rsidR="0040627E" w:rsidRDefault="0040627E" w:rsidP="000D3185">
      <w:pPr>
        <w:pStyle w:val="EndnoteText"/>
      </w:pPr>
      <w:r>
        <w:t xml:space="preserve"> </w:t>
      </w:r>
    </w:p>
    <w:p w:rsidR="0040627E" w:rsidRDefault="0040627E" w:rsidP="000D3185">
      <w:pPr>
        <w:pStyle w:val="EndnoteText"/>
      </w:pPr>
      <w:r>
        <w:t xml:space="preserve"> More general form is:</w:t>
      </w:r>
    </w:p>
    <w:p w:rsidR="0040627E" w:rsidRDefault="0040627E" w:rsidP="000D3185">
      <w:pPr>
        <w:pStyle w:val="EndnoteText"/>
      </w:pPr>
      <w:r>
        <w:tab/>
        <w:t xml:space="preserve"> </w:t>
      </w:r>
      <w:proofErr w:type="gramStart"/>
      <w:r>
        <w:t>weight</w:t>
      </w:r>
      <w:proofErr w:type="gramEnd"/>
      <w:r>
        <w:t xml:space="preserve"> = </w:t>
      </w:r>
      <w:proofErr w:type="spellStart"/>
      <w:r>
        <w:t>sqwfunc</w:t>
      </w:r>
      <w:proofErr w:type="spellEnd"/>
      <w:r>
        <w:t xml:space="preserve"> (qh,qk,ql,en,p,c1,c2,..)</w:t>
      </w:r>
    </w:p>
    <w:p w:rsidR="0040627E" w:rsidRDefault="0040627E" w:rsidP="000D3185">
      <w:pPr>
        <w:pStyle w:val="EndnoteText"/>
      </w:pPr>
      <w:r>
        <w:tab/>
        <w:t>where</w:t>
      </w:r>
    </w:p>
    <w:p w:rsidR="0040627E" w:rsidRDefault="0040627E" w:rsidP="000D3185">
      <w:pPr>
        <w:pStyle w:val="EndnoteText"/>
      </w:pPr>
      <w:r>
        <w:tab/>
        <w:t>p</w:t>
      </w:r>
      <w:r>
        <w:tab/>
        <w:t xml:space="preserve"> Typically a vector of parameters that we might want to fit in a least-squares algorithm</w:t>
      </w:r>
    </w:p>
    <w:p w:rsidR="0040627E" w:rsidRDefault="0040627E" w:rsidP="000D3185">
      <w:pPr>
        <w:pStyle w:val="EndnoteText"/>
      </w:pPr>
      <w:r>
        <w:tab/>
        <w:t>c1</w:t>
      </w:r>
      <w:proofErr w:type="gramStart"/>
      <w:r>
        <w:t>,c2</w:t>
      </w:r>
      <w:proofErr w:type="gramEnd"/>
      <w:r>
        <w:t>,... Other constant parameters e.g. file name for look-up</w:t>
      </w:r>
      <w:r w:rsidR="00587A01">
        <w:t xml:space="preserve"> </w:t>
      </w:r>
      <w:r>
        <w:t>table</w:t>
      </w:r>
    </w:p>
    <w:p w:rsidR="0040627E" w:rsidRDefault="0040627E" w:rsidP="000D3185">
      <w:pPr>
        <w:pStyle w:val="EndnoteText"/>
      </w:pPr>
      <w:r>
        <w:tab/>
        <w:t>pin</w:t>
      </w:r>
      <w:r>
        <w:tab/>
        <w:t>Initial function parameter values</w:t>
      </w:r>
    </w:p>
    <w:p w:rsidR="0040627E" w:rsidRDefault="0040627E" w:rsidP="000D3185">
      <w:pPr>
        <w:pStyle w:val="EndnoteText"/>
      </w:pPr>
      <w:r>
        <w:t xml:space="preserve"> - If the function </w:t>
      </w:r>
      <w:proofErr w:type="spellStart"/>
      <w:r>
        <w:t>my_function</w:t>
      </w:r>
      <w:proofErr w:type="spellEnd"/>
      <w:r>
        <w:t xml:space="preserve"> takes just a numeric array of parameters, p, then this</w:t>
      </w:r>
      <w:r w:rsidR="00587A01">
        <w:t xml:space="preserve"> </w:t>
      </w:r>
      <w:r>
        <w:t>contains the initial values [</w:t>
      </w:r>
      <w:proofErr w:type="gramStart"/>
      <w:r>
        <w:t>pin(</w:t>
      </w:r>
      <w:proofErr w:type="gramEnd"/>
      <w:r>
        <w:t>1), pin(2)...]</w:t>
      </w:r>
    </w:p>
    <w:p w:rsidR="0040627E" w:rsidRDefault="0040627E" w:rsidP="000D3185">
      <w:pPr>
        <w:pStyle w:val="EndnoteText"/>
      </w:pPr>
      <w:r>
        <w:t xml:space="preserve"> - If further parameters are needed by the function, then wrap as a cell array {[pin(1), pin(2)...], c1, c2, ...} </w:t>
      </w:r>
    </w:p>
    <w:p w:rsidR="0040627E" w:rsidRDefault="0040627E" w:rsidP="000D3185">
      <w:pPr>
        <w:pStyle w:val="EndnoteText"/>
      </w:pPr>
      <w:r>
        <w:tab/>
      </w:r>
      <w:proofErr w:type="spellStart"/>
      <w:r>
        <w:t>pfree</w:t>
      </w:r>
      <w:proofErr w:type="spellEnd"/>
      <w:r>
        <w:t xml:space="preserve"> [Optional] Indicates which are the free parameters in the fit e.g. [1,0,1,0,0] indicates first and third are free</w:t>
      </w:r>
    </w:p>
    <w:p w:rsidR="00181983" w:rsidRDefault="00181983" w:rsidP="000D3185">
      <w:pPr>
        <w:pStyle w:val="EndnoteText"/>
      </w:pPr>
    </w:p>
    <w:p w:rsidR="0040627E" w:rsidRDefault="0040627E" w:rsidP="000D3185">
      <w:pPr>
        <w:pStyle w:val="EndnoteText"/>
      </w:pPr>
      <w:r>
        <w:t>Default: all are free</w:t>
      </w:r>
    </w:p>
    <w:p w:rsidR="0040627E" w:rsidRDefault="0040627E" w:rsidP="000D3185">
      <w:pPr>
        <w:pStyle w:val="EndnoteText"/>
      </w:pPr>
    </w:p>
    <w:p w:rsidR="0040627E" w:rsidRDefault="0040627E" w:rsidP="000D3185">
      <w:pPr>
        <w:pStyle w:val="EndnoteText"/>
      </w:pPr>
      <w:proofErr w:type="spellStart"/>
      <w:r>
        <w:t>pbind</w:t>
      </w:r>
      <w:proofErr w:type="spellEnd"/>
      <w:r>
        <w:t xml:space="preserve"> [Optional] Cell array that indicates which of the free parameters are bound to other parameters</w:t>
      </w:r>
      <w:r w:rsidR="00587A01">
        <w:t xml:space="preserve"> </w:t>
      </w:r>
      <w:r>
        <w:t>in a fixed ratio determined by the initial parameter values contained in pin:</w:t>
      </w:r>
    </w:p>
    <w:p w:rsidR="0040627E" w:rsidRDefault="0040627E" w:rsidP="000D3185">
      <w:pPr>
        <w:pStyle w:val="EndnoteText"/>
      </w:pPr>
      <w:proofErr w:type="spellStart"/>
      <w:proofErr w:type="gramStart"/>
      <w:r>
        <w:t>pbind</w:t>
      </w:r>
      <w:proofErr w:type="spellEnd"/>
      <w:proofErr w:type="gramEnd"/>
      <w:r>
        <w:t>={1,3}</w:t>
      </w:r>
      <w:r>
        <w:tab/>
      </w:r>
      <w:r>
        <w:tab/>
      </w:r>
      <w:r>
        <w:tab/>
        <w:t>parameter 1 is bound to parameter 3.</w:t>
      </w:r>
    </w:p>
    <w:p w:rsidR="0040627E" w:rsidRDefault="0040627E" w:rsidP="000D3185">
      <w:pPr>
        <w:pStyle w:val="EndnoteText"/>
      </w:pPr>
      <w:proofErr w:type="spellStart"/>
      <w:r>
        <w:t>pbind</w:t>
      </w:r>
      <w:proofErr w:type="spellEnd"/>
      <w:r>
        <w:t>={{1,3},{4,3},{5,6}} parameter 1 bound to 3, 4 bound to 3, and 5 bound to 6</w:t>
      </w:r>
      <w:r w:rsidR="00587A01">
        <w:t xml:space="preserve">. </w:t>
      </w:r>
      <w:r>
        <w:t xml:space="preserve">In this case, </w:t>
      </w:r>
      <w:r w:rsidR="00587A01">
        <w:t>parameters</w:t>
      </w:r>
      <w:r>
        <w:t xml:space="preserve"> 1</w:t>
      </w:r>
      <w:proofErr w:type="gramStart"/>
      <w:r>
        <w:t>,3,4,5,6</w:t>
      </w:r>
      <w:proofErr w:type="gramEnd"/>
      <w:r>
        <w:t xml:space="preserve"> must all be free in </w:t>
      </w:r>
      <w:proofErr w:type="spellStart"/>
      <w:r>
        <w:t>pfree</w:t>
      </w:r>
      <w:proofErr w:type="spellEnd"/>
      <w:r>
        <w:t>.</w:t>
      </w:r>
    </w:p>
    <w:p w:rsidR="0040627E" w:rsidRDefault="0040627E" w:rsidP="000D3185">
      <w:pPr>
        <w:pStyle w:val="EndnoteText"/>
      </w:pPr>
      <w:r>
        <w:t xml:space="preserve"> </w:t>
      </w:r>
    </w:p>
    <w:p w:rsidR="0040627E" w:rsidRDefault="0040627E" w:rsidP="000D3185">
      <w:pPr>
        <w:pStyle w:val="EndnoteText"/>
      </w:pPr>
      <w:r>
        <w:t xml:space="preserve">To </w:t>
      </w:r>
      <w:proofErr w:type="spellStart"/>
      <w:r>
        <w:t>explicity</w:t>
      </w:r>
      <w:proofErr w:type="spellEnd"/>
      <w:r>
        <w:t xml:space="preserve"> give the ratio, ignoring that determined from pin:</w:t>
      </w:r>
    </w:p>
    <w:p w:rsidR="0040627E" w:rsidRDefault="0040627E" w:rsidP="000D3185">
      <w:pPr>
        <w:pStyle w:val="EndnoteText"/>
      </w:pPr>
      <w:r>
        <w:tab/>
      </w:r>
      <w:proofErr w:type="spellStart"/>
      <w:r>
        <w:t>pbind</w:t>
      </w:r>
      <w:proofErr w:type="spellEnd"/>
      <w:r>
        <w:t>=(1,3,0,7.4)</w:t>
      </w:r>
      <w:r>
        <w:tab/>
      </w:r>
      <w:r>
        <w:tab/>
        <w:t>parameter 1 is bound to parameter 3, ratio 7.4 (the extra '0' is required)</w:t>
      </w:r>
    </w:p>
    <w:p w:rsidR="0040627E" w:rsidRDefault="0040627E" w:rsidP="000D3185">
      <w:pPr>
        <w:pStyle w:val="EndnoteText"/>
      </w:pPr>
      <w:r>
        <w:tab/>
      </w:r>
      <w:proofErr w:type="spellStart"/>
      <w:r>
        <w:t>pbind</w:t>
      </w:r>
      <w:proofErr w:type="spellEnd"/>
      <w:r>
        <w:t>={{1,3,0,7.4},{4,3,0,0.023},{5,6}}</w:t>
      </w:r>
    </w:p>
    <w:p w:rsidR="0040627E" w:rsidRDefault="0040627E" w:rsidP="000D3185">
      <w:pPr>
        <w:pStyle w:val="EndnoteText"/>
      </w:pPr>
    </w:p>
    <w:p w:rsidR="0040627E" w:rsidRDefault="0040627E" w:rsidP="000D3185">
      <w:pPr>
        <w:pStyle w:val="EndnoteText"/>
      </w:pPr>
      <w:r>
        <w:t>To bind to background parameters (see below), use the function index unity:</w:t>
      </w:r>
    </w:p>
    <w:p w:rsidR="0040627E" w:rsidRDefault="0040627E" w:rsidP="000D3185">
      <w:pPr>
        <w:pStyle w:val="EndnoteText"/>
      </w:pPr>
      <w:r>
        <w:tab/>
      </w:r>
      <w:proofErr w:type="spellStart"/>
      <w:r>
        <w:t>pbind</w:t>
      </w:r>
      <w:proofErr w:type="spellEnd"/>
      <w:r>
        <w:t>={1,3,1}</w:t>
      </w:r>
      <w:r>
        <w:tab/>
      </w:r>
      <w:r>
        <w:tab/>
        <w:t xml:space="preserve"> Parameter 1 bound to background parameter 3 </w:t>
      </w:r>
    </w:p>
    <w:p w:rsidR="0040627E" w:rsidRDefault="0040627E" w:rsidP="000D3185">
      <w:pPr>
        <w:pStyle w:val="EndnoteText"/>
      </w:pPr>
      <w:r>
        <w:tab/>
      </w:r>
      <w:proofErr w:type="spellStart"/>
      <w:proofErr w:type="gramStart"/>
      <w:r>
        <w:t>pbind</w:t>
      </w:r>
      <w:proofErr w:type="spellEnd"/>
      <w:proofErr w:type="gramEnd"/>
      <w:r>
        <w:t>={1,3,1,3.14}</w:t>
      </w:r>
      <w:r>
        <w:tab/>
        <w:t xml:space="preserve"> Give explicit binding ratio.</w:t>
      </w:r>
    </w:p>
    <w:p w:rsidR="0040627E" w:rsidRDefault="0040627E" w:rsidP="000D3185">
      <w:pPr>
        <w:pStyle w:val="EndnoteText"/>
      </w:pPr>
    </w:p>
    <w:p w:rsidR="0040627E" w:rsidRDefault="0040627E" w:rsidP="000D3185">
      <w:pPr>
        <w:pStyle w:val="EndnoteText"/>
      </w:pPr>
      <w:r>
        <w:t>Optional background function:</w:t>
      </w:r>
    </w:p>
    <w:p w:rsidR="0040627E" w:rsidRDefault="0040627E" w:rsidP="000D3185">
      <w:pPr>
        <w:pStyle w:val="EndnoteText"/>
      </w:pPr>
      <w:r>
        <w:t>--------------------------------</w:t>
      </w:r>
    </w:p>
    <w:p w:rsidR="0040627E" w:rsidRDefault="0040627E" w:rsidP="000D3185">
      <w:pPr>
        <w:pStyle w:val="EndnoteText"/>
      </w:pPr>
    </w:p>
    <w:p w:rsidR="0040627E" w:rsidRDefault="0040627E" w:rsidP="000D3185">
      <w:pPr>
        <w:pStyle w:val="EndnoteText"/>
      </w:pPr>
      <w:proofErr w:type="spellStart"/>
      <w:r>
        <w:t>bkdfunc</w:t>
      </w:r>
      <w:proofErr w:type="spellEnd"/>
      <w:r>
        <w:t xml:space="preserve"> Handle to background function</w:t>
      </w:r>
    </w:p>
    <w:p w:rsidR="0040627E" w:rsidRDefault="0040627E" w:rsidP="000D3185">
      <w:pPr>
        <w:pStyle w:val="EndnoteText"/>
      </w:pPr>
      <w:r>
        <w:t>The background function is assumed to be defined by the axes x1</w:t>
      </w:r>
      <w:proofErr w:type="gramStart"/>
      <w:r>
        <w:t>,x2</w:t>
      </w:r>
      <w:proofErr w:type="gramEnd"/>
      <w:r>
        <w:t>,...</w:t>
      </w:r>
      <w:proofErr w:type="spellStart"/>
      <w:r>
        <w:t>xn</w:t>
      </w:r>
      <w:proofErr w:type="spellEnd"/>
      <w:r>
        <w:t xml:space="preserve"> (n=number of dimensions).</w:t>
      </w:r>
    </w:p>
    <w:p w:rsidR="0040627E" w:rsidRDefault="0040627E" w:rsidP="000D3185">
      <w:pPr>
        <w:pStyle w:val="EndnoteText"/>
      </w:pPr>
      <w:r>
        <w:t>Must have form:</w:t>
      </w:r>
    </w:p>
    <w:p w:rsidR="0040627E" w:rsidRDefault="0040627E" w:rsidP="000D3185">
      <w:pPr>
        <w:pStyle w:val="EndnoteText"/>
      </w:pPr>
      <w:r>
        <w:tab/>
        <w:t xml:space="preserve"> y = </w:t>
      </w:r>
      <w:proofErr w:type="spellStart"/>
      <w:r>
        <w:t>my_function</w:t>
      </w:r>
      <w:proofErr w:type="spellEnd"/>
      <w:r>
        <w:t xml:space="preserve"> (x1,x2,... ,</w:t>
      </w:r>
      <w:proofErr w:type="spellStart"/>
      <w:r>
        <w:t>xn,p</w:t>
      </w:r>
      <w:proofErr w:type="spellEnd"/>
      <w:r>
        <w:t>)</w:t>
      </w:r>
    </w:p>
    <w:p w:rsidR="0040627E" w:rsidRDefault="0040627E" w:rsidP="000D3185">
      <w:pPr>
        <w:pStyle w:val="EndnoteText"/>
      </w:pPr>
    </w:p>
    <w:p w:rsidR="0040627E" w:rsidRDefault="0040627E" w:rsidP="000D3185">
      <w:pPr>
        <w:pStyle w:val="EndnoteText"/>
      </w:pPr>
      <w:r>
        <w:t>or, more generally:</w:t>
      </w:r>
    </w:p>
    <w:p w:rsidR="0040627E" w:rsidRDefault="0040627E" w:rsidP="000D3185">
      <w:pPr>
        <w:pStyle w:val="EndnoteText"/>
      </w:pPr>
      <w:r>
        <w:tab/>
        <w:t xml:space="preserve"> y = </w:t>
      </w:r>
      <w:proofErr w:type="spellStart"/>
      <w:r>
        <w:t>my_function</w:t>
      </w:r>
      <w:proofErr w:type="spellEnd"/>
      <w:r>
        <w:t xml:space="preserve"> (x1</w:t>
      </w:r>
      <w:proofErr w:type="gramStart"/>
      <w:r>
        <w:t>,x2</w:t>
      </w:r>
      <w:proofErr w:type="gramEnd"/>
      <w:r>
        <w:t>,... ,xn,p,c1,c2,...)</w:t>
      </w:r>
    </w:p>
    <w:p w:rsidR="0040627E" w:rsidRDefault="0040627E" w:rsidP="000D3185">
      <w:pPr>
        <w:pStyle w:val="EndnoteText"/>
      </w:pPr>
      <w:r>
        <w:t>- x1,x2,.xn Arrays of x coordinates along each of the n dimensions</w:t>
      </w:r>
    </w:p>
    <w:p w:rsidR="0040627E" w:rsidRDefault="0040627E" w:rsidP="000D3185">
      <w:pPr>
        <w:pStyle w:val="EndnoteText"/>
      </w:pPr>
      <w:r>
        <w:t>- p</w:t>
      </w:r>
      <w:r>
        <w:tab/>
      </w:r>
      <w:r>
        <w:tab/>
        <w:t>a vector of numeric parameters that can be fitted</w:t>
      </w:r>
    </w:p>
    <w:p w:rsidR="0040627E" w:rsidRDefault="0040627E" w:rsidP="000D3185">
      <w:pPr>
        <w:pStyle w:val="EndnoteText"/>
      </w:pPr>
      <w:r>
        <w:t>- c1,c2,... any further arguments needed by the function e.g.</w:t>
      </w:r>
      <w:r w:rsidR="00587A01">
        <w:t xml:space="preserve"> </w:t>
      </w:r>
      <w:r>
        <w:t>they could be the filenames of lookup tables for</w:t>
      </w:r>
      <w:r w:rsidR="00587A01">
        <w:t xml:space="preserve"> </w:t>
      </w:r>
      <w:r>
        <w:t>resolution effects)</w:t>
      </w:r>
    </w:p>
    <w:p w:rsidR="0040627E" w:rsidRDefault="0040627E" w:rsidP="000D3185">
      <w:pPr>
        <w:pStyle w:val="EndnoteText"/>
      </w:pPr>
      <w:r>
        <w:t>e.g. Two dimensional Gaussian:</w:t>
      </w:r>
    </w:p>
    <w:p w:rsidR="0040627E" w:rsidRDefault="0040627E" w:rsidP="000D3185">
      <w:pPr>
        <w:pStyle w:val="EndnoteText"/>
      </w:pPr>
      <w:r>
        <w:tab/>
        <w:t xml:space="preserve"> function y = gauss2d(x1,x2,p)</w:t>
      </w:r>
    </w:p>
    <w:p w:rsidR="0040627E" w:rsidRDefault="0040627E" w:rsidP="000D3185">
      <w:pPr>
        <w:pStyle w:val="EndnoteText"/>
      </w:pPr>
      <w:r>
        <w:tab/>
        <w:t xml:space="preserve"> y = p(1).*</w:t>
      </w:r>
      <w:proofErr w:type="spellStart"/>
      <w:r>
        <w:t>exp</w:t>
      </w:r>
      <w:proofErr w:type="spellEnd"/>
      <w:r>
        <w:t>(-0.5*(((x1 - p(2))/p(4)).^2+((x2 - p(3))/p(5)).^2);</w:t>
      </w:r>
    </w:p>
    <w:p w:rsidR="0040627E" w:rsidRDefault="0040627E" w:rsidP="000D3185">
      <w:pPr>
        <w:pStyle w:val="EndnoteText"/>
      </w:pPr>
    </w:p>
    <w:p w:rsidR="0040627E" w:rsidRDefault="0040627E" w:rsidP="000D3185">
      <w:pPr>
        <w:pStyle w:val="EndnoteText"/>
      </w:pPr>
      <w:proofErr w:type="spellStart"/>
      <w:r>
        <w:t>bpin</w:t>
      </w:r>
      <w:proofErr w:type="spellEnd"/>
      <w:r>
        <w:tab/>
        <w:t>Initial function parameter values</w:t>
      </w:r>
    </w:p>
    <w:p w:rsidR="0040627E" w:rsidRDefault="0040627E" w:rsidP="000D3185">
      <w:pPr>
        <w:pStyle w:val="EndnoteText"/>
      </w:pPr>
      <w:r>
        <w:tab/>
        <w:t xml:space="preserve"> - If the function </w:t>
      </w:r>
      <w:proofErr w:type="spellStart"/>
      <w:r>
        <w:t>my_function</w:t>
      </w:r>
      <w:proofErr w:type="spellEnd"/>
      <w:r>
        <w:t xml:space="preserve"> takes just a numeric array of parameters, </w:t>
      </w:r>
      <w:proofErr w:type="spellStart"/>
      <w:r>
        <w:t>bp</w:t>
      </w:r>
      <w:proofErr w:type="spellEnd"/>
      <w:r>
        <w:t>, then this</w:t>
      </w:r>
      <w:r w:rsidR="00587A01">
        <w:t xml:space="preserve"> </w:t>
      </w:r>
      <w:r>
        <w:t>contains the initial values [</w:t>
      </w:r>
      <w:proofErr w:type="spellStart"/>
      <w:proofErr w:type="gramStart"/>
      <w:r>
        <w:t>bpin</w:t>
      </w:r>
      <w:proofErr w:type="spellEnd"/>
      <w:r>
        <w:t>(</w:t>
      </w:r>
      <w:proofErr w:type="gramEnd"/>
      <w:r>
        <w:t xml:space="preserve">1), </w:t>
      </w:r>
      <w:proofErr w:type="spellStart"/>
      <w:r>
        <w:t>bpin</w:t>
      </w:r>
      <w:proofErr w:type="spellEnd"/>
      <w:r>
        <w:t>(2)...]</w:t>
      </w:r>
    </w:p>
    <w:p w:rsidR="0040627E" w:rsidRDefault="0040627E" w:rsidP="000D3185">
      <w:pPr>
        <w:pStyle w:val="EndnoteText"/>
      </w:pPr>
      <w:r>
        <w:tab/>
        <w:t xml:space="preserve"> - If further parameters are needed by the function, then wrap as a cell array {[</w:t>
      </w:r>
      <w:proofErr w:type="spellStart"/>
      <w:r>
        <w:t>b</w:t>
      </w:r>
      <w:r w:rsidR="00587A01">
        <w:t>pin</w:t>
      </w:r>
      <w:proofErr w:type="spellEnd"/>
      <w:r w:rsidR="00587A01">
        <w:t xml:space="preserve">(1), </w:t>
      </w:r>
      <w:proofErr w:type="spellStart"/>
      <w:r w:rsidR="00587A01">
        <w:t>bpin</w:t>
      </w:r>
      <w:proofErr w:type="spellEnd"/>
      <w:r w:rsidR="00587A01">
        <w:t>(2)...], c1, c2, …</w:t>
      </w:r>
      <w:r>
        <w:t xml:space="preserve">} </w:t>
      </w:r>
    </w:p>
    <w:p w:rsidR="0040627E" w:rsidRDefault="0040627E" w:rsidP="000D3185">
      <w:pPr>
        <w:pStyle w:val="EndnoteText"/>
      </w:pPr>
      <w:r>
        <w:t xml:space="preserve"> </w:t>
      </w:r>
    </w:p>
    <w:p w:rsidR="0040627E" w:rsidRDefault="0040627E" w:rsidP="000D3185">
      <w:pPr>
        <w:pStyle w:val="EndnoteText"/>
      </w:pPr>
      <w:proofErr w:type="spellStart"/>
      <w:r>
        <w:t>bpfree</w:t>
      </w:r>
      <w:proofErr w:type="spellEnd"/>
      <w:r>
        <w:t xml:space="preserve"> [Optional] Indicates which are the free parameters in the fit e.g. [1,0,1,0,0] indicates first and third are free</w:t>
      </w:r>
    </w:p>
    <w:p w:rsidR="0040627E" w:rsidRDefault="0040627E" w:rsidP="000D3185">
      <w:pPr>
        <w:pStyle w:val="EndnoteText"/>
      </w:pPr>
      <w:r>
        <w:t>Default: all are free</w:t>
      </w:r>
    </w:p>
    <w:p w:rsidR="0040627E" w:rsidRDefault="0040627E" w:rsidP="000D3185">
      <w:pPr>
        <w:pStyle w:val="EndnoteText"/>
      </w:pPr>
    </w:p>
    <w:p w:rsidR="0040627E" w:rsidRDefault="0040627E" w:rsidP="000D3185">
      <w:pPr>
        <w:pStyle w:val="EndnoteText"/>
      </w:pPr>
      <w:proofErr w:type="spellStart"/>
      <w:r>
        <w:t>bpbind</w:t>
      </w:r>
      <w:proofErr w:type="spellEnd"/>
      <w:r>
        <w:t xml:space="preserve"> [Optional] Cell array that indicates which of the free parameters are bound to other parameters</w:t>
      </w:r>
    </w:p>
    <w:p w:rsidR="0040627E" w:rsidRDefault="0040627E" w:rsidP="000D3185">
      <w:pPr>
        <w:pStyle w:val="EndnoteText"/>
      </w:pPr>
      <w:r>
        <w:t xml:space="preserve"> </w:t>
      </w:r>
    </w:p>
    <w:p w:rsidR="0040627E" w:rsidRDefault="0040627E" w:rsidP="000D3185">
      <w:pPr>
        <w:pStyle w:val="EndnoteText"/>
      </w:pPr>
      <w:r>
        <w:t>Examples of a single binding description:</w:t>
      </w:r>
    </w:p>
    <w:p w:rsidR="0040627E" w:rsidRDefault="0040627E" w:rsidP="000D3185">
      <w:pPr>
        <w:pStyle w:val="EndnoteText"/>
      </w:pPr>
      <w:r>
        <w:t>{1,4}</w:t>
      </w:r>
      <w:r>
        <w:tab/>
      </w:r>
      <w:r>
        <w:tab/>
        <w:t>Background parameter (</w:t>
      </w:r>
      <w:proofErr w:type="spellStart"/>
      <w:r>
        <w:t>bp</w:t>
      </w:r>
      <w:proofErr w:type="spellEnd"/>
      <w:r>
        <w:t xml:space="preserve">) 1 is bound to </w:t>
      </w:r>
      <w:proofErr w:type="spellStart"/>
      <w:r>
        <w:t>bp</w:t>
      </w:r>
      <w:proofErr w:type="spellEnd"/>
      <w:r>
        <w:t xml:space="preserve"> 3, with the fixed</w:t>
      </w:r>
      <w:r w:rsidR="00587A01">
        <w:t xml:space="preserve"> </w:t>
      </w:r>
      <w:r>
        <w:t>ratio determined by the initial values</w:t>
      </w:r>
      <w:r w:rsidR="00587A01">
        <w:tab/>
      </w:r>
    </w:p>
    <w:p w:rsidR="0040627E" w:rsidRDefault="0040627E" w:rsidP="000D3185">
      <w:pPr>
        <w:pStyle w:val="EndnoteText"/>
      </w:pPr>
      <w:r>
        <w:t>{5,11,0}</w:t>
      </w:r>
      <w:r w:rsidR="00587A01">
        <w:tab/>
      </w:r>
      <w:r>
        <w:tab/>
      </w:r>
      <w:proofErr w:type="spellStart"/>
      <w:r>
        <w:t>Bp</w:t>
      </w:r>
      <w:proofErr w:type="spellEnd"/>
      <w:r>
        <w:t xml:space="preserve"> 5 bound to parameter 11 of the foreground fitting function, </w:t>
      </w:r>
      <w:proofErr w:type="spellStart"/>
      <w:r>
        <w:t>func</w:t>
      </w:r>
      <w:proofErr w:type="spellEnd"/>
    </w:p>
    <w:p w:rsidR="0040627E" w:rsidRDefault="0040627E" w:rsidP="000D3185">
      <w:pPr>
        <w:pStyle w:val="EndnoteText"/>
      </w:pPr>
      <w:r>
        <w:t>{5,11,1}</w:t>
      </w:r>
      <w:r>
        <w:tab/>
      </w:r>
      <w:r w:rsidR="00587A01">
        <w:tab/>
      </w:r>
      <w:proofErr w:type="spellStart"/>
      <w:r>
        <w:t>Bp</w:t>
      </w:r>
      <w:proofErr w:type="spellEnd"/>
      <w:r>
        <w:t xml:space="preserve"> 5 bound to parameter 11 of the background function</w:t>
      </w:r>
    </w:p>
    <w:p w:rsidR="0040627E" w:rsidRDefault="0040627E" w:rsidP="000D3185">
      <w:pPr>
        <w:pStyle w:val="EndnoteText"/>
      </w:pPr>
      <w:r>
        <w:t>{5,11,0,0.013}</w:t>
      </w:r>
      <w:r>
        <w:tab/>
        <w:t xml:space="preserve">Explicit ratio for binding </w:t>
      </w:r>
      <w:proofErr w:type="spellStart"/>
      <w:r>
        <w:t>bp</w:t>
      </w:r>
      <w:proofErr w:type="spellEnd"/>
      <w:r>
        <w:t xml:space="preserve"> 5 to parameter 11 of the foreground fitting function</w:t>
      </w:r>
    </w:p>
    <w:p w:rsidR="0040627E" w:rsidRDefault="0040627E" w:rsidP="000D3185">
      <w:pPr>
        <w:pStyle w:val="EndnoteText"/>
      </w:pPr>
      <w:r>
        <w:t>{1,4,1,14.15}</w:t>
      </w:r>
      <w:r>
        <w:tab/>
        <w:t xml:space="preserve">Explicit ratio for binding </w:t>
      </w:r>
      <w:proofErr w:type="spellStart"/>
      <w:r>
        <w:t>bp</w:t>
      </w:r>
      <w:proofErr w:type="spellEnd"/>
      <w:r>
        <w:t xml:space="preserve"> 1 to </w:t>
      </w:r>
      <w:proofErr w:type="spellStart"/>
      <w:r>
        <w:t>bp</w:t>
      </w:r>
      <w:proofErr w:type="spellEnd"/>
      <w:r>
        <w:t xml:space="preserve"> 4 of background function</w:t>
      </w:r>
    </w:p>
    <w:p w:rsidR="0040627E" w:rsidRDefault="0040627E" w:rsidP="000D3185">
      <w:pPr>
        <w:pStyle w:val="EndnoteText"/>
      </w:pPr>
      <w:r>
        <w:t xml:space="preserve"> </w:t>
      </w:r>
    </w:p>
    <w:p w:rsidR="0040627E" w:rsidRDefault="0040627E" w:rsidP="000D3185">
      <w:pPr>
        <w:pStyle w:val="EndnoteText"/>
      </w:pPr>
      <w:r>
        <w:t xml:space="preserve"> Several binding descriptions:</w:t>
      </w:r>
    </w:p>
    <w:p w:rsidR="0040627E" w:rsidRDefault="0040627E" w:rsidP="00587A01">
      <w:pPr>
        <w:pStyle w:val="EndnoteText"/>
      </w:pPr>
      <w:r>
        <w:t xml:space="preserve"> {{1,3},{2,4,0,1.2},{5,11,1}}</w:t>
      </w:r>
    </w:p>
    <w:p w:rsidR="0040627E" w:rsidRDefault="0040627E" w:rsidP="000D3185">
      <w:pPr>
        <w:pStyle w:val="EndnoteText"/>
      </w:pPr>
      <w:r>
        <w:t xml:space="preserve"> </w:t>
      </w:r>
    </w:p>
    <w:p w:rsidR="0040627E" w:rsidRDefault="0040627E" w:rsidP="000D3185">
      <w:pPr>
        <w:pStyle w:val="EndnoteText"/>
      </w:pPr>
      <w:r>
        <w:t xml:space="preserve"> </w:t>
      </w:r>
    </w:p>
    <w:p w:rsidR="0040627E" w:rsidRDefault="0040627E" w:rsidP="000D3185">
      <w:pPr>
        <w:pStyle w:val="EndnoteText"/>
      </w:pPr>
      <w:r>
        <w:t>Optional keywords:</w:t>
      </w:r>
    </w:p>
    <w:p w:rsidR="0040627E" w:rsidRDefault="0040627E" w:rsidP="000D3185">
      <w:pPr>
        <w:pStyle w:val="EndnoteText"/>
      </w:pPr>
      <w:r>
        <w:t>------------------</w:t>
      </w:r>
    </w:p>
    <w:p w:rsidR="00587A01" w:rsidRDefault="0040627E" w:rsidP="000D3185">
      <w:pPr>
        <w:pStyle w:val="EndnoteText"/>
      </w:pPr>
      <w:r>
        <w:t>'list' Numeric code to control output to Matlab command window to monitor</w:t>
      </w:r>
      <w:r w:rsidR="00587A01">
        <w:t xml:space="preserve"> </w:t>
      </w:r>
      <w:r>
        <w:t>status of fit</w:t>
      </w:r>
      <w:r w:rsidR="00587A01">
        <w:t xml:space="preserve"> </w:t>
      </w:r>
      <w:r>
        <w:t xml:space="preserve"> =0 for no printing to command window</w:t>
      </w:r>
    </w:p>
    <w:p w:rsidR="0040627E" w:rsidRDefault="0040627E" w:rsidP="00587A01">
      <w:pPr>
        <w:pStyle w:val="EndnoteText"/>
        <w:ind w:firstLine="720"/>
      </w:pPr>
      <w:r>
        <w:t xml:space="preserve"> =1 prints iteration summary to command window</w:t>
      </w:r>
    </w:p>
    <w:p w:rsidR="0040627E" w:rsidRDefault="0040627E" w:rsidP="000D3185">
      <w:pPr>
        <w:pStyle w:val="EndnoteText"/>
      </w:pPr>
      <w:r>
        <w:tab/>
        <w:t xml:space="preserve"> =2 additionally prints parameter values at each iteration</w:t>
      </w:r>
    </w:p>
    <w:p w:rsidR="0040627E" w:rsidRDefault="0040627E" w:rsidP="000D3185">
      <w:pPr>
        <w:pStyle w:val="EndnoteText"/>
      </w:pPr>
      <w:r>
        <w:t xml:space="preserve"> </w:t>
      </w:r>
    </w:p>
    <w:p w:rsidR="0040627E" w:rsidRDefault="0040627E" w:rsidP="000D3185">
      <w:pPr>
        <w:pStyle w:val="EndnoteText"/>
      </w:pPr>
      <w:r>
        <w:t>'fit' Array of fit control parameters</w:t>
      </w:r>
    </w:p>
    <w:p w:rsidR="0040627E" w:rsidRDefault="0040627E" w:rsidP="000D3185">
      <w:pPr>
        <w:pStyle w:val="EndnoteText"/>
      </w:pPr>
      <w:r>
        <w:tab/>
        <w:t xml:space="preserve"> </w:t>
      </w:r>
      <w:proofErr w:type="spellStart"/>
      <w:r>
        <w:t>fcp</w:t>
      </w:r>
      <w:proofErr w:type="spellEnd"/>
      <w:r>
        <w:t>(1) relative step length for calculation of partial derivatives</w:t>
      </w:r>
    </w:p>
    <w:p w:rsidR="0040627E" w:rsidRDefault="0040627E" w:rsidP="000D3185">
      <w:pPr>
        <w:pStyle w:val="EndnoteText"/>
      </w:pPr>
      <w:r>
        <w:tab/>
        <w:t xml:space="preserve"> </w:t>
      </w:r>
      <w:proofErr w:type="spellStart"/>
      <w:r>
        <w:t>fcp</w:t>
      </w:r>
      <w:proofErr w:type="spellEnd"/>
      <w:r>
        <w:t>(2) maximum number of iterations</w:t>
      </w:r>
    </w:p>
    <w:p w:rsidR="0040627E" w:rsidRDefault="0040627E" w:rsidP="000D3185">
      <w:pPr>
        <w:pStyle w:val="EndnoteText"/>
      </w:pPr>
      <w:r>
        <w:tab/>
        <w:t xml:space="preserve"> </w:t>
      </w:r>
      <w:proofErr w:type="spellStart"/>
      <w:r>
        <w:t>fcp</w:t>
      </w:r>
      <w:proofErr w:type="spellEnd"/>
      <w:r>
        <w:t>(3) Stopping criterion: relative change in chi-squared</w:t>
      </w:r>
      <w:r w:rsidR="00587A01">
        <w:t xml:space="preserve"> </w:t>
      </w:r>
      <w:r>
        <w:t xml:space="preserve">i.e. stops if </w:t>
      </w:r>
      <w:proofErr w:type="spellStart"/>
      <w:r>
        <w:t>chisqr_new-chisqr_old</w:t>
      </w:r>
      <w:proofErr w:type="spellEnd"/>
      <w:r>
        <w:t xml:space="preserve"> &lt; </w:t>
      </w:r>
      <w:proofErr w:type="spellStart"/>
      <w:r>
        <w:t>fcp</w:t>
      </w:r>
      <w:proofErr w:type="spellEnd"/>
      <w:r>
        <w:t>(3)*</w:t>
      </w:r>
      <w:proofErr w:type="spellStart"/>
      <w:r>
        <w:t>chisqr_old</w:t>
      </w:r>
      <w:proofErr w:type="spellEnd"/>
    </w:p>
    <w:p w:rsidR="0040627E" w:rsidRDefault="0040627E" w:rsidP="000D3185">
      <w:pPr>
        <w:pStyle w:val="EndnoteText"/>
      </w:pPr>
    </w:p>
    <w:p w:rsidR="0040627E" w:rsidRDefault="00587A01" w:rsidP="000D3185">
      <w:pPr>
        <w:pStyle w:val="EndnoteText"/>
      </w:pPr>
      <w:r>
        <w:t>‘</w:t>
      </w:r>
      <w:proofErr w:type="gramStart"/>
      <w:r w:rsidR="0040627E">
        <w:t>keep</w:t>
      </w:r>
      <w:proofErr w:type="gramEnd"/>
      <w:r w:rsidR="0040627E">
        <w:t>' Ranges of data to retain for fitting. A range is specified by two pairs of numbers which define a rectangle:</w:t>
      </w:r>
    </w:p>
    <w:p w:rsidR="0040627E" w:rsidRDefault="0040627E" w:rsidP="000D3185">
      <w:pPr>
        <w:pStyle w:val="EndnoteText"/>
      </w:pPr>
      <w:bookmarkStart w:id="0" w:name="_GoBack"/>
      <w:bookmarkEnd w:id="0"/>
      <w:r>
        <w:t>[</w:t>
      </w:r>
      <w:proofErr w:type="spellStart"/>
      <w:r>
        <w:t>xlo</w:t>
      </w:r>
      <w:proofErr w:type="spellEnd"/>
      <w:r>
        <w:t xml:space="preserve">, </w:t>
      </w:r>
      <w:proofErr w:type="spellStart"/>
      <w:r>
        <w:t>xhi</w:t>
      </w:r>
      <w:proofErr w:type="spellEnd"/>
      <w:r>
        <w:t xml:space="preserve">, </w:t>
      </w:r>
      <w:proofErr w:type="spellStart"/>
      <w:r>
        <w:t>ylo</w:t>
      </w:r>
      <w:proofErr w:type="spellEnd"/>
      <w:r>
        <w:t xml:space="preserve">, </w:t>
      </w:r>
      <w:proofErr w:type="spellStart"/>
      <w:r>
        <w:t>yhi</w:t>
      </w:r>
      <w:proofErr w:type="spellEnd"/>
      <w:r>
        <w:t>]</w:t>
      </w:r>
    </w:p>
    <w:p w:rsidR="0040627E" w:rsidRDefault="0040627E" w:rsidP="000D3185">
      <w:pPr>
        <w:pStyle w:val="EndnoteText"/>
      </w:pPr>
      <w:r>
        <w:t>Several ranges can be defined by making an (m x 4) array:</w:t>
      </w:r>
    </w:p>
    <w:p w:rsidR="0040627E" w:rsidRDefault="0040627E" w:rsidP="000D3185">
      <w:pPr>
        <w:pStyle w:val="EndnoteText"/>
      </w:pPr>
      <w:r>
        <w:t>[</w:t>
      </w:r>
      <w:proofErr w:type="spellStart"/>
      <w:r>
        <w:t>xlo</w:t>
      </w:r>
      <w:proofErr w:type="spellEnd"/>
      <w:r>
        <w:t xml:space="preserve">(1), </w:t>
      </w:r>
      <w:proofErr w:type="spellStart"/>
      <w:r>
        <w:t>xhi</w:t>
      </w:r>
      <w:proofErr w:type="spellEnd"/>
      <w:r>
        <w:t xml:space="preserve">(1), </w:t>
      </w:r>
      <w:proofErr w:type="spellStart"/>
      <w:r>
        <w:t>ylo</w:t>
      </w:r>
      <w:proofErr w:type="spellEnd"/>
      <w:r>
        <w:t xml:space="preserve">(1), </w:t>
      </w:r>
      <w:proofErr w:type="spellStart"/>
      <w:r>
        <w:t>yhi</w:t>
      </w:r>
      <w:proofErr w:type="spellEnd"/>
      <w:r>
        <w:t xml:space="preserve">(1); </w:t>
      </w:r>
      <w:proofErr w:type="spellStart"/>
      <w:r>
        <w:t>xlo</w:t>
      </w:r>
      <w:proofErr w:type="spellEnd"/>
      <w:r>
        <w:t xml:space="preserve">(2), </w:t>
      </w:r>
      <w:proofErr w:type="spellStart"/>
      <w:r>
        <w:t>xhi</w:t>
      </w:r>
      <w:proofErr w:type="spellEnd"/>
      <w:r>
        <w:t xml:space="preserve">(2), </w:t>
      </w:r>
      <w:proofErr w:type="spellStart"/>
      <w:r>
        <w:t>ylo</w:t>
      </w:r>
      <w:proofErr w:type="spellEnd"/>
      <w:r>
        <w:t xml:space="preserve">(2), </w:t>
      </w:r>
      <w:proofErr w:type="spellStart"/>
      <w:r>
        <w:t>yhi</w:t>
      </w:r>
      <w:proofErr w:type="spellEnd"/>
      <w:r>
        <w:t>(2); ...]</w:t>
      </w:r>
    </w:p>
    <w:p w:rsidR="0040627E" w:rsidRDefault="0040627E" w:rsidP="000D3185">
      <w:pPr>
        <w:pStyle w:val="EndnoteText"/>
      </w:pPr>
    </w:p>
    <w:p w:rsidR="0040627E" w:rsidRDefault="0040627E" w:rsidP="000D3185">
      <w:pPr>
        <w:pStyle w:val="EndnoteText"/>
      </w:pPr>
      <w:r>
        <w:t>'</w:t>
      </w:r>
      <w:proofErr w:type="gramStart"/>
      <w:r>
        <w:t>remove</w:t>
      </w:r>
      <w:proofErr w:type="gramEnd"/>
      <w:r>
        <w:t xml:space="preserve">' Ranges to remove from fitting. </w:t>
      </w:r>
      <w:proofErr w:type="gramStart"/>
      <w:r>
        <w:t>Follows the same format as 'keep'.</w:t>
      </w:r>
      <w:proofErr w:type="gramEnd"/>
    </w:p>
    <w:p w:rsidR="0040627E" w:rsidRDefault="0040627E" w:rsidP="000D3185">
      <w:pPr>
        <w:pStyle w:val="EndnoteText"/>
      </w:pPr>
    </w:p>
    <w:p w:rsidR="0040627E" w:rsidRDefault="0040627E" w:rsidP="000D3185">
      <w:pPr>
        <w:pStyle w:val="EndnoteText"/>
      </w:pPr>
      <w:r>
        <w:t>'mask' Array of ones and zeros, with the same number of elements as the data array, that indicates which of the data points are to be retained for fitting</w:t>
      </w:r>
    </w:p>
    <w:p w:rsidR="0040627E" w:rsidRDefault="0040627E" w:rsidP="000D3185">
      <w:pPr>
        <w:pStyle w:val="EndnoteText"/>
      </w:pPr>
      <w:r>
        <w:t xml:space="preserve"> </w:t>
      </w:r>
    </w:p>
    <w:p w:rsidR="0040627E" w:rsidRDefault="0040627E" w:rsidP="000D3185">
      <w:pPr>
        <w:pStyle w:val="EndnoteText"/>
      </w:pPr>
      <w:r>
        <w:t xml:space="preserve"> 'select' Calculates the returned function values, </w:t>
      </w:r>
      <w:proofErr w:type="spellStart"/>
      <w:r>
        <w:t>yout</w:t>
      </w:r>
      <w:proofErr w:type="spellEnd"/>
      <w:r>
        <w:t>, only at the points</w:t>
      </w:r>
      <w:r w:rsidR="00587A01">
        <w:t xml:space="preserve"> </w:t>
      </w:r>
      <w:r>
        <w:t xml:space="preserve">that were selected for fitting by 'keep' and 'remove'; all other points are set to </w:t>
      </w:r>
      <w:proofErr w:type="spellStart"/>
      <w:r>
        <w:t>NaN</w:t>
      </w:r>
      <w:proofErr w:type="spellEnd"/>
      <w:r>
        <w:t>. This is useful for plotting the output, as</w:t>
      </w:r>
      <w:r w:rsidR="00587A01">
        <w:t xml:space="preserve"> </w:t>
      </w:r>
      <w:r>
        <w:t>only those points that contributed to the fit will be plotted.</w:t>
      </w:r>
    </w:p>
    <w:p w:rsidR="0040627E" w:rsidRDefault="0040627E" w:rsidP="000D3185">
      <w:pPr>
        <w:pStyle w:val="EndnoteText"/>
      </w:pPr>
      <w:r>
        <w:t xml:space="preserve"> </w:t>
      </w:r>
    </w:p>
    <w:p w:rsidR="0040627E" w:rsidRDefault="0040627E" w:rsidP="000D3185">
      <w:pPr>
        <w:pStyle w:val="EndnoteText"/>
      </w:pPr>
      <w:r>
        <w:t xml:space="preserve"> A final useful set of keyword is:</w:t>
      </w:r>
    </w:p>
    <w:p w:rsidR="0040627E" w:rsidRDefault="0040627E" w:rsidP="000D3185">
      <w:pPr>
        <w:pStyle w:val="EndnoteText"/>
      </w:pPr>
      <w:r>
        <w:t xml:space="preserve"> </w:t>
      </w:r>
    </w:p>
    <w:p w:rsidR="0040627E" w:rsidRDefault="0040627E" w:rsidP="000D3185">
      <w:pPr>
        <w:pStyle w:val="EndnoteText"/>
      </w:pPr>
      <w:r>
        <w:t xml:space="preserve"> '</w:t>
      </w:r>
      <w:proofErr w:type="gramStart"/>
      <w:r>
        <w:t>evaluate</w:t>
      </w:r>
      <w:proofErr w:type="gramEnd"/>
      <w:r>
        <w:t xml:space="preserve">' Evaluate the fitting function at the initial parameter values only. </w:t>
      </w:r>
      <w:proofErr w:type="gramStart"/>
      <w:r>
        <w:t>Useful for checking the validity of starting parameters.</w:t>
      </w:r>
      <w:proofErr w:type="gramEnd"/>
    </w:p>
    <w:p w:rsidR="0040627E" w:rsidRDefault="0040627E" w:rsidP="000D3185">
      <w:pPr>
        <w:pStyle w:val="EndnoteText"/>
      </w:pPr>
      <w:r>
        <w:t xml:space="preserve"> </w:t>
      </w:r>
    </w:p>
    <w:p w:rsidR="0040627E" w:rsidRDefault="0040627E" w:rsidP="000D3185">
      <w:pPr>
        <w:pStyle w:val="EndnoteText"/>
      </w:pPr>
      <w:r>
        <w:t xml:space="preserve"> '</w:t>
      </w:r>
      <w:proofErr w:type="spellStart"/>
      <w:proofErr w:type="gramStart"/>
      <w:r>
        <w:t>chisqr</w:t>
      </w:r>
      <w:proofErr w:type="spellEnd"/>
      <w:proofErr w:type="gramEnd"/>
      <w:r>
        <w:t>'</w:t>
      </w:r>
      <w:r>
        <w:tab/>
        <w:t>If '</w:t>
      </w:r>
      <w:proofErr w:type="spellStart"/>
      <w:r>
        <w:t>evaulate</w:t>
      </w:r>
      <w:proofErr w:type="spellEnd"/>
      <w:r>
        <w:t xml:space="preserve">' is set, then if this option keyword is present the reduced chi-squared is evaluated. </w:t>
      </w:r>
      <w:r w:rsidR="00587A01">
        <w:t>Otherwise</w:t>
      </w:r>
      <w:r>
        <w:t>, chi-squared is set to zero.</w:t>
      </w:r>
    </w:p>
    <w:p w:rsidR="0040627E" w:rsidRDefault="0040627E" w:rsidP="000D3185">
      <w:pPr>
        <w:pStyle w:val="EndnoteText"/>
      </w:pPr>
      <w:r>
        <w:t xml:space="preserve"> </w:t>
      </w:r>
    </w:p>
    <w:p w:rsidR="0040627E" w:rsidRDefault="0040627E" w:rsidP="000D3185">
      <w:pPr>
        <w:pStyle w:val="EndnoteText"/>
      </w:pPr>
      <w:r>
        <w:t xml:space="preserve"> 'average'</w:t>
      </w:r>
      <w:r>
        <w:tab/>
        <w:t xml:space="preserve">if </w:t>
      </w:r>
      <w:proofErr w:type="spellStart"/>
      <w:r>
        <w:t>sqw</w:t>
      </w:r>
      <w:proofErr w:type="spellEnd"/>
      <w:r>
        <w:t xml:space="preserve"> object, then compute the function at the average </w:t>
      </w:r>
      <w:proofErr w:type="spellStart"/>
      <w:r>
        <w:t>h,k,l,e</w:t>
      </w:r>
      <w:proofErr w:type="spellEnd"/>
      <w:r>
        <w:t xml:space="preserve"> of the pixels contributing to each bin, rather than for each pixel. This can save a lot of computation</w:t>
      </w:r>
    </w:p>
    <w:p w:rsidR="0040627E" w:rsidRDefault="0040627E" w:rsidP="000D3185">
      <w:pPr>
        <w:pStyle w:val="EndnoteText"/>
      </w:pPr>
      <w:r>
        <w:t xml:space="preserve"> </w:t>
      </w:r>
    </w:p>
    <w:p w:rsidR="0040627E" w:rsidRDefault="0040627E" w:rsidP="000D3185">
      <w:pPr>
        <w:pStyle w:val="EndnoteText"/>
      </w:pPr>
      <w:r>
        <w:t xml:space="preserve"> Output:</w:t>
      </w:r>
    </w:p>
    <w:p w:rsidR="0040627E" w:rsidRDefault="0040627E" w:rsidP="000D3185">
      <w:pPr>
        <w:pStyle w:val="EndnoteText"/>
      </w:pPr>
      <w:r>
        <w:t xml:space="preserve"> =======</w:t>
      </w:r>
    </w:p>
    <w:p w:rsidR="0040627E" w:rsidRDefault="0040627E" w:rsidP="000D3185">
      <w:pPr>
        <w:pStyle w:val="EndnoteText"/>
      </w:pPr>
      <w:proofErr w:type="spellStart"/>
      <w:r>
        <w:t>wout</w:t>
      </w:r>
      <w:proofErr w:type="spellEnd"/>
      <w:r>
        <w:tab/>
        <w:t>Array or cell array of the objects evaluated at the fitted parameter values</w:t>
      </w:r>
    </w:p>
    <w:p w:rsidR="0040627E" w:rsidRDefault="0040627E" w:rsidP="000D3185">
      <w:pPr>
        <w:pStyle w:val="EndnoteText"/>
      </w:pPr>
      <w:r>
        <w:tab/>
        <w:t xml:space="preserve"> If there was a problem for </w:t>
      </w:r>
      <w:proofErr w:type="spellStart"/>
      <w:r>
        <w:t>ith</w:t>
      </w:r>
      <w:proofErr w:type="spellEnd"/>
      <w:r>
        <w:t xml:space="preserve"> data set i.e. ok(</w:t>
      </w:r>
      <w:proofErr w:type="spellStart"/>
      <w:r>
        <w:t>i</w:t>
      </w:r>
      <w:proofErr w:type="spellEnd"/>
      <w:r>
        <w:t xml:space="preserve">)==false, then </w:t>
      </w:r>
      <w:proofErr w:type="spellStart"/>
      <w:r>
        <w:t>wout</w:t>
      </w:r>
      <w:proofErr w:type="spellEnd"/>
      <w:r>
        <w:t>(</w:t>
      </w:r>
      <w:proofErr w:type="spellStart"/>
      <w:r>
        <w:t>i</w:t>
      </w:r>
      <w:proofErr w:type="spellEnd"/>
      <w:r>
        <w:t>)==w(</w:t>
      </w:r>
      <w:proofErr w:type="spellStart"/>
      <w:r>
        <w:t>i</w:t>
      </w:r>
      <w:proofErr w:type="spellEnd"/>
      <w:r>
        <w:t xml:space="preserve">) (or </w:t>
      </w:r>
      <w:proofErr w:type="spellStart"/>
      <w:r>
        <w:t>wout</w:t>
      </w:r>
      <w:proofErr w:type="spellEnd"/>
      <w:r>
        <w:t>{</w:t>
      </w:r>
      <w:proofErr w:type="spellStart"/>
      <w:r>
        <w:t>i</w:t>
      </w:r>
      <w:proofErr w:type="spellEnd"/>
      <w:r>
        <w:t>}</w:t>
      </w:r>
    </w:p>
    <w:p w:rsidR="0040627E" w:rsidRDefault="0040627E" w:rsidP="000D3185">
      <w:pPr>
        <w:pStyle w:val="EndnoteText"/>
      </w:pPr>
      <w:r>
        <w:tab/>
        <w:t xml:space="preserve"> </w:t>
      </w:r>
      <w:proofErr w:type="gramStart"/>
      <w:r>
        <w:t>=[</w:t>
      </w:r>
      <w:proofErr w:type="gramEnd"/>
      <w:r>
        <w:t xml:space="preserve">] if cell array input). </w:t>
      </w:r>
    </w:p>
    <w:p w:rsidR="0040627E" w:rsidRDefault="0040627E" w:rsidP="000D3185">
      <w:pPr>
        <w:pStyle w:val="EndnoteText"/>
      </w:pPr>
      <w:r>
        <w:tab/>
        <w:t xml:space="preserve"> If there was a fundamental problem e.g. incorrect input argument</w:t>
      </w:r>
      <w:r w:rsidR="00587A01">
        <w:t xml:space="preserve"> </w:t>
      </w:r>
      <w:r>
        <w:t xml:space="preserve">syntax, then </w:t>
      </w:r>
      <w:proofErr w:type="spellStart"/>
      <w:r>
        <w:t>fitdata</w:t>
      </w:r>
      <w:proofErr w:type="spellEnd"/>
      <w:proofErr w:type="gramStart"/>
      <w:r>
        <w:t>=[</w:t>
      </w:r>
      <w:proofErr w:type="gramEnd"/>
      <w:r>
        <w:t>].</w:t>
      </w:r>
    </w:p>
    <w:p w:rsidR="0040627E" w:rsidRDefault="0040627E" w:rsidP="000D3185">
      <w:pPr>
        <w:pStyle w:val="EndnoteText"/>
      </w:pPr>
    </w:p>
    <w:p w:rsidR="0040627E" w:rsidRDefault="0040627E" w:rsidP="000D3185">
      <w:pPr>
        <w:pStyle w:val="EndnoteText"/>
      </w:pPr>
      <w:proofErr w:type="spellStart"/>
      <w:r>
        <w:t>fitdata</w:t>
      </w:r>
      <w:proofErr w:type="spellEnd"/>
      <w:r>
        <w:t xml:space="preserve"> Result of fit for each dataset</w:t>
      </w:r>
    </w:p>
    <w:p w:rsidR="0040627E" w:rsidRDefault="0040627E" w:rsidP="000D3185">
      <w:pPr>
        <w:pStyle w:val="EndnoteText"/>
      </w:pPr>
      <w:r>
        <w:tab/>
        <w:t xml:space="preserve"> </w:t>
      </w:r>
      <w:proofErr w:type="spellStart"/>
      <w:r>
        <w:t>fitdata.p</w:t>
      </w:r>
      <w:proofErr w:type="spellEnd"/>
      <w:r>
        <w:tab/>
        <w:t xml:space="preserve"> - parameter values</w:t>
      </w:r>
    </w:p>
    <w:p w:rsidR="0040627E" w:rsidRDefault="0040627E" w:rsidP="000D3185">
      <w:pPr>
        <w:pStyle w:val="EndnoteText"/>
      </w:pPr>
      <w:r>
        <w:tab/>
        <w:t xml:space="preserve"> </w:t>
      </w:r>
      <w:proofErr w:type="spellStart"/>
      <w:r>
        <w:t>fitdata.sig</w:t>
      </w:r>
      <w:proofErr w:type="spellEnd"/>
      <w:r>
        <w:tab/>
        <w:t>- estimated errors of foreground parameters (=0 for fixed parameters)</w:t>
      </w:r>
    </w:p>
    <w:p w:rsidR="0040627E" w:rsidRDefault="0040627E" w:rsidP="000D3185">
      <w:pPr>
        <w:pStyle w:val="EndnoteText"/>
      </w:pPr>
      <w:r>
        <w:tab/>
        <w:t xml:space="preserve"> </w:t>
      </w:r>
      <w:proofErr w:type="spellStart"/>
      <w:r>
        <w:t>fitdata.bp</w:t>
      </w:r>
      <w:proofErr w:type="spellEnd"/>
      <w:r>
        <w:tab/>
        <w:t>- background parameter values</w:t>
      </w:r>
    </w:p>
    <w:p w:rsidR="0040627E" w:rsidRDefault="0040627E" w:rsidP="000D3185">
      <w:pPr>
        <w:pStyle w:val="EndnoteText"/>
      </w:pPr>
      <w:r>
        <w:tab/>
        <w:t xml:space="preserve"> </w:t>
      </w:r>
      <w:proofErr w:type="spellStart"/>
      <w:r>
        <w:t>fitdata.bsig</w:t>
      </w:r>
      <w:proofErr w:type="spellEnd"/>
      <w:r w:rsidR="00587A01">
        <w:tab/>
      </w:r>
      <w:r>
        <w:t>- estimated errors of background (=0 for fixed parameters)</w:t>
      </w:r>
    </w:p>
    <w:p w:rsidR="0040627E" w:rsidRDefault="0040627E" w:rsidP="000D3185">
      <w:pPr>
        <w:pStyle w:val="EndnoteText"/>
      </w:pPr>
      <w:r>
        <w:tab/>
        <w:t xml:space="preserve"> </w:t>
      </w:r>
      <w:proofErr w:type="spellStart"/>
      <w:r>
        <w:t>fitdata.corr</w:t>
      </w:r>
      <w:proofErr w:type="spellEnd"/>
      <w:r>
        <w:t xml:space="preserve"> </w:t>
      </w:r>
      <w:r w:rsidR="00587A01">
        <w:tab/>
      </w:r>
      <w:r>
        <w:t>- correlation matrix for free parameters</w:t>
      </w:r>
    </w:p>
    <w:p w:rsidR="0040627E" w:rsidRDefault="0040627E" w:rsidP="000D3185">
      <w:pPr>
        <w:pStyle w:val="EndnoteText"/>
      </w:pPr>
      <w:r>
        <w:tab/>
      </w:r>
      <w:proofErr w:type="spellStart"/>
      <w:r>
        <w:t>fitdata.chisq</w:t>
      </w:r>
      <w:proofErr w:type="spellEnd"/>
      <w:r>
        <w:t xml:space="preserve"> - reduced Chi^2 of fit (i.e. divided by (no. of data points) - (no. free parameters))</w:t>
      </w:r>
    </w:p>
    <w:p w:rsidR="0040627E" w:rsidRDefault="0040627E" w:rsidP="000D3185">
      <w:pPr>
        <w:pStyle w:val="EndnoteText"/>
      </w:pPr>
      <w:r>
        <w:tab/>
        <w:t xml:space="preserve"> </w:t>
      </w:r>
      <w:proofErr w:type="spellStart"/>
      <w:r>
        <w:t>fitdata.pnames</w:t>
      </w:r>
      <w:proofErr w:type="spellEnd"/>
      <w:r>
        <w:t xml:space="preserve"> - parameter names</w:t>
      </w:r>
    </w:p>
    <w:p w:rsidR="0040627E" w:rsidRDefault="0040627E" w:rsidP="000D3185">
      <w:pPr>
        <w:pStyle w:val="EndnoteText"/>
      </w:pPr>
      <w:r>
        <w:tab/>
        <w:t xml:space="preserve"> </w:t>
      </w:r>
      <w:proofErr w:type="spellStart"/>
      <w:r>
        <w:t>fitdata.bpnames</w:t>
      </w:r>
      <w:proofErr w:type="spellEnd"/>
      <w:r>
        <w:t>- background parameter names</w:t>
      </w:r>
    </w:p>
    <w:p w:rsidR="0040627E" w:rsidRDefault="0040627E" w:rsidP="000D3185">
      <w:pPr>
        <w:pStyle w:val="EndnoteText"/>
      </w:pPr>
      <w:r>
        <w:t xml:space="preserve"> If there was a problem for </w:t>
      </w:r>
      <w:proofErr w:type="spellStart"/>
      <w:r>
        <w:t>ith</w:t>
      </w:r>
      <w:proofErr w:type="spellEnd"/>
      <w:r>
        <w:t xml:space="preserve"> data set i.e. </w:t>
      </w:r>
      <w:proofErr w:type="gramStart"/>
      <w:r>
        <w:t>ok(</w:t>
      </w:r>
      <w:proofErr w:type="spellStart"/>
      <w:proofErr w:type="gramEnd"/>
      <w:r>
        <w:t>i</w:t>
      </w:r>
      <w:proofErr w:type="spellEnd"/>
      <w:r>
        <w:t xml:space="preserve">)==false, then </w:t>
      </w:r>
      <w:proofErr w:type="spellStart"/>
      <w:r>
        <w:t>fitdata</w:t>
      </w:r>
      <w:proofErr w:type="spellEnd"/>
      <w:r>
        <w:t>(</w:t>
      </w:r>
      <w:proofErr w:type="spellStart"/>
      <w:r>
        <w:t>i</w:t>
      </w:r>
      <w:proofErr w:type="spellEnd"/>
      <w:r>
        <w:t xml:space="preserve">) will be dummy. </w:t>
      </w:r>
    </w:p>
    <w:p w:rsidR="0040627E" w:rsidRDefault="0040627E" w:rsidP="000D3185">
      <w:pPr>
        <w:pStyle w:val="EndnoteText"/>
      </w:pPr>
      <w:r>
        <w:t xml:space="preserve">If there was a fundamental problem e.g. incorrect input </w:t>
      </w:r>
      <w:proofErr w:type="spellStart"/>
      <w:r>
        <w:t>argumnet</w:t>
      </w:r>
      <w:proofErr w:type="spellEnd"/>
      <w:r>
        <w:t xml:space="preserve"> syntax, then</w:t>
      </w:r>
    </w:p>
    <w:p w:rsidR="0040627E" w:rsidRDefault="0040627E" w:rsidP="000D3185">
      <w:pPr>
        <w:pStyle w:val="EndnoteText"/>
      </w:pPr>
      <w:r>
        <w:tab/>
        <w:t xml:space="preserve"> </w:t>
      </w:r>
      <w:proofErr w:type="spellStart"/>
      <w:proofErr w:type="gramStart"/>
      <w:r>
        <w:t>fitdata</w:t>
      </w:r>
      <w:proofErr w:type="spellEnd"/>
      <w:proofErr w:type="gramEnd"/>
      <w:r>
        <w:t>=[].</w:t>
      </w:r>
    </w:p>
    <w:p w:rsidR="0040627E" w:rsidRDefault="0040627E" w:rsidP="000D3185">
      <w:pPr>
        <w:pStyle w:val="EndnoteText"/>
      </w:pPr>
    </w:p>
    <w:p w:rsidR="0040627E" w:rsidRDefault="0040627E" w:rsidP="000D3185">
      <w:pPr>
        <w:pStyle w:val="EndnoteText"/>
      </w:pPr>
      <w:proofErr w:type="gramStart"/>
      <w:r>
        <w:t>ok</w:t>
      </w:r>
      <w:proofErr w:type="gramEnd"/>
      <w:r>
        <w:tab/>
        <w:t xml:space="preserve"> True if all ok, false if problem fitting. </w:t>
      </w:r>
    </w:p>
    <w:p w:rsidR="0040627E" w:rsidRDefault="0040627E" w:rsidP="000D3185">
      <w:pPr>
        <w:pStyle w:val="EndnoteText"/>
      </w:pPr>
      <w:r>
        <w:t>If an array of input datasets was given, then ok is an array with the size of the</w:t>
      </w:r>
      <w:r w:rsidR="00587A01">
        <w:t xml:space="preserve"> </w:t>
      </w:r>
      <w:r>
        <w:t>input data array. If the error was fundamental e.g. wrong argument syntax, then ok will be a scalar.</w:t>
      </w:r>
    </w:p>
    <w:p w:rsidR="0040627E" w:rsidRDefault="0040627E" w:rsidP="000D3185">
      <w:pPr>
        <w:pStyle w:val="EndnoteText"/>
      </w:pPr>
      <w:r>
        <w:t xml:space="preserve"> </w:t>
      </w:r>
    </w:p>
    <w:p w:rsidR="0040627E" w:rsidRDefault="0040627E" w:rsidP="000D3185">
      <w:pPr>
        <w:pStyle w:val="EndnoteText"/>
      </w:pPr>
      <w:r>
        <w:t>mess</w:t>
      </w:r>
      <w:r>
        <w:tab/>
        <w:t xml:space="preserve">Character string </w:t>
      </w:r>
      <w:proofErr w:type="spellStart"/>
      <w:r>
        <w:t>contaoning</w:t>
      </w:r>
      <w:proofErr w:type="spellEnd"/>
      <w:r>
        <w:t xml:space="preserve"> error message if ~ok; '' if ok</w:t>
      </w:r>
    </w:p>
    <w:p w:rsidR="0040627E" w:rsidRDefault="0040627E" w:rsidP="000D3185">
      <w:pPr>
        <w:pStyle w:val="EndnoteText"/>
      </w:pPr>
      <w:r>
        <w:tab/>
        <w:t xml:space="preserve"> If an array of datasets was given, then mess is a cell array of strings with the same size as the input data array. </w:t>
      </w:r>
    </w:p>
    <w:p w:rsidR="0040627E" w:rsidRDefault="0040627E" w:rsidP="000D3185">
      <w:pPr>
        <w:pStyle w:val="EndnoteText"/>
      </w:pPr>
      <w:r>
        <w:tab/>
        <w:t xml:space="preserve"> If the error was fundamental e.g. wrong argument syntax, </w:t>
      </w:r>
      <w:proofErr w:type="gramStart"/>
      <w:r>
        <w:t>then</w:t>
      </w:r>
      <w:r w:rsidR="00587A01">
        <w:t xml:space="preserve"> </w:t>
      </w:r>
      <w:r>
        <w:t xml:space="preserve"> mess</w:t>
      </w:r>
      <w:proofErr w:type="gramEnd"/>
      <w:r>
        <w:t xml:space="preserve"> will be a simple character string.</w:t>
      </w:r>
    </w:p>
    <w:p w:rsidR="0040627E" w:rsidRDefault="0040627E" w:rsidP="000D3185">
      <w:pPr>
        <w:pStyle w:val="EndnoteText"/>
      </w:pPr>
      <w:r>
        <w:t xml:space="preserve"> </w:t>
      </w:r>
    </w:p>
    <w:p w:rsidR="0040627E" w:rsidRDefault="0040627E" w:rsidP="000D3185">
      <w:pPr>
        <w:pStyle w:val="EndnoteText"/>
      </w:pPr>
      <w:r>
        <w:t xml:space="preserve"> </w:t>
      </w:r>
    </w:p>
    <w:p w:rsidR="0040627E" w:rsidRDefault="0040627E" w:rsidP="000D3185">
      <w:pPr>
        <w:pStyle w:val="EndnoteText"/>
      </w:pPr>
      <w:r>
        <w:t xml:space="preserve"> EXAMPLES: </w:t>
      </w:r>
    </w:p>
    <w:p w:rsidR="0040627E" w:rsidRDefault="0040627E" w:rsidP="000D3185">
      <w:pPr>
        <w:pStyle w:val="EndnoteText"/>
      </w:pPr>
      <w:r>
        <w:t xml:space="preserve"> </w:t>
      </w:r>
    </w:p>
    <w:p w:rsidR="0040627E" w:rsidRDefault="0040627E" w:rsidP="000D3185">
      <w:pPr>
        <w:pStyle w:val="EndnoteText"/>
      </w:pPr>
      <w:r>
        <w:t xml:space="preserve"> Fit a spin waves to a collection of </w:t>
      </w:r>
      <w:proofErr w:type="spellStart"/>
      <w:r>
        <w:t>sqw</w:t>
      </w:r>
      <w:proofErr w:type="spellEnd"/>
      <w:r>
        <w:t xml:space="preserve"> objects, allowing only intensity and coupling constant to vary:</w:t>
      </w:r>
    </w:p>
    <w:p w:rsidR="0040627E" w:rsidRDefault="0040627E" w:rsidP="000D3185">
      <w:pPr>
        <w:pStyle w:val="EndnoteText"/>
      </w:pPr>
      <w:r>
        <w:t>&gt;&gt; weight=100; SJ; gamma=3;</w:t>
      </w:r>
    </w:p>
    <w:p w:rsidR="0040627E" w:rsidRDefault="0040627E" w:rsidP="000D3185">
      <w:pPr>
        <w:pStyle w:val="EndnoteText"/>
      </w:pPr>
      <w:r>
        <w:t>&gt;&gt; [</w:t>
      </w:r>
      <w:proofErr w:type="spellStart"/>
      <w:r>
        <w:t>wout</w:t>
      </w:r>
      <w:proofErr w:type="spellEnd"/>
      <w:r>
        <w:t xml:space="preserve">, </w:t>
      </w:r>
      <w:proofErr w:type="spellStart"/>
      <w:r>
        <w:t>fdata</w:t>
      </w:r>
      <w:proofErr w:type="spellEnd"/>
      <w:r>
        <w:t xml:space="preserve">] = </w:t>
      </w:r>
      <w:proofErr w:type="spellStart"/>
      <w:r>
        <w:t>fit_sqw</w:t>
      </w:r>
      <w:proofErr w:type="spellEnd"/>
      <w:r>
        <w:t xml:space="preserve"> (w, @</w:t>
      </w:r>
      <w:proofErr w:type="spellStart"/>
      <w:r>
        <w:t>bcc_damped_spinwaves</w:t>
      </w:r>
      <w:proofErr w:type="spellEnd"/>
      <w:r>
        <w:t>, [</w:t>
      </w:r>
      <w:proofErr w:type="spellStart"/>
      <w:r>
        <w:t>ht,SJ,gamma</w:t>
      </w:r>
      <w:proofErr w:type="spellEnd"/>
      <w:r>
        <w:t>], [1,1,0])</w:t>
      </w:r>
    </w:p>
    <w:p w:rsidR="0040627E" w:rsidRDefault="0040627E" w:rsidP="000D3185">
      <w:pPr>
        <w:pStyle w:val="EndnoteText"/>
      </w:pPr>
    </w:p>
    <w:p w:rsidR="0040627E" w:rsidRDefault="0040627E" w:rsidP="000D3185">
      <w:pPr>
        <w:pStyle w:val="EndnoteText"/>
      </w:pPr>
      <w:r>
        <w:t>If an array of 1D cuts: allow all parameters to vary, only keep data in restricted range, and allow independent linear background for each cut in the units of the x axis:</w:t>
      </w:r>
    </w:p>
    <w:p w:rsidR="0040627E" w:rsidRDefault="0040627E" w:rsidP="000D3185">
      <w:pPr>
        <w:pStyle w:val="EndnoteText"/>
      </w:pPr>
      <w:r>
        <w:t>&gt;&gt; weight=100; SJ; gamma=3;</w:t>
      </w:r>
    </w:p>
    <w:p w:rsidR="0040627E" w:rsidRDefault="0040627E" w:rsidP="000D3185">
      <w:pPr>
        <w:pStyle w:val="EndnoteText"/>
      </w:pPr>
      <w:r>
        <w:t xml:space="preserve">&gt;&gt; </w:t>
      </w:r>
      <w:proofErr w:type="spellStart"/>
      <w:r>
        <w:t>const</w:t>
      </w:r>
      <w:proofErr w:type="spellEnd"/>
      <w:r>
        <w:t>=0; slope=0;</w:t>
      </w:r>
    </w:p>
    <w:p w:rsidR="0040627E" w:rsidRDefault="0040627E" w:rsidP="000D3185">
      <w:pPr>
        <w:pStyle w:val="EndnoteText"/>
      </w:pPr>
      <w:r>
        <w:t>&gt;&gt; [</w:t>
      </w:r>
      <w:proofErr w:type="spellStart"/>
      <w:r>
        <w:t>wout</w:t>
      </w:r>
      <w:proofErr w:type="spellEnd"/>
      <w:r>
        <w:t xml:space="preserve">, </w:t>
      </w:r>
      <w:proofErr w:type="spellStart"/>
      <w:r>
        <w:t>fdata</w:t>
      </w:r>
      <w:proofErr w:type="spellEnd"/>
      <w:r>
        <w:t xml:space="preserve">] = </w:t>
      </w:r>
      <w:proofErr w:type="spellStart"/>
      <w:r>
        <w:t>fit_sqw</w:t>
      </w:r>
      <w:proofErr w:type="spellEnd"/>
      <w:r>
        <w:t xml:space="preserve"> (w, @</w:t>
      </w:r>
      <w:proofErr w:type="spellStart"/>
      <w:r>
        <w:t>bcc_damped_spinwaves</w:t>
      </w:r>
      <w:proofErr w:type="spellEnd"/>
      <w:r>
        <w:t>, [</w:t>
      </w:r>
      <w:proofErr w:type="spellStart"/>
      <w:r>
        <w:t>ht,SJ,g</w:t>
      </w:r>
      <w:r w:rsidR="00271CAD">
        <w:t>amma</w:t>
      </w:r>
      <w:proofErr w:type="spellEnd"/>
      <w:r w:rsidR="00271CAD">
        <w:t>], @linear, [</w:t>
      </w:r>
      <w:proofErr w:type="spellStart"/>
      <w:r w:rsidR="00271CAD">
        <w:t>const,slope</w:t>
      </w:r>
      <w:proofErr w:type="spellEnd"/>
      <w:r w:rsidR="00271CAD">
        <w:t>],</w:t>
      </w:r>
      <w:r>
        <w:t>'keep',[-1.5,0.5])</w:t>
      </w:r>
    </w:p>
  </w:endnote>
  <w:endnote w:id="19">
    <w:p w:rsidR="0040627E" w:rsidRDefault="0040627E" w:rsidP="00271CAD">
      <w:pPr>
        <w:pStyle w:val="Heading3"/>
      </w:pPr>
      <w:r>
        <w:rPr>
          <w:rStyle w:val="EndnoteReference"/>
        </w:rPr>
        <w:endnoteRef/>
      </w:r>
      <w:r>
        <w:t xml:space="preserve"> </w:t>
      </w:r>
      <w:proofErr w:type="spellStart"/>
      <w:proofErr w:type="gramStart"/>
      <w:r>
        <w:t>multifit</w:t>
      </w:r>
      <w:proofErr w:type="spellEnd"/>
      <w:proofErr w:type="gramEnd"/>
    </w:p>
    <w:p w:rsidR="0040627E" w:rsidRDefault="0040627E" w:rsidP="00B05714">
      <w:pPr>
        <w:pStyle w:val="EndnoteText"/>
      </w:pPr>
      <w:r>
        <w:t xml:space="preserve">Contents of </w:t>
      </w:r>
      <w:proofErr w:type="spellStart"/>
      <w:r>
        <w:t>multifit</w:t>
      </w:r>
      <w:proofErr w:type="spellEnd"/>
      <w:r>
        <w:t>:</w:t>
      </w:r>
    </w:p>
    <w:p w:rsidR="0040627E" w:rsidRDefault="0040627E" w:rsidP="00B05714">
      <w:pPr>
        <w:pStyle w:val="EndnoteText"/>
      </w:pPr>
    </w:p>
    <w:p w:rsidR="0040627E" w:rsidRDefault="0040627E" w:rsidP="00B05714">
      <w:pPr>
        <w:pStyle w:val="EndnoteText"/>
      </w:pPr>
      <w:proofErr w:type="gramStart"/>
      <w:r>
        <w:t>fit</w:t>
      </w:r>
      <w:proofErr w:type="gramEnd"/>
      <w:r>
        <w:tab/>
      </w:r>
      <w:r>
        <w:tab/>
      </w:r>
      <w:r>
        <w:tab/>
      </w:r>
      <w:r>
        <w:tab/>
      </w:r>
      <w:r>
        <w:tab/>
        <w:t xml:space="preserve"> - Find best fit of a </w:t>
      </w:r>
      <w:proofErr w:type="spellStart"/>
      <w:r>
        <w:t>parametrised</w:t>
      </w:r>
      <w:proofErr w:type="spellEnd"/>
      <w:r>
        <w:t xml:space="preserve"> function to data. Works for arbitrary </w:t>
      </w:r>
    </w:p>
    <w:p w:rsidR="0040627E" w:rsidRDefault="0040627E" w:rsidP="00B05714">
      <w:pPr>
        <w:pStyle w:val="EndnoteText"/>
      </w:pPr>
      <w:proofErr w:type="spellStart"/>
      <w:proofErr w:type="gramStart"/>
      <w:r>
        <w:t>multifit</w:t>
      </w:r>
      <w:proofErr w:type="spellEnd"/>
      <w:proofErr w:type="gramEnd"/>
      <w:r>
        <w:tab/>
      </w:r>
      <w:r>
        <w:tab/>
      </w:r>
      <w:r>
        <w:tab/>
      </w:r>
      <w:r>
        <w:tab/>
        <w:t xml:space="preserve">- Find best fit of a </w:t>
      </w:r>
      <w:proofErr w:type="spellStart"/>
      <w:r>
        <w:t>parametrised</w:t>
      </w:r>
      <w:proofErr w:type="spellEnd"/>
      <w:r>
        <w:t xml:space="preserve"> function to data with an arbitrary number of dimensions.</w:t>
      </w:r>
    </w:p>
    <w:p w:rsidR="0040627E" w:rsidRDefault="0040627E" w:rsidP="00B05714">
      <w:pPr>
        <w:pStyle w:val="EndnoteText"/>
      </w:pPr>
      <w:proofErr w:type="spellStart"/>
      <w:r>
        <w:t>multifit_bind_local_pars_as_global</w:t>
      </w:r>
      <w:proofErr w:type="spellEnd"/>
      <w:r w:rsidR="00271CAD">
        <w:tab/>
      </w:r>
      <w:r>
        <w:t>- Bind parameters of a function that is used across all datasets as if they were local</w:t>
      </w:r>
    </w:p>
    <w:p w:rsidR="0040627E" w:rsidRDefault="0040627E" w:rsidP="00B05714">
      <w:pPr>
        <w:pStyle w:val="EndnoteText"/>
      </w:pPr>
      <w:proofErr w:type="spellStart"/>
      <w:r>
        <w:t>multifit_gateway</w:t>
      </w:r>
      <w:proofErr w:type="spellEnd"/>
      <w:r>
        <w:tab/>
      </w:r>
      <w:r>
        <w:tab/>
      </w:r>
      <w:r>
        <w:tab/>
        <w:t xml:space="preserve">- Interface function so that Horace </w:t>
      </w:r>
      <w:proofErr w:type="spellStart"/>
      <w:r>
        <w:t>multifit</w:t>
      </w:r>
      <w:proofErr w:type="spellEnd"/>
      <w:r>
        <w:t xml:space="preserve"> functions can work with latest </w:t>
      </w:r>
      <w:proofErr w:type="spellStart"/>
      <w:r>
        <w:t>multifit</w:t>
      </w:r>
      <w:proofErr w:type="spellEnd"/>
      <w:r>
        <w:t>.</w:t>
      </w:r>
    </w:p>
    <w:p w:rsidR="0040627E" w:rsidRDefault="0040627E" w:rsidP="00B05714">
      <w:pPr>
        <w:pStyle w:val="EndnoteText"/>
      </w:pPr>
      <w:proofErr w:type="spellStart"/>
      <w:r>
        <w:t>multifit_gateway_get_state</w:t>
      </w:r>
      <w:proofErr w:type="spellEnd"/>
      <w:r>
        <w:tab/>
        <w:t xml:space="preserve">- Get the most recently set </w:t>
      </w:r>
      <w:proofErr w:type="spellStart"/>
      <w:r>
        <w:t>datset</w:t>
      </w:r>
      <w:proofErr w:type="spellEnd"/>
      <w:r>
        <w:t xml:space="preserve"> index and type of function evaluation request</w:t>
      </w:r>
    </w:p>
    <w:p w:rsidR="0040627E" w:rsidRDefault="0040627E" w:rsidP="00B05714">
      <w:pPr>
        <w:pStyle w:val="EndnoteText"/>
      </w:pPr>
      <w:proofErr w:type="spellStart"/>
      <w:r>
        <w:t>multifit_gateway_main</w:t>
      </w:r>
      <w:proofErr w:type="spellEnd"/>
      <w:r>
        <w:tab/>
      </w:r>
      <w:r>
        <w:tab/>
        <w:t xml:space="preserve">- Gateway function to </w:t>
      </w:r>
      <w:proofErr w:type="spellStart"/>
      <w:r>
        <w:t>multifit</w:t>
      </w:r>
      <w:proofErr w:type="spellEnd"/>
      <w:r>
        <w:t xml:space="preserve"> least-squares fitting algorithm</w:t>
      </w:r>
    </w:p>
    <w:p w:rsidR="0040627E" w:rsidRDefault="0040627E" w:rsidP="00B05714">
      <w:pPr>
        <w:pStyle w:val="EndnoteText"/>
      </w:pPr>
      <w:proofErr w:type="spellStart"/>
      <w:r>
        <w:t>multifit_gateway_parameter_get</w:t>
      </w:r>
      <w:proofErr w:type="spellEnd"/>
      <w:r>
        <w:t xml:space="preserve"> </w:t>
      </w:r>
      <w:r w:rsidR="00271CAD">
        <w:tab/>
      </w:r>
      <w:r>
        <w:t>- Get the numeric array of parameters in a valid parameter list</w:t>
      </w:r>
    </w:p>
    <w:p w:rsidR="0040627E" w:rsidRDefault="0040627E" w:rsidP="00B05714">
      <w:pPr>
        <w:pStyle w:val="EndnoteText"/>
      </w:pPr>
      <w:proofErr w:type="spellStart"/>
      <w:r>
        <w:t>multifit_gateway_parameter_set</w:t>
      </w:r>
      <w:proofErr w:type="spellEnd"/>
      <w:r>
        <w:t xml:space="preserve"> </w:t>
      </w:r>
      <w:r w:rsidR="00271CAD">
        <w:tab/>
      </w:r>
      <w:r>
        <w:t>- Set the numeric array of parameters in a valid parameter list</w:t>
      </w:r>
    </w:p>
    <w:p w:rsidR="0040627E" w:rsidRDefault="0040627E" w:rsidP="00B05714">
      <w:pPr>
        <w:pStyle w:val="EndnoteText"/>
      </w:pPr>
      <w:proofErr w:type="spellStart"/>
      <w:r>
        <w:t>multifit_gateway_parsefunc</w:t>
      </w:r>
      <w:proofErr w:type="spellEnd"/>
      <w:r>
        <w:tab/>
        <w:t xml:space="preserve">- Gateway function to argument testing capability of </w:t>
      </w:r>
      <w:proofErr w:type="spellStart"/>
      <w:r>
        <w:t>multifit_main</w:t>
      </w:r>
      <w:proofErr w:type="spellEnd"/>
    </w:p>
    <w:p w:rsidR="0040627E" w:rsidRDefault="0040627E" w:rsidP="00B05714">
      <w:pPr>
        <w:pStyle w:val="EndnoteText"/>
      </w:pPr>
      <w:proofErr w:type="spellStart"/>
      <w:r>
        <w:t>multifit_gateway_pbind_struct_to_cell</w:t>
      </w:r>
      <w:proofErr w:type="spellEnd"/>
      <w:r>
        <w:t xml:space="preserve"> - Convert structure output of </w:t>
      </w:r>
      <w:proofErr w:type="spellStart"/>
      <w:r>
        <w:t>pbind_parse</w:t>
      </w:r>
      <w:proofErr w:type="spellEnd"/>
      <w:r>
        <w:t xml:space="preserve"> into cell array of binding descriptions</w:t>
      </w:r>
    </w:p>
    <w:p w:rsidR="0040627E" w:rsidRDefault="00271CAD" w:rsidP="00B05714">
      <w:pPr>
        <w:pStyle w:val="EndnoteText"/>
      </w:pPr>
      <w:proofErr w:type="spellStart"/>
      <w:r>
        <w:t>multifit_gateway_wrap_functions</w:t>
      </w:r>
      <w:proofErr w:type="spellEnd"/>
      <w:r>
        <w:tab/>
      </w:r>
      <w:r w:rsidR="0040627E">
        <w:t xml:space="preserve">- Wrap the functions for </w:t>
      </w:r>
      <w:proofErr w:type="spellStart"/>
      <w:r w:rsidR="0040627E">
        <w:t>multifit</w:t>
      </w:r>
      <w:proofErr w:type="spellEnd"/>
      <w:r w:rsidR="0040627E">
        <w:t xml:space="preserve"> with another function and arguments</w:t>
      </w:r>
    </w:p>
    <w:p w:rsidR="0040627E" w:rsidRDefault="0040627E" w:rsidP="00B05714">
      <w:pPr>
        <w:pStyle w:val="EndnoteText"/>
      </w:pPr>
    </w:p>
    <w:p w:rsidR="0040627E" w:rsidRDefault="0040627E" w:rsidP="00B05714">
      <w:pPr>
        <w:pStyle w:val="EndnoteText"/>
      </w:pPr>
    </w:p>
    <w:p w:rsidR="0040627E" w:rsidRDefault="0040627E" w:rsidP="00B05714">
      <w:pPr>
        <w:pStyle w:val="EndnoteText"/>
      </w:pPr>
      <w:proofErr w:type="spellStart"/>
      <w:proofErr w:type="gramStart"/>
      <w:r>
        <w:t>multifit</w:t>
      </w:r>
      <w:proofErr w:type="spellEnd"/>
      <w:proofErr w:type="gramEnd"/>
      <w:r>
        <w:t xml:space="preserve"> is both a directory and a function.</w:t>
      </w:r>
    </w:p>
    <w:p w:rsidR="0040627E" w:rsidRDefault="0040627E" w:rsidP="00B05714">
      <w:pPr>
        <w:pStyle w:val="EndnoteText"/>
      </w:pPr>
    </w:p>
    <w:p w:rsidR="0040627E" w:rsidRDefault="0040627E" w:rsidP="00B05714">
      <w:pPr>
        <w:pStyle w:val="EndnoteText"/>
      </w:pPr>
      <w:r>
        <w:t xml:space="preserve"> Find best fit of a </w:t>
      </w:r>
      <w:r w:rsidR="00271CAD">
        <w:t>parameterised</w:t>
      </w:r>
      <w:r>
        <w:t xml:space="preserve"> function to data with an arbitrary number of dimensions.</w:t>
      </w:r>
    </w:p>
    <w:p w:rsidR="0040627E" w:rsidRDefault="0040627E" w:rsidP="00B05714">
      <w:pPr>
        <w:pStyle w:val="EndnoteText"/>
      </w:pPr>
      <w:r>
        <w:t xml:space="preserve"> </w:t>
      </w:r>
    </w:p>
    <w:p w:rsidR="0040627E" w:rsidRDefault="0040627E" w:rsidP="00B05714">
      <w:pPr>
        <w:pStyle w:val="EndnoteText"/>
      </w:pPr>
      <w:r>
        <w:t xml:space="preserve"> The data can be </w:t>
      </w:r>
      <w:proofErr w:type="spellStart"/>
      <w:r>
        <w:t>x</w:t>
      </w:r>
      <w:proofErr w:type="gramStart"/>
      <w:r>
        <w:t>,y,e</w:t>
      </w:r>
      <w:proofErr w:type="spellEnd"/>
      <w:proofErr w:type="gramEnd"/>
      <w:r>
        <w:t xml:space="preserve"> arrays or objects of a class.</w:t>
      </w:r>
    </w:p>
    <w:p w:rsidR="0040627E" w:rsidRDefault="0040627E" w:rsidP="00B05714">
      <w:pPr>
        <w:pStyle w:val="EndnoteText"/>
      </w:pPr>
      <w:r>
        <w:t xml:space="preserve"> </w:t>
      </w:r>
    </w:p>
    <w:p w:rsidR="0040627E" w:rsidRDefault="0040627E" w:rsidP="00B05714">
      <w:pPr>
        <w:pStyle w:val="EndnoteText"/>
      </w:pPr>
      <w:r>
        <w:t xml:space="preserve"> Simultaneously fit several objects to a given function:</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 </w:t>
      </w:r>
      <w:proofErr w:type="spellStart"/>
      <w:r>
        <w:t>func</w:t>
      </w:r>
      <w:proofErr w:type="spellEnd"/>
      <w:r>
        <w:t>, pin)</w:t>
      </w:r>
      <w:r>
        <w:tab/>
      </w:r>
      <w:r>
        <w:tab/>
      </w:r>
      <w:r>
        <w:tab/>
        <w:t>all parameters free</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 </w:t>
      </w:r>
      <w:proofErr w:type="spellStart"/>
      <w:r>
        <w:t>func</w:t>
      </w:r>
      <w:proofErr w:type="spellEnd"/>
      <w:r>
        <w:t xml:space="preserve">, pin, </w:t>
      </w:r>
      <w:proofErr w:type="spellStart"/>
      <w:r>
        <w:t>pfree</w:t>
      </w:r>
      <w:proofErr w:type="spellEnd"/>
      <w:r>
        <w:t>)</w:t>
      </w:r>
      <w:r>
        <w:tab/>
      </w:r>
      <w:r>
        <w:tab/>
        <w:t>selected parameters free to fit</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 </w:t>
      </w:r>
      <w:proofErr w:type="spellStart"/>
      <w:r>
        <w:t>func</w:t>
      </w:r>
      <w:proofErr w:type="spellEnd"/>
      <w:r>
        <w:t xml:space="preserve">, pin, </w:t>
      </w:r>
      <w:proofErr w:type="spellStart"/>
      <w:r>
        <w:t>pfree</w:t>
      </w:r>
      <w:proofErr w:type="spellEnd"/>
      <w:r>
        <w:t xml:space="preserve">, </w:t>
      </w:r>
      <w:proofErr w:type="spellStart"/>
      <w:r>
        <w:t>pbind</w:t>
      </w:r>
      <w:proofErr w:type="spellEnd"/>
      <w:r>
        <w:t xml:space="preserve">) </w:t>
      </w:r>
      <w:r w:rsidR="00B6069D">
        <w:tab/>
      </w:r>
      <w:r>
        <w:t>binding of various parameters in fixed ratios</w:t>
      </w:r>
    </w:p>
    <w:p w:rsidR="0040627E" w:rsidRDefault="0040627E" w:rsidP="00B05714">
      <w:pPr>
        <w:pStyle w:val="EndnoteText"/>
      </w:pPr>
      <w:r>
        <w:t xml:space="preserve"> </w:t>
      </w:r>
    </w:p>
    <w:p w:rsidR="0040627E" w:rsidRDefault="0040627E" w:rsidP="00B05714">
      <w:pPr>
        <w:pStyle w:val="EndnoteText"/>
      </w:pPr>
      <w:r>
        <w:t xml:space="preserve"> With optional 'background' functions added to the global function, one per object</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w:t>
      </w:r>
      <w:proofErr w:type="spellStart"/>
      <w:r>
        <w:t>bkdfunc</w:t>
      </w:r>
      <w:proofErr w:type="spellEnd"/>
      <w:r>
        <w:t xml:space="preserve">, </w:t>
      </w:r>
      <w:proofErr w:type="spellStart"/>
      <w:r>
        <w:t>bpin</w:t>
      </w:r>
      <w:proofErr w:type="spellEnd"/>
      <w:r>
        <w:t>)</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w:t>
      </w:r>
      <w:proofErr w:type="spellStart"/>
      <w:r>
        <w:t>bkdfunc</w:t>
      </w:r>
      <w:proofErr w:type="spellEnd"/>
      <w:r>
        <w:t xml:space="preserve">, </w:t>
      </w:r>
      <w:proofErr w:type="spellStart"/>
      <w:r>
        <w:t>bpin</w:t>
      </w:r>
      <w:proofErr w:type="spellEnd"/>
      <w:r>
        <w:t xml:space="preserve">, </w:t>
      </w:r>
      <w:proofErr w:type="spellStart"/>
      <w:r>
        <w:t>bpfree</w:t>
      </w:r>
      <w:proofErr w:type="spellEnd"/>
      <w:r>
        <w:t>)</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w:t>
      </w:r>
      <w:proofErr w:type="spellStart"/>
      <w:r>
        <w:t>bkdfunc</w:t>
      </w:r>
      <w:proofErr w:type="spellEnd"/>
      <w:r>
        <w:t xml:space="preserve">, </w:t>
      </w:r>
      <w:proofErr w:type="spellStart"/>
      <w:r>
        <w:t>bpin</w:t>
      </w:r>
      <w:proofErr w:type="spellEnd"/>
      <w:r>
        <w:t xml:space="preserve">, </w:t>
      </w:r>
      <w:proofErr w:type="spellStart"/>
      <w:r>
        <w:t>bpfree</w:t>
      </w:r>
      <w:proofErr w:type="spellEnd"/>
      <w:r>
        <w:t xml:space="preserve">, </w:t>
      </w:r>
      <w:proofErr w:type="spellStart"/>
      <w:r>
        <w:t>bpbind</w:t>
      </w:r>
      <w:proofErr w:type="spellEnd"/>
      <w:r>
        <w:t>)</w:t>
      </w:r>
    </w:p>
    <w:p w:rsidR="0040627E" w:rsidRDefault="0040627E" w:rsidP="00B05714">
      <w:pPr>
        <w:pStyle w:val="EndnoteText"/>
      </w:pPr>
      <w:r>
        <w:t xml:space="preserve"> </w:t>
      </w:r>
    </w:p>
    <w:p w:rsidR="0040627E" w:rsidRDefault="0040627E" w:rsidP="00B05714">
      <w:pPr>
        <w:pStyle w:val="EndnoteText"/>
      </w:pPr>
      <w:r>
        <w:t xml:space="preserve"> If unable to fit, then the program will halt and display an error message. </w:t>
      </w:r>
    </w:p>
    <w:p w:rsidR="0040627E" w:rsidRDefault="0040627E" w:rsidP="00B05714">
      <w:pPr>
        <w:pStyle w:val="EndnoteText"/>
      </w:pPr>
      <w:r>
        <w:t xml:space="preserve"> To return if unable to fit, call with additional arguments that return status and error message:</w:t>
      </w:r>
    </w:p>
    <w:p w:rsidR="0040627E" w:rsidRDefault="0040627E" w:rsidP="00B05714">
      <w:pPr>
        <w:pStyle w:val="EndnoteText"/>
      </w:pPr>
      <w:r>
        <w:t xml:space="preserve"> </w:t>
      </w:r>
    </w:p>
    <w:p w:rsidR="0040627E" w:rsidRDefault="0040627E" w:rsidP="00B05714">
      <w:pPr>
        <w:pStyle w:val="EndnoteText"/>
      </w:pPr>
      <w:r>
        <w:tab/>
        <w:t>&gt;&gt; [</w:t>
      </w:r>
      <w:proofErr w:type="spellStart"/>
      <w:r>
        <w:t>wout</w:t>
      </w:r>
      <w:proofErr w:type="spellEnd"/>
      <w:r>
        <w:t xml:space="preserve">, </w:t>
      </w:r>
      <w:proofErr w:type="spellStart"/>
      <w:r>
        <w:t>fitdata</w:t>
      </w:r>
      <w:proofErr w:type="spellEnd"/>
      <w:r>
        <w:t xml:space="preserve">, ok, mess] = </w:t>
      </w:r>
      <w:proofErr w:type="spellStart"/>
      <w:r>
        <w:t>multifit</w:t>
      </w:r>
      <w:proofErr w:type="spellEnd"/>
      <w:r>
        <w:t xml:space="preserve"> (...)</w:t>
      </w:r>
    </w:p>
    <w:p w:rsidR="0040627E" w:rsidRDefault="0040627E" w:rsidP="00B05714">
      <w:pPr>
        <w:pStyle w:val="EndnoteText"/>
      </w:pPr>
      <w:r>
        <w:t xml:space="preserve"> </w:t>
      </w:r>
    </w:p>
    <w:p w:rsidR="0040627E" w:rsidRDefault="0040627E" w:rsidP="00B05714">
      <w:pPr>
        <w:pStyle w:val="EndnoteText"/>
      </w:pPr>
      <w:r>
        <w:t xml:space="preserve"> Additional keywords controlling which ranges to keep, remove from objects, control fitting algorithm etc.</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keyword, value, ...)</w:t>
      </w:r>
    </w:p>
    <w:p w:rsidR="0040627E" w:rsidRDefault="0040627E" w:rsidP="00B05714">
      <w:pPr>
        <w:pStyle w:val="EndnoteText"/>
      </w:pPr>
    </w:p>
    <w:p w:rsidR="0040627E" w:rsidRDefault="0040627E" w:rsidP="00B05714">
      <w:pPr>
        <w:pStyle w:val="EndnoteText"/>
      </w:pPr>
      <w:r>
        <w:t>Keywords are:</w:t>
      </w:r>
    </w:p>
    <w:p w:rsidR="0040627E" w:rsidRDefault="0040627E" w:rsidP="00B05714">
      <w:pPr>
        <w:pStyle w:val="EndnoteText"/>
      </w:pPr>
      <w:r>
        <w:t>'keep'</w:t>
      </w:r>
      <w:r>
        <w:tab/>
        <w:t xml:space="preserve"> range of x values to keep</w:t>
      </w:r>
    </w:p>
    <w:p w:rsidR="0040627E" w:rsidRDefault="0040627E" w:rsidP="00B05714">
      <w:pPr>
        <w:pStyle w:val="EndnoteText"/>
      </w:pPr>
      <w:r>
        <w:t>'remove'</w:t>
      </w:r>
      <w:r>
        <w:tab/>
        <w:t>range of x values to remove</w:t>
      </w:r>
    </w:p>
    <w:p w:rsidR="0040627E" w:rsidRDefault="0040627E" w:rsidP="00B05714">
      <w:pPr>
        <w:pStyle w:val="EndnoteText"/>
      </w:pPr>
      <w:r>
        <w:t>'mask'</w:t>
      </w:r>
      <w:r>
        <w:tab/>
        <w:t xml:space="preserve"> logical mask array (true for those points to keep)</w:t>
      </w:r>
    </w:p>
    <w:p w:rsidR="0040627E" w:rsidRDefault="0040627E" w:rsidP="00B05714">
      <w:pPr>
        <w:pStyle w:val="EndnoteText"/>
      </w:pPr>
      <w:r>
        <w:t>'select'</w:t>
      </w:r>
      <w:r>
        <w:tab/>
        <w:t>if present, calculate output function only at the points retained for fitting</w:t>
      </w:r>
    </w:p>
    <w:p w:rsidR="0040627E" w:rsidRDefault="0040627E" w:rsidP="00B05714">
      <w:pPr>
        <w:pStyle w:val="EndnoteText"/>
      </w:pPr>
      <w:r>
        <w:t>'list'</w:t>
      </w:r>
      <w:r>
        <w:tab/>
        <w:t xml:space="preserve"> indicates verbosity of output during fitting</w:t>
      </w:r>
    </w:p>
    <w:p w:rsidR="0040627E" w:rsidRDefault="0040627E" w:rsidP="00B05714">
      <w:pPr>
        <w:pStyle w:val="EndnoteText"/>
      </w:pPr>
      <w:r>
        <w:t>'</w:t>
      </w:r>
      <w:proofErr w:type="gramStart"/>
      <w:r>
        <w:t>fit</w:t>
      </w:r>
      <w:proofErr w:type="gramEnd"/>
      <w:r>
        <w:t>'</w:t>
      </w:r>
      <w:r>
        <w:tab/>
        <w:t xml:space="preserve"> alter convergence </w:t>
      </w:r>
      <w:proofErr w:type="spellStart"/>
      <w:r>
        <w:t>critera</w:t>
      </w:r>
      <w:proofErr w:type="spellEnd"/>
      <w:r>
        <w:t xml:space="preserve"> for the fit etc.</w:t>
      </w:r>
    </w:p>
    <w:p w:rsidR="0040627E" w:rsidRDefault="0040627E" w:rsidP="00B05714">
      <w:pPr>
        <w:pStyle w:val="EndnoteText"/>
      </w:pPr>
      <w:r>
        <w:t>'evaluate' evaluate at the initial parameter values (convenient to test starting values)</w:t>
      </w:r>
    </w:p>
    <w:p w:rsidR="0040627E" w:rsidRDefault="0040627E" w:rsidP="00B05714">
      <w:pPr>
        <w:pStyle w:val="EndnoteText"/>
      </w:pPr>
      <w:r>
        <w:t>'</w:t>
      </w:r>
      <w:proofErr w:type="spellStart"/>
      <w:r>
        <w:t>chisqr</w:t>
      </w:r>
      <w:proofErr w:type="spellEnd"/>
      <w:r>
        <w:t>'</w:t>
      </w:r>
      <w:r>
        <w:tab/>
        <w:t>evaluate chi-squared at the initial parameter values (ignored if 'evaluate' not set)</w:t>
      </w:r>
    </w:p>
    <w:p w:rsidR="0040627E" w:rsidRDefault="0040627E" w:rsidP="00B05714">
      <w:pPr>
        <w:pStyle w:val="EndnoteText"/>
      </w:pPr>
    </w:p>
    <w:p w:rsidR="0040627E" w:rsidRDefault="0040627E" w:rsidP="00B05714">
      <w:pPr>
        <w:pStyle w:val="EndnoteText"/>
      </w:pPr>
      <w:r>
        <w:t>Example:</w:t>
      </w:r>
    </w:p>
    <w:p w:rsidR="0040627E" w:rsidRDefault="0040627E" w:rsidP="00B05714">
      <w:pPr>
        <w:pStyle w:val="EndnoteText"/>
      </w:pPr>
      <w:r>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 'keep', </w:t>
      </w:r>
      <w:proofErr w:type="spellStart"/>
      <w:r>
        <w:t>xkeep</w:t>
      </w:r>
      <w:proofErr w:type="spellEnd"/>
      <w:r>
        <w:t>, 'list', 0)</w:t>
      </w:r>
    </w:p>
    <w:p w:rsidR="0040627E" w:rsidRDefault="0040627E" w:rsidP="00B05714">
      <w:pPr>
        <w:pStyle w:val="EndnoteText"/>
      </w:pPr>
      <w:r>
        <w:t xml:space="preserve"> </w:t>
      </w:r>
    </w:p>
    <w:p w:rsidR="0040627E" w:rsidRDefault="0040627E" w:rsidP="00B05714">
      <w:pPr>
        <w:pStyle w:val="EndnoteText"/>
      </w:pPr>
      <w:r>
        <w:t xml:space="preserve"> </w:t>
      </w:r>
    </w:p>
    <w:p w:rsidR="0040627E" w:rsidRDefault="0040627E" w:rsidP="00B05714">
      <w:pPr>
        <w:pStyle w:val="EndnoteText"/>
      </w:pPr>
      <w:r>
        <w:t xml:space="preserve"> Input:</w:t>
      </w:r>
    </w:p>
    <w:p w:rsidR="0040627E" w:rsidRDefault="0040627E" w:rsidP="00B05714">
      <w:pPr>
        <w:pStyle w:val="EndnoteText"/>
      </w:pPr>
      <w:r>
        <w:t xml:space="preserve"> ======</w:t>
      </w:r>
    </w:p>
    <w:p w:rsidR="0040627E" w:rsidRDefault="00B6069D" w:rsidP="00B05714">
      <w:pPr>
        <w:pStyle w:val="EndnoteText"/>
      </w:pPr>
      <w:r>
        <w:t>D</w:t>
      </w:r>
      <w:r w:rsidR="0040627E">
        <w:t xml:space="preserve">ata to be fitted: </w:t>
      </w:r>
    </w:p>
    <w:p w:rsidR="0040627E" w:rsidRDefault="0040627E" w:rsidP="00B05714">
      <w:pPr>
        <w:pStyle w:val="EndnoteText"/>
      </w:pPr>
      <w:r>
        <w:t xml:space="preserve"> x</w:t>
      </w:r>
      <w:r>
        <w:tab/>
        <w:t xml:space="preserve"> Coordinates of the data points:</w:t>
      </w:r>
    </w:p>
    <w:p w:rsidR="0040627E" w:rsidRDefault="0040627E" w:rsidP="00B05714">
      <w:pPr>
        <w:pStyle w:val="EndnoteText"/>
      </w:pPr>
      <w:r>
        <w:tab/>
        <w:t xml:space="preserve"> - An array of any size whose outer dimension gives the</w:t>
      </w:r>
      <w:r w:rsidR="00B6069D">
        <w:t xml:space="preserve"> </w:t>
      </w:r>
      <w:r>
        <w:t>coordinate dimension i.e. x(:,:,...:,1) is the array of x values along axis 1</w:t>
      </w:r>
      <w:r w:rsidR="00B6069D">
        <w:t>, x(:,:,...:,2 along axis 2) ..</w:t>
      </w:r>
      <w:r>
        <w:t xml:space="preserve"> to x(:,:,...:,n) along the nth axis.</w:t>
      </w:r>
    </w:p>
    <w:p w:rsidR="0040627E" w:rsidRDefault="0040627E" w:rsidP="00B05714">
      <w:pPr>
        <w:pStyle w:val="EndnoteText"/>
      </w:pPr>
      <w:r>
        <w:tab/>
        <w:t xml:space="preserve"> The exception is if size(x) matches size(y), then the outer dimension is taken as unity and the data is considered to be one dimensional</w:t>
      </w:r>
      <w:r w:rsidR="00B6069D">
        <w:t xml:space="preserve"> </w:t>
      </w:r>
      <w:r>
        <w:t>e.g. x=[1.1, 2.3, 4.3</w:t>
      </w:r>
      <w:r w:rsidR="00B6069D">
        <w:t xml:space="preserve"> </w:t>
      </w:r>
      <w:r>
        <w:t>&amp; y=[110, 121, 131 1.7, 5.4, 7.0]</w:t>
      </w:r>
      <w:r w:rsidR="00B6069D">
        <w:t xml:space="preserve"> </w:t>
      </w:r>
      <w:r>
        <w:t>141, 343, 89]</w:t>
      </w:r>
    </w:p>
    <w:p w:rsidR="0040627E" w:rsidRDefault="0040627E" w:rsidP="00B05714">
      <w:pPr>
        <w:pStyle w:val="EndnoteText"/>
      </w:pPr>
      <w:proofErr w:type="gramStart"/>
      <w:r>
        <w:t>or</w:t>
      </w:r>
      <w:proofErr w:type="gramEnd"/>
      <w:r>
        <w:t xml:space="preserve"> - A cell array of length n, where x{</w:t>
      </w:r>
      <w:proofErr w:type="spellStart"/>
      <w:r>
        <w:t>i</w:t>
      </w:r>
      <w:proofErr w:type="spellEnd"/>
      <w:r>
        <w:t xml:space="preserve">} gives the coordinates in the </w:t>
      </w:r>
      <w:proofErr w:type="spellStart"/>
      <w:r>
        <w:t>ith</w:t>
      </w:r>
      <w:proofErr w:type="spellEnd"/>
      <w:r>
        <w:t xml:space="preserve"> dimension for all the data points. The arrays can have any</w:t>
      </w:r>
      <w:r>
        <w:tab/>
        <w:t xml:space="preserve"> size, but they must all have the same size.</w:t>
      </w:r>
    </w:p>
    <w:p w:rsidR="0040627E" w:rsidRDefault="0040627E" w:rsidP="00B05714">
      <w:pPr>
        <w:pStyle w:val="EndnoteText"/>
      </w:pPr>
      <w:r>
        <w:t xml:space="preserve"> </w:t>
      </w:r>
    </w:p>
    <w:p w:rsidR="0040627E" w:rsidRDefault="0040627E" w:rsidP="00B05714">
      <w:pPr>
        <w:pStyle w:val="EndnoteText"/>
      </w:pPr>
      <w:proofErr w:type="gramStart"/>
      <w:r>
        <w:t>y</w:t>
      </w:r>
      <w:proofErr w:type="gramEnd"/>
      <w:r>
        <w:tab/>
        <w:t xml:space="preserve"> Array of the of data values at the points defined by x. Must have the same </w:t>
      </w:r>
      <w:proofErr w:type="spellStart"/>
      <w:r>
        <w:t>same</w:t>
      </w:r>
      <w:proofErr w:type="spellEnd"/>
      <w:r>
        <w:t xml:space="preserve"> size as x(:,:,...:,</w:t>
      </w:r>
      <w:proofErr w:type="spellStart"/>
      <w:r>
        <w:t>i</w:t>
      </w:r>
      <w:proofErr w:type="spellEnd"/>
      <w:r>
        <w:t>) if x is an array, or of x{</w:t>
      </w:r>
      <w:proofErr w:type="spellStart"/>
      <w:r>
        <w:t>i</w:t>
      </w:r>
      <w:proofErr w:type="spellEnd"/>
      <w:r>
        <w:t>} if x is a cell array.</w:t>
      </w:r>
    </w:p>
    <w:p w:rsidR="0040627E" w:rsidRDefault="0040627E" w:rsidP="00B05714">
      <w:pPr>
        <w:pStyle w:val="EndnoteText"/>
      </w:pPr>
      <w:r>
        <w:t xml:space="preserve"> </w:t>
      </w:r>
    </w:p>
    <w:p w:rsidR="0040627E" w:rsidRDefault="0040627E" w:rsidP="00B05714">
      <w:pPr>
        <w:pStyle w:val="EndnoteText"/>
      </w:pPr>
      <w:proofErr w:type="gramStart"/>
      <w:r>
        <w:t>e</w:t>
      </w:r>
      <w:proofErr w:type="gramEnd"/>
      <w:r>
        <w:tab/>
        <w:t xml:space="preserve"> Array of the corresponding error bars. </w:t>
      </w:r>
      <w:proofErr w:type="gramStart"/>
      <w:r>
        <w:t>Must have same size as y.</w:t>
      </w:r>
      <w:proofErr w:type="gramEnd"/>
    </w:p>
    <w:p w:rsidR="0040627E" w:rsidRDefault="0040627E" w:rsidP="00B05714">
      <w:pPr>
        <w:pStyle w:val="EndnoteText"/>
      </w:pPr>
    </w:p>
    <w:p w:rsidR="0040627E" w:rsidRDefault="0040627E" w:rsidP="00B05714">
      <w:pPr>
        <w:pStyle w:val="EndnoteText"/>
      </w:pPr>
      <w:r>
        <w:t>Alternatively:</w:t>
      </w:r>
    </w:p>
    <w:p w:rsidR="0040627E" w:rsidRDefault="0040627E" w:rsidP="00B05714">
      <w:pPr>
        <w:pStyle w:val="EndnoteText"/>
      </w:pPr>
      <w:r>
        <w:t xml:space="preserve">w - Structure with fields </w:t>
      </w:r>
      <w:proofErr w:type="spellStart"/>
      <w:r>
        <w:t>w.x</w:t>
      </w:r>
      <w:proofErr w:type="spellEnd"/>
      <w:r>
        <w:t xml:space="preserve">, </w:t>
      </w:r>
      <w:proofErr w:type="spellStart"/>
      <w:r>
        <w:t>w.y</w:t>
      </w:r>
      <w:proofErr w:type="spellEnd"/>
      <w:r>
        <w:t xml:space="preserve">, </w:t>
      </w:r>
      <w:proofErr w:type="spellStart"/>
      <w:r>
        <w:t>w.e</w:t>
      </w:r>
      <w:proofErr w:type="spellEnd"/>
      <w:r>
        <w:t xml:space="preserve"> with form described above (this is a single dataset)</w:t>
      </w:r>
    </w:p>
    <w:p w:rsidR="0040627E" w:rsidRDefault="0040627E" w:rsidP="00B05714">
      <w:pPr>
        <w:pStyle w:val="EndnoteText"/>
      </w:pPr>
      <w:r>
        <w:tab/>
        <w:t xml:space="preserve"> - Array of structures w(</w:t>
      </w:r>
      <w:proofErr w:type="spellStart"/>
      <w:r>
        <w:t>i</w:t>
      </w:r>
      <w:proofErr w:type="spellEnd"/>
      <w:r>
        <w:t>).x, w(</w:t>
      </w:r>
      <w:proofErr w:type="spellStart"/>
      <w:r>
        <w:t>i</w:t>
      </w:r>
      <w:proofErr w:type="spellEnd"/>
      <w:r>
        <w:t>).y, w(</w:t>
      </w:r>
      <w:proofErr w:type="spellStart"/>
      <w:r>
        <w:t>i</w:t>
      </w:r>
      <w:proofErr w:type="spellEnd"/>
      <w:r>
        <w:t>).e with form above (this defines several datasets)</w:t>
      </w:r>
    </w:p>
    <w:p w:rsidR="0040627E" w:rsidRDefault="0040627E" w:rsidP="00B05714">
      <w:pPr>
        <w:pStyle w:val="EndnoteText"/>
      </w:pPr>
      <w:r>
        <w:tab/>
        <w:t xml:space="preserve"> - Cell array of structures, each element a single dataset</w:t>
      </w:r>
    </w:p>
    <w:p w:rsidR="0040627E" w:rsidRDefault="0040627E" w:rsidP="00B05714">
      <w:pPr>
        <w:pStyle w:val="EndnoteText"/>
      </w:pPr>
      <w:r>
        <w:tab/>
        <w:t xml:space="preserve"> - Array of objects to be fitted.</w:t>
      </w:r>
    </w:p>
    <w:p w:rsidR="0040627E" w:rsidRDefault="0040627E" w:rsidP="00B05714">
      <w:pPr>
        <w:pStyle w:val="EndnoteText"/>
      </w:pPr>
      <w:r>
        <w:tab/>
        <w:t xml:space="preserve"> - Cell array of objects to be fitted.</w:t>
      </w:r>
    </w:p>
    <w:p w:rsidR="0040627E" w:rsidRDefault="0040627E" w:rsidP="00B05714">
      <w:pPr>
        <w:pStyle w:val="EndnoteText"/>
      </w:pPr>
      <w:r>
        <w:t>If a cell array, not all the objects need to be of the same class, so long as the function to be fitted is defined as a method for each of the class types.</w:t>
      </w:r>
    </w:p>
    <w:p w:rsidR="0040627E" w:rsidRDefault="0040627E" w:rsidP="00B05714">
      <w:pPr>
        <w:pStyle w:val="EndnoteText"/>
      </w:pPr>
      <w:r>
        <w:t xml:space="preserve"> </w:t>
      </w:r>
    </w:p>
    <w:p w:rsidR="0040627E" w:rsidRDefault="0040627E" w:rsidP="00B05714">
      <w:pPr>
        <w:pStyle w:val="EndnoteText"/>
      </w:pPr>
      <w:r>
        <w:t>Notes on required methods if adding objects other than x-y-e triples:</w:t>
      </w:r>
    </w:p>
    <w:p w:rsidR="00B6069D" w:rsidRDefault="00B6069D" w:rsidP="00B6069D">
      <w:pPr>
        <w:pStyle w:val="EndnoteText"/>
      </w:pPr>
      <w:r w:rsidRPr="00B6069D">
        <w:t>(1</w:t>
      </w:r>
      <w:r>
        <w:t xml:space="preserve">) </w:t>
      </w:r>
      <w:r w:rsidR="0040627E">
        <w:t>The global function and background function (if given) must be methods, with input argument form as described below in detail; the general format is</w:t>
      </w:r>
    </w:p>
    <w:p w:rsidR="0040627E" w:rsidRDefault="0040627E" w:rsidP="00B6069D">
      <w:pPr>
        <w:pStyle w:val="EndnoteText"/>
      </w:pPr>
      <w:r>
        <w:t xml:space="preserve">&gt;&gt; </w:t>
      </w:r>
      <w:proofErr w:type="spellStart"/>
      <w:proofErr w:type="gramStart"/>
      <w:r>
        <w:t>wcalc</w:t>
      </w:r>
      <w:proofErr w:type="spellEnd"/>
      <w:proofErr w:type="gramEnd"/>
      <w:r>
        <w:t xml:space="preserve"> = </w:t>
      </w:r>
      <w:proofErr w:type="spellStart"/>
      <w:r>
        <w:t>my_function</w:t>
      </w:r>
      <w:proofErr w:type="spellEnd"/>
      <w:r>
        <w:t xml:space="preserve"> (w,p,c1,c2,...)</w:t>
      </w:r>
    </w:p>
    <w:p w:rsidR="0040627E" w:rsidRDefault="0040627E" w:rsidP="00B05714">
      <w:pPr>
        <w:pStyle w:val="EndnoteText"/>
      </w:pPr>
      <w:r>
        <w:t xml:space="preserve"> </w:t>
      </w:r>
    </w:p>
    <w:p w:rsidR="0040627E" w:rsidRDefault="0040627E" w:rsidP="00B05714">
      <w:pPr>
        <w:pStyle w:val="EndnoteText"/>
      </w:pPr>
      <w:r>
        <w:t>(2) A method that returns the intensity and variance arrays from the objects, along with a mask array that indicates which elements are to be ignored:</w:t>
      </w:r>
    </w:p>
    <w:p w:rsidR="0040627E" w:rsidRDefault="0040627E" w:rsidP="00B05714">
      <w:pPr>
        <w:pStyle w:val="EndnoteText"/>
      </w:pPr>
      <w:r>
        <w:t>&gt;&gt; [</w:t>
      </w:r>
      <w:proofErr w:type="spellStart"/>
      <w:r>
        <w:t>y,var,msk</w:t>
      </w:r>
      <w:proofErr w:type="spellEnd"/>
      <w:r>
        <w:t xml:space="preserve">] = </w:t>
      </w:r>
      <w:proofErr w:type="spellStart"/>
      <w:r>
        <w:t>sigvar_get</w:t>
      </w:r>
      <w:proofErr w:type="spellEnd"/>
      <w:r>
        <w:t>(w)</w:t>
      </w:r>
    </w:p>
    <w:p w:rsidR="0040627E" w:rsidRDefault="0040627E" w:rsidP="00B05714">
      <w:pPr>
        <w:pStyle w:val="EndnoteText"/>
      </w:pPr>
      <w:r>
        <w:t xml:space="preserve"> </w:t>
      </w:r>
    </w:p>
    <w:p w:rsidR="00B6069D" w:rsidRDefault="0040627E" w:rsidP="00B05714">
      <w:pPr>
        <w:pStyle w:val="EndnoteText"/>
      </w:pPr>
      <w:r>
        <w:t>(3) A method that masks data points from further calculation:</w:t>
      </w:r>
    </w:p>
    <w:p w:rsidR="0040627E" w:rsidRDefault="0040627E" w:rsidP="00B05714">
      <w:pPr>
        <w:pStyle w:val="EndnoteText"/>
      </w:pPr>
      <w:r>
        <w:t xml:space="preserve">&gt;&gt; </w:t>
      </w:r>
      <w:proofErr w:type="spellStart"/>
      <w:r>
        <w:t>wout</w:t>
      </w:r>
      <w:proofErr w:type="spellEnd"/>
      <w:r>
        <w:t xml:space="preserve"> = mask (win, </w:t>
      </w:r>
      <w:proofErr w:type="spellStart"/>
      <w:r>
        <w:t>mask_array</w:t>
      </w:r>
      <w:proofErr w:type="spellEnd"/>
      <w:r>
        <w:t>)</w:t>
      </w:r>
    </w:p>
    <w:p w:rsidR="0040627E" w:rsidRDefault="0040627E" w:rsidP="00B05714">
      <w:pPr>
        <w:pStyle w:val="EndnoteText"/>
      </w:pPr>
      <w:r>
        <w:tab/>
        <w:t xml:space="preserve"> (elements of </w:t>
      </w:r>
      <w:proofErr w:type="spellStart"/>
      <w:r>
        <w:t>mask_array</w:t>
      </w:r>
      <w:proofErr w:type="spellEnd"/>
      <w:r>
        <w:t>: 1 to keep a point, 0 to remove from fitting)</w:t>
      </w:r>
    </w:p>
    <w:p w:rsidR="0040627E" w:rsidRDefault="0040627E" w:rsidP="00B05714">
      <w:pPr>
        <w:pStyle w:val="EndnoteText"/>
      </w:pPr>
      <w:r>
        <w:t xml:space="preserve"> </w:t>
      </w:r>
    </w:p>
    <w:p w:rsidR="0040627E" w:rsidRDefault="0040627E" w:rsidP="00B05714">
      <w:pPr>
        <w:pStyle w:val="EndnoteText"/>
      </w:pPr>
      <w:r>
        <w:t>($) *EITHER*</w:t>
      </w:r>
    </w:p>
    <w:p w:rsidR="0040627E" w:rsidRDefault="0040627E" w:rsidP="00B05714">
      <w:pPr>
        <w:pStyle w:val="EndnoteText"/>
      </w:pPr>
      <w:r>
        <w:t>A method that returns and array of the x values (one dimensional data) or</w:t>
      </w:r>
    </w:p>
    <w:p w:rsidR="0040627E" w:rsidRDefault="0040627E" w:rsidP="00B05714">
      <w:pPr>
        <w:pStyle w:val="EndnoteText"/>
      </w:pPr>
      <w:r>
        <w:t xml:space="preserve">a cell array of arrays of the </w:t>
      </w:r>
      <w:proofErr w:type="spellStart"/>
      <w:r>
        <w:t>the</w:t>
      </w:r>
      <w:proofErr w:type="spellEnd"/>
      <w:r>
        <w:t xml:space="preserve"> x1, x2, x3... values for every point in the object</w:t>
      </w:r>
    </w:p>
    <w:p w:rsidR="0040627E" w:rsidRDefault="00B6069D" w:rsidP="00B05714">
      <w:pPr>
        <w:pStyle w:val="EndnoteText"/>
      </w:pPr>
      <w:r>
        <w:t>&gt;</w:t>
      </w:r>
      <w:r w:rsidR="0040627E">
        <w:t xml:space="preserve">&gt; x = </w:t>
      </w:r>
      <w:proofErr w:type="spellStart"/>
      <w:r w:rsidR="0040627E">
        <w:t>sigvar_getx</w:t>
      </w:r>
      <w:proofErr w:type="spellEnd"/>
      <w:r w:rsidR="0040627E">
        <w:t xml:space="preserve"> (w)</w:t>
      </w:r>
    </w:p>
    <w:p w:rsidR="0040627E" w:rsidRDefault="0040627E" w:rsidP="00B05714">
      <w:pPr>
        <w:pStyle w:val="EndnoteText"/>
      </w:pPr>
      <w:r>
        <w:t xml:space="preserve">(The size and shape of each of the x arrays must match those of the y and e arrays returned by </w:t>
      </w:r>
      <w:proofErr w:type="spellStart"/>
      <w:r>
        <w:t>sigvar_get</w:t>
      </w:r>
      <w:proofErr w:type="spellEnd"/>
      <w:r>
        <w:t>, in point (2).)</w:t>
      </w:r>
    </w:p>
    <w:p w:rsidR="0040627E" w:rsidRDefault="0040627E" w:rsidP="00B05714">
      <w:pPr>
        <w:pStyle w:val="EndnoteText"/>
      </w:pPr>
      <w:r>
        <w:t xml:space="preserve"> </w:t>
      </w:r>
    </w:p>
    <w:p w:rsidR="0040627E" w:rsidRDefault="0040627E" w:rsidP="00B05714">
      <w:pPr>
        <w:pStyle w:val="EndnoteText"/>
      </w:pPr>
      <w:r>
        <w:t>*OR*</w:t>
      </w:r>
    </w:p>
    <w:p w:rsidR="0040627E" w:rsidRDefault="0040627E" w:rsidP="00B05714">
      <w:pPr>
        <w:pStyle w:val="EndnoteText"/>
      </w:pPr>
      <w:r>
        <w:t xml:space="preserve">Create a mask array given ranges of x-coordinates to keep &amp;/or remove &amp;/or &amp;/or mask array Must output a logical flag ok, with message string if ~ok rather than terminate. (Can have it terminate if ok and mess are not given as return arguments; it is the advanced syntax that is required within </w:t>
      </w:r>
      <w:proofErr w:type="spellStart"/>
      <w:r>
        <w:t>multifit</w:t>
      </w:r>
      <w:proofErr w:type="spellEnd"/>
      <w:r>
        <w:t>)</w:t>
      </w:r>
    </w:p>
    <w:p w:rsidR="0040627E" w:rsidRDefault="00B6069D" w:rsidP="00B05714">
      <w:pPr>
        <w:pStyle w:val="EndnoteText"/>
      </w:pPr>
      <w:r>
        <w:t>&gt;</w:t>
      </w:r>
      <w:r w:rsidR="0040627E">
        <w:t>&gt; [</w:t>
      </w:r>
      <w:proofErr w:type="spellStart"/>
      <w:r w:rsidR="0040627E">
        <w:t>sel</w:t>
      </w:r>
      <w:proofErr w:type="spellEnd"/>
      <w:r w:rsidR="0040627E">
        <w:t xml:space="preserve">, ok, mess] = </w:t>
      </w:r>
      <w:proofErr w:type="spellStart"/>
      <w:r w:rsidR="0040627E">
        <w:t>mask_points</w:t>
      </w:r>
      <w:proofErr w:type="spellEnd"/>
      <w:r w:rsidR="0040627E">
        <w:t xml:space="preserve"> (win, 'keep', </w:t>
      </w:r>
      <w:proofErr w:type="spellStart"/>
      <w:r w:rsidR="0040627E">
        <w:t>xkeep</w:t>
      </w:r>
      <w:proofErr w:type="spellEnd"/>
      <w:r w:rsidR="0040627E">
        <w:t>, '</w:t>
      </w:r>
      <w:proofErr w:type="spellStart"/>
      <w:r w:rsidR="0040627E">
        <w:t>xremove</w:t>
      </w:r>
      <w:proofErr w:type="spellEnd"/>
      <w:r w:rsidR="0040627E">
        <w:t xml:space="preserve">', </w:t>
      </w:r>
      <w:proofErr w:type="spellStart"/>
      <w:r w:rsidR="0040627E">
        <w:t>xremove</w:t>
      </w:r>
      <w:proofErr w:type="spellEnd"/>
      <w:r w:rsidR="0040627E">
        <w:t>, 'mask', mask)</w:t>
      </w:r>
    </w:p>
    <w:p w:rsidR="0040627E" w:rsidRDefault="0040627E" w:rsidP="00B05714">
      <w:pPr>
        <w:pStyle w:val="EndnoteText"/>
      </w:pPr>
      <w:r>
        <w:t xml:space="preserve">(Normally this method would not be supplied </w:t>
      </w:r>
      <w:proofErr w:type="spellStart"/>
      <w:r>
        <w:t>sigvat_getx</w:t>
      </w:r>
      <w:proofErr w:type="spellEnd"/>
      <w:r>
        <w:t xml:space="preserve"> is easy to code, but special knowledge of the class could make </w:t>
      </w:r>
      <w:proofErr w:type="spellStart"/>
      <w:r>
        <w:t>mask_points</w:t>
      </w:r>
      <w:proofErr w:type="spellEnd"/>
      <w:r>
        <w:t xml:space="preserve"> more efficient.)</w:t>
      </w:r>
    </w:p>
    <w:p w:rsidR="0040627E" w:rsidRDefault="0040627E" w:rsidP="00B05714">
      <w:pPr>
        <w:pStyle w:val="EndnoteText"/>
      </w:pPr>
      <w:r>
        <w:t xml:space="preserve"> </w:t>
      </w:r>
    </w:p>
    <w:p w:rsidR="00B6069D" w:rsidRDefault="0040627E" w:rsidP="00B05714">
      <w:pPr>
        <w:pStyle w:val="EndnoteText"/>
      </w:pPr>
      <w:r>
        <w:t>(5) If a background function is provided, addition of objects must be defined as</w:t>
      </w:r>
    </w:p>
    <w:p w:rsidR="0040627E" w:rsidRDefault="0040627E" w:rsidP="00B05714">
      <w:pPr>
        <w:pStyle w:val="EndnoteText"/>
      </w:pPr>
      <w:r>
        <w:t xml:space="preserve">&gt;&gt; </w:t>
      </w:r>
      <w:proofErr w:type="spellStart"/>
      <w:r>
        <w:t>wsum</w:t>
      </w:r>
      <w:proofErr w:type="spellEnd"/>
      <w:r>
        <w:t xml:space="preserve"> = w1 + w2</w:t>
      </w:r>
    </w:p>
    <w:p w:rsidR="0040627E" w:rsidRDefault="0040627E" w:rsidP="00B05714">
      <w:pPr>
        <w:pStyle w:val="EndnoteText"/>
      </w:pPr>
      <w:r>
        <w:t xml:space="preserve">(requires overloading of the addition operator with a method named </w:t>
      </w:r>
      <w:proofErr w:type="spellStart"/>
      <w:r>
        <w:t>plus.m</w:t>
      </w:r>
      <w:proofErr w:type="spellEnd"/>
      <w:r>
        <w:t>)</w:t>
      </w:r>
    </w:p>
    <w:p w:rsidR="0040627E" w:rsidRDefault="0040627E" w:rsidP="00B05714">
      <w:pPr>
        <w:pStyle w:val="EndnoteText"/>
      </w:pPr>
      <w:r>
        <w:t xml:space="preserve"> </w:t>
      </w:r>
    </w:p>
    <w:p w:rsidR="0040627E" w:rsidRDefault="0040627E" w:rsidP="00B05714">
      <w:pPr>
        <w:pStyle w:val="EndnoteText"/>
      </w:pPr>
      <w:proofErr w:type="spellStart"/>
      <w:proofErr w:type="gramStart"/>
      <w:r>
        <w:t>func</w:t>
      </w:r>
      <w:proofErr w:type="spellEnd"/>
      <w:proofErr w:type="gramEnd"/>
      <w:r>
        <w:tab/>
        <w:t>Function handle to function to be fitted to each of the objects.</w:t>
      </w:r>
    </w:p>
    <w:p w:rsidR="00B6069D" w:rsidRDefault="0040627E" w:rsidP="00B05714">
      <w:pPr>
        <w:pStyle w:val="EndnoteText"/>
      </w:pPr>
      <w:r>
        <w:tab/>
        <w:t xml:space="preserve"> If </w:t>
      </w:r>
      <w:proofErr w:type="spellStart"/>
      <w:r>
        <w:t>x,y,e</w:t>
      </w:r>
      <w:proofErr w:type="spellEnd"/>
      <w:r>
        <w:t xml:space="preserve"> or structure(s) with fields </w:t>
      </w:r>
      <w:proofErr w:type="spellStart"/>
      <w:r>
        <w:t>w.x,w.y,w.e</w:t>
      </w:r>
      <w:proofErr w:type="spellEnd"/>
      <w:r>
        <w:t>, must have form:</w:t>
      </w:r>
    </w:p>
    <w:p w:rsidR="0040627E" w:rsidRDefault="0040627E" w:rsidP="00B05714">
      <w:pPr>
        <w:pStyle w:val="EndnoteText"/>
      </w:pPr>
      <w:proofErr w:type="spellStart"/>
      <w:r>
        <w:t>ycalc</w:t>
      </w:r>
      <w:proofErr w:type="spellEnd"/>
      <w:r>
        <w:t xml:space="preserve"> = </w:t>
      </w:r>
      <w:proofErr w:type="spellStart"/>
      <w:r>
        <w:t>my_function</w:t>
      </w:r>
      <w:proofErr w:type="spellEnd"/>
      <w:r>
        <w:t xml:space="preserve"> (</w:t>
      </w:r>
      <w:proofErr w:type="spellStart"/>
      <w:r>
        <w:t>x,p</w:t>
      </w:r>
      <w:proofErr w:type="spellEnd"/>
      <w:r>
        <w:t>)</w:t>
      </w:r>
    </w:p>
    <w:p w:rsidR="0040627E" w:rsidRDefault="0040627E" w:rsidP="00B05714">
      <w:pPr>
        <w:pStyle w:val="EndnoteText"/>
      </w:pPr>
      <w:r>
        <w:t xml:space="preserve"> </w:t>
      </w:r>
    </w:p>
    <w:p w:rsidR="0040627E" w:rsidRDefault="0040627E" w:rsidP="00B05714">
      <w:pPr>
        <w:pStyle w:val="EndnoteText"/>
      </w:pPr>
      <w:r>
        <w:t>or, more generally:</w:t>
      </w:r>
    </w:p>
    <w:p w:rsidR="0040627E" w:rsidRDefault="0040627E" w:rsidP="00B05714">
      <w:pPr>
        <w:pStyle w:val="EndnoteText"/>
      </w:pPr>
      <w:proofErr w:type="spellStart"/>
      <w:proofErr w:type="gramStart"/>
      <w:r>
        <w:t>ycalc</w:t>
      </w:r>
      <w:proofErr w:type="spellEnd"/>
      <w:proofErr w:type="gramEnd"/>
      <w:r>
        <w:t xml:space="preserve"> = </w:t>
      </w:r>
      <w:proofErr w:type="spellStart"/>
      <w:r>
        <w:t>my_function</w:t>
      </w:r>
      <w:proofErr w:type="spellEnd"/>
      <w:r>
        <w:t xml:space="preserve"> (x,p,c1,c2,...)</w:t>
      </w:r>
    </w:p>
    <w:p w:rsidR="0040627E" w:rsidRDefault="0040627E" w:rsidP="00B05714">
      <w:pPr>
        <w:pStyle w:val="EndnoteText"/>
      </w:pPr>
      <w:r>
        <w:t xml:space="preserve"> </w:t>
      </w:r>
    </w:p>
    <w:p w:rsidR="0040627E" w:rsidRDefault="0040627E" w:rsidP="00B05714">
      <w:pPr>
        <w:pStyle w:val="EndnoteText"/>
      </w:pPr>
      <w:r>
        <w:t>If objects, then:</w:t>
      </w:r>
    </w:p>
    <w:p w:rsidR="0040627E" w:rsidRDefault="0040627E" w:rsidP="00B05714">
      <w:pPr>
        <w:pStyle w:val="EndnoteText"/>
      </w:pPr>
      <w:r>
        <w:tab/>
        <w:t xml:space="preserve"> </w:t>
      </w:r>
      <w:proofErr w:type="spellStart"/>
      <w:r>
        <w:t>wcalc</w:t>
      </w:r>
      <w:proofErr w:type="spellEnd"/>
      <w:r>
        <w:t xml:space="preserve"> = </w:t>
      </w:r>
      <w:proofErr w:type="spellStart"/>
      <w:r>
        <w:t>my_function</w:t>
      </w:r>
      <w:proofErr w:type="spellEnd"/>
      <w:r>
        <w:t xml:space="preserve"> (</w:t>
      </w:r>
      <w:proofErr w:type="spellStart"/>
      <w:r>
        <w:t>w,p</w:t>
      </w:r>
      <w:proofErr w:type="spellEnd"/>
      <w:r>
        <w:t>)</w:t>
      </w:r>
    </w:p>
    <w:p w:rsidR="0040627E" w:rsidRDefault="0040627E" w:rsidP="00B05714">
      <w:pPr>
        <w:pStyle w:val="EndnoteText"/>
      </w:pPr>
    </w:p>
    <w:p w:rsidR="0040627E" w:rsidRDefault="0040627E" w:rsidP="00B05714">
      <w:pPr>
        <w:pStyle w:val="EndnoteText"/>
      </w:pPr>
      <w:r>
        <w:t>or, more generally:</w:t>
      </w:r>
    </w:p>
    <w:p w:rsidR="0040627E" w:rsidRDefault="0040627E" w:rsidP="00B05714">
      <w:pPr>
        <w:pStyle w:val="EndnoteText"/>
      </w:pPr>
      <w:proofErr w:type="spellStart"/>
      <w:proofErr w:type="gramStart"/>
      <w:r>
        <w:t>wcalc</w:t>
      </w:r>
      <w:proofErr w:type="spellEnd"/>
      <w:proofErr w:type="gramEnd"/>
      <w:r>
        <w:t xml:space="preserve"> = </w:t>
      </w:r>
      <w:proofErr w:type="spellStart"/>
      <w:r>
        <w:t>my_function</w:t>
      </w:r>
      <w:proofErr w:type="spellEnd"/>
      <w:r>
        <w:t xml:space="preserve"> (w,p,c1,c2,...)</w:t>
      </w:r>
    </w:p>
    <w:p w:rsidR="0040627E" w:rsidRDefault="0040627E" w:rsidP="00B05714">
      <w:pPr>
        <w:pStyle w:val="EndnoteText"/>
      </w:pPr>
      <w:r>
        <w:t xml:space="preserve"> </w:t>
      </w:r>
    </w:p>
    <w:p w:rsidR="0040627E" w:rsidRDefault="0040627E" w:rsidP="00B05714">
      <w:pPr>
        <w:pStyle w:val="EndnoteText"/>
      </w:pPr>
      <w:r>
        <w:t>- p</w:t>
      </w:r>
      <w:r>
        <w:tab/>
      </w:r>
      <w:r>
        <w:tab/>
        <w:t>a vector of numeric parameters that can be fitted</w:t>
      </w:r>
    </w:p>
    <w:p w:rsidR="0040627E" w:rsidRDefault="0040627E" w:rsidP="00B05714">
      <w:pPr>
        <w:pStyle w:val="EndnoteText"/>
      </w:pPr>
      <w:r>
        <w:t xml:space="preserve"> - c1,c2,... any further arguments needed by the function e.g. they could be the filenames of lookup tables for resolution effects)</w:t>
      </w:r>
    </w:p>
    <w:p w:rsidR="0040627E" w:rsidRDefault="0040627E" w:rsidP="00B05714">
      <w:pPr>
        <w:pStyle w:val="EndnoteText"/>
      </w:pPr>
      <w:r>
        <w:t xml:space="preserve"> </w:t>
      </w:r>
    </w:p>
    <w:p w:rsidR="0040627E" w:rsidRDefault="0040627E" w:rsidP="00B05714">
      <w:pPr>
        <w:pStyle w:val="EndnoteText"/>
      </w:pPr>
      <w:r>
        <w:t>The functions can be nested. The examples below illustrate why this might be necessary. The convention that is adopted is</w:t>
      </w:r>
    </w:p>
    <w:p w:rsidR="0040627E" w:rsidRDefault="0040627E" w:rsidP="00B05714">
      <w:pPr>
        <w:pStyle w:val="EndnoteText"/>
      </w:pPr>
      <w:r>
        <w:t xml:space="preserve"> func1 (w, @func2, {p}, c1, </w:t>
      </w:r>
      <w:proofErr w:type="gramStart"/>
      <w:r>
        <w:t>c2, ...)</w:t>
      </w:r>
      <w:proofErr w:type="gramEnd"/>
      <w:r>
        <w:t xml:space="preserve"> =&gt; func1 (func2(</w:t>
      </w:r>
      <w:proofErr w:type="spellStart"/>
      <w:r>
        <w:t>w,p</w:t>
      </w:r>
      <w:proofErr w:type="spellEnd"/>
      <w:r>
        <w:t>{:}), c1, c2,...)</w:t>
      </w:r>
    </w:p>
    <w:p w:rsidR="0040627E" w:rsidRDefault="0040627E" w:rsidP="00B05714">
      <w:pPr>
        <w:pStyle w:val="EndnoteText"/>
      </w:pPr>
      <w:r>
        <w:tab/>
      </w:r>
      <w:r>
        <w:tab/>
        <w:t xml:space="preserve"> </w:t>
      </w:r>
    </w:p>
    <w:p w:rsidR="0040627E" w:rsidRDefault="0040627E" w:rsidP="00B05714">
      <w:pPr>
        <w:pStyle w:val="EndnoteText"/>
      </w:pPr>
      <w:r>
        <w:t>EXAMPLE: Fit a model for S(</w:t>
      </w:r>
      <w:proofErr w:type="spellStart"/>
      <w:r>
        <w:t>Q,w</w:t>
      </w:r>
      <w:proofErr w:type="spellEnd"/>
      <w:r>
        <w:t xml:space="preserve">) to an </w:t>
      </w:r>
      <w:proofErr w:type="spellStart"/>
      <w:r>
        <w:t>sqw</w:t>
      </w:r>
      <w:proofErr w:type="spellEnd"/>
      <w:r>
        <w:t xml:space="preserve"> object:</w:t>
      </w:r>
    </w:p>
    <w:p w:rsidR="0040627E" w:rsidRDefault="0040627E" w:rsidP="00B05714">
      <w:pPr>
        <w:pStyle w:val="EndnoteText"/>
      </w:pPr>
      <w:r>
        <w:t xml:space="preserve"> Will have a function to compute S(</w:t>
      </w:r>
      <w:proofErr w:type="spellStart"/>
      <w:r>
        <w:t>Q,w</w:t>
      </w:r>
      <w:proofErr w:type="spellEnd"/>
      <w:r>
        <w:t>) with the standard form:</w:t>
      </w:r>
    </w:p>
    <w:p w:rsidR="0040627E" w:rsidRDefault="0040627E" w:rsidP="00B05714">
      <w:pPr>
        <w:pStyle w:val="EndnoteText"/>
      </w:pPr>
      <w:proofErr w:type="gramStart"/>
      <w:r>
        <w:t>weight</w:t>
      </w:r>
      <w:proofErr w:type="gramEnd"/>
      <w:r>
        <w:t xml:space="preserve"> = </w:t>
      </w:r>
      <w:proofErr w:type="spellStart"/>
      <w:r>
        <w:t>my_sqwfunc</w:t>
      </w:r>
      <w:proofErr w:type="spellEnd"/>
      <w:r>
        <w:t xml:space="preserve"> (</w:t>
      </w:r>
      <w:proofErr w:type="spellStart"/>
      <w:r>
        <w:t>qh</w:t>
      </w:r>
      <w:proofErr w:type="spellEnd"/>
      <w:r>
        <w:t xml:space="preserve">, </w:t>
      </w:r>
      <w:proofErr w:type="spellStart"/>
      <w:r>
        <w:t>qk</w:t>
      </w:r>
      <w:proofErr w:type="spellEnd"/>
      <w:r>
        <w:t xml:space="preserve">, </w:t>
      </w:r>
      <w:proofErr w:type="spellStart"/>
      <w:r>
        <w:t>ql</w:t>
      </w:r>
      <w:proofErr w:type="spellEnd"/>
      <w:r>
        <w:t>, en, p, c1, c2,..)</w:t>
      </w:r>
    </w:p>
    <w:p w:rsidR="0040627E" w:rsidRDefault="0040627E" w:rsidP="00B05714">
      <w:pPr>
        <w:pStyle w:val="EndnoteText"/>
      </w:pPr>
      <w:r>
        <w:t xml:space="preserve"> </w:t>
      </w:r>
    </w:p>
    <w:p w:rsidR="0040627E" w:rsidRDefault="0040627E" w:rsidP="00B05714">
      <w:pPr>
        <w:pStyle w:val="EndnoteText"/>
      </w:pPr>
      <w:r>
        <w:t xml:space="preserve">and there is a method of </w:t>
      </w:r>
      <w:proofErr w:type="spellStart"/>
      <w:r>
        <w:t>sqw</w:t>
      </w:r>
      <w:proofErr w:type="spellEnd"/>
      <w:r>
        <w:t xml:space="preserve"> to evaluate this function:</w:t>
      </w:r>
    </w:p>
    <w:p w:rsidR="0040627E" w:rsidRDefault="0040627E" w:rsidP="00B05714">
      <w:pPr>
        <w:pStyle w:val="EndnoteText"/>
      </w:pPr>
      <w:proofErr w:type="spellStart"/>
      <w:r>
        <w:t>wcalc</w:t>
      </w:r>
      <w:proofErr w:type="spellEnd"/>
      <w:r>
        <w:t xml:space="preserve"> = </w:t>
      </w:r>
      <w:proofErr w:type="spellStart"/>
      <w:r>
        <w:t>sqw_eval</w:t>
      </w:r>
      <w:proofErr w:type="spellEnd"/>
      <w:r>
        <w:t xml:space="preserve"> (w, @</w:t>
      </w:r>
      <w:proofErr w:type="spellStart"/>
      <w:r>
        <w:t>my_sqwfunc</w:t>
      </w:r>
      <w:proofErr w:type="spellEnd"/>
      <w:r>
        <w:t>, {p, c1, c2, ...})</w:t>
      </w:r>
    </w:p>
    <w:p w:rsidR="0040627E" w:rsidRDefault="0040627E" w:rsidP="00B05714">
      <w:pPr>
        <w:pStyle w:val="EndnoteText"/>
      </w:pPr>
      <w:r>
        <w:t xml:space="preserve"> </w:t>
      </w:r>
    </w:p>
    <w:p w:rsidR="0040627E" w:rsidRDefault="0040627E" w:rsidP="00B05714">
      <w:pPr>
        <w:pStyle w:val="EndnoteText"/>
      </w:pPr>
      <w:r>
        <w:t xml:space="preserve">Consequently, because we have chosen the convention for nesting functions: </w:t>
      </w:r>
    </w:p>
    <w:p w:rsidR="0040627E" w:rsidRDefault="0040627E" w:rsidP="00B05714">
      <w:pPr>
        <w:pStyle w:val="EndnoteText"/>
      </w:pPr>
      <w:r>
        <w:t xml:space="preserve">func1 (w, @func2, {p}, c1, </w:t>
      </w:r>
      <w:proofErr w:type="gramStart"/>
      <w:r>
        <w:t>c2, ...)</w:t>
      </w:r>
      <w:proofErr w:type="gramEnd"/>
      <w:r>
        <w:t xml:space="preserve"> =&gt; func1 (func2(</w:t>
      </w:r>
      <w:proofErr w:type="spellStart"/>
      <w:r>
        <w:t>w,p</w:t>
      </w:r>
      <w:proofErr w:type="spellEnd"/>
      <w:r>
        <w:t>{:}), c1, c2,...)</w:t>
      </w:r>
    </w:p>
    <w:p w:rsidR="0040627E" w:rsidRDefault="0040627E" w:rsidP="00B05714">
      <w:pPr>
        <w:pStyle w:val="EndnoteText"/>
      </w:pPr>
      <w:r>
        <w:t xml:space="preserve"> </w:t>
      </w:r>
    </w:p>
    <w:p w:rsidR="0040627E" w:rsidRDefault="0040627E" w:rsidP="00B05714">
      <w:pPr>
        <w:pStyle w:val="EndnoteText"/>
      </w:pPr>
      <w:r>
        <w:t>then the model for S(</w:t>
      </w:r>
      <w:proofErr w:type="spellStart"/>
      <w:r>
        <w:t>q,w</w:t>
      </w:r>
      <w:proofErr w:type="spellEnd"/>
      <w:r>
        <w:t>) can be fitted by the call:</w:t>
      </w:r>
    </w:p>
    <w:p w:rsidR="0040627E" w:rsidRDefault="00B6069D" w:rsidP="00B05714">
      <w:pPr>
        <w:pStyle w:val="EndnoteText"/>
      </w:pPr>
      <w:proofErr w:type="spellStart"/>
      <w:proofErr w:type="gramStart"/>
      <w:r>
        <w:t>m</w:t>
      </w:r>
      <w:r w:rsidR="0040627E">
        <w:t>ultifit</w:t>
      </w:r>
      <w:proofErr w:type="spellEnd"/>
      <w:r w:rsidR="0040627E">
        <w:t>(</w:t>
      </w:r>
      <w:proofErr w:type="gramEnd"/>
      <w:r w:rsidR="0040627E">
        <w:t>w, @</w:t>
      </w:r>
      <w:proofErr w:type="spellStart"/>
      <w:r w:rsidR="0040627E">
        <w:t>sqw_eval</w:t>
      </w:r>
      <w:proofErr w:type="spellEnd"/>
      <w:r w:rsidR="0040627E">
        <w:t>, {@</w:t>
      </w:r>
      <w:proofErr w:type="spellStart"/>
      <w:r w:rsidR="0040627E">
        <w:t>my_sqwfunc</w:t>
      </w:r>
      <w:proofErr w:type="spellEnd"/>
      <w:r w:rsidR="0040627E">
        <w:t>, {p, c1, c2,...}})</w:t>
      </w:r>
    </w:p>
    <w:p w:rsidR="0040627E" w:rsidRDefault="0040627E" w:rsidP="00B05714">
      <w:pPr>
        <w:pStyle w:val="EndnoteText"/>
      </w:pPr>
      <w:r>
        <w:t xml:space="preserve"> </w:t>
      </w:r>
    </w:p>
    <w:p w:rsidR="0040627E" w:rsidRDefault="0040627E" w:rsidP="00B05714">
      <w:pPr>
        <w:pStyle w:val="EndnoteText"/>
      </w:pPr>
      <w:r>
        <w:t>EXAMPLE: Resolution convolution of S(</w:t>
      </w:r>
      <w:proofErr w:type="spellStart"/>
      <w:r>
        <w:t>Q,w</w:t>
      </w:r>
      <w:proofErr w:type="spellEnd"/>
      <w:r>
        <w:t>):</w:t>
      </w:r>
    </w:p>
    <w:p w:rsidR="0040627E" w:rsidRDefault="0040627E" w:rsidP="00B05714">
      <w:pPr>
        <w:pStyle w:val="EndnoteText"/>
      </w:pPr>
      <w:r>
        <w:t xml:space="preserve"> Will have a method of </w:t>
      </w:r>
      <w:proofErr w:type="spellStart"/>
      <w:r>
        <w:t>sqw</w:t>
      </w:r>
      <w:proofErr w:type="spellEnd"/>
      <w:r>
        <w:t xml:space="preserve"> class that takes a model for S(</w:t>
      </w:r>
      <w:proofErr w:type="spellStart"/>
      <w:r>
        <w:t>Q,w</w:t>
      </w:r>
      <w:proofErr w:type="spellEnd"/>
      <w:r>
        <w:t>) and convolutes with the resolution function:</w:t>
      </w:r>
    </w:p>
    <w:p w:rsidR="0040627E" w:rsidRDefault="0040627E" w:rsidP="00B05714">
      <w:pPr>
        <w:pStyle w:val="EndnoteText"/>
      </w:pPr>
      <w:proofErr w:type="spellStart"/>
      <w:proofErr w:type="gramStart"/>
      <w:r>
        <w:t>wres</w:t>
      </w:r>
      <w:proofErr w:type="spellEnd"/>
      <w:proofErr w:type="gramEnd"/>
      <w:r>
        <w:t xml:space="preserve"> = </w:t>
      </w:r>
      <w:proofErr w:type="spellStart"/>
      <w:r>
        <w:t>resconv</w:t>
      </w:r>
      <w:proofErr w:type="spellEnd"/>
      <w:r>
        <w:t xml:space="preserve"> (w, @</w:t>
      </w:r>
      <w:proofErr w:type="spellStart"/>
      <w:r>
        <w:t>my_sqwfunc</w:t>
      </w:r>
      <w:proofErr w:type="spellEnd"/>
      <w:r>
        <w:t>, {p,c1,c2,...}, res_p1, res_p2,...)</w:t>
      </w:r>
    </w:p>
    <w:p w:rsidR="0040627E" w:rsidRDefault="0040627E" w:rsidP="00B05714">
      <w:pPr>
        <w:pStyle w:val="EndnoteText"/>
      </w:pPr>
    </w:p>
    <w:p w:rsidR="0040627E" w:rsidRDefault="0040627E" w:rsidP="00B05714">
      <w:pPr>
        <w:pStyle w:val="EndnoteText"/>
      </w:pPr>
      <w:r>
        <w:t>In this case, the function call will be:</w:t>
      </w:r>
    </w:p>
    <w:p w:rsidR="0040627E" w:rsidRDefault="0040627E" w:rsidP="00B05714">
      <w:pPr>
        <w:pStyle w:val="EndnoteText"/>
      </w:pPr>
      <w:proofErr w:type="spellStart"/>
      <w:proofErr w:type="gramStart"/>
      <w:r>
        <w:t>multifit</w:t>
      </w:r>
      <w:proofErr w:type="spellEnd"/>
      <w:proofErr w:type="gramEnd"/>
      <w:r>
        <w:t xml:space="preserve"> (w, @</w:t>
      </w:r>
      <w:proofErr w:type="spellStart"/>
      <w:r>
        <w:t>resconv</w:t>
      </w:r>
      <w:proofErr w:type="spellEnd"/>
      <w:r>
        <w:t>, {@</w:t>
      </w:r>
      <w:proofErr w:type="spellStart"/>
      <w:r>
        <w:t>my_sqwfunc</w:t>
      </w:r>
      <w:proofErr w:type="spellEnd"/>
      <w:r>
        <w:t>, {p, c1, c2,...}, res_p1, res_p2,...})</w:t>
      </w:r>
    </w:p>
    <w:p w:rsidR="0040627E" w:rsidRDefault="0040627E" w:rsidP="00B05714">
      <w:pPr>
        <w:pStyle w:val="EndnoteText"/>
      </w:pPr>
    </w:p>
    <w:p w:rsidR="0040627E" w:rsidRDefault="0040627E" w:rsidP="00B05714">
      <w:pPr>
        <w:pStyle w:val="EndnoteText"/>
      </w:pPr>
      <w:r>
        <w:t>pin</w:t>
      </w:r>
      <w:r>
        <w:tab/>
        <w:t>Initial function parameter values</w:t>
      </w:r>
    </w:p>
    <w:p w:rsidR="0040627E" w:rsidRDefault="0040627E" w:rsidP="00B05714">
      <w:pPr>
        <w:pStyle w:val="EndnoteText"/>
      </w:pPr>
      <w:r>
        <w:tab/>
        <w:t xml:space="preserve"> - If the function </w:t>
      </w:r>
      <w:proofErr w:type="spellStart"/>
      <w:r>
        <w:t>my_function</w:t>
      </w:r>
      <w:proofErr w:type="spellEnd"/>
      <w:r>
        <w:t xml:space="preserve"> takes just a numeric array of parameters, p, then this</w:t>
      </w:r>
      <w:r w:rsidR="00B6069D">
        <w:t xml:space="preserve"> </w:t>
      </w:r>
      <w:r>
        <w:t>contains the initial values [</w:t>
      </w:r>
      <w:proofErr w:type="gramStart"/>
      <w:r>
        <w:t>pin(</w:t>
      </w:r>
      <w:proofErr w:type="gramEnd"/>
      <w:r>
        <w:t>1), pin(2)...]</w:t>
      </w:r>
    </w:p>
    <w:p w:rsidR="0040627E" w:rsidRDefault="0040627E" w:rsidP="00B05714">
      <w:pPr>
        <w:pStyle w:val="EndnoteText"/>
      </w:pPr>
      <w:r>
        <w:tab/>
        <w:t xml:space="preserve"> - If further parameters are needed by the function, then wrap as a cell array {[pin(1), pin(2)...], c1, c2, ...} </w:t>
      </w:r>
    </w:p>
    <w:p w:rsidR="0040627E" w:rsidRDefault="0040627E" w:rsidP="00B05714">
      <w:pPr>
        <w:pStyle w:val="EndnoteText"/>
      </w:pPr>
    </w:p>
    <w:p w:rsidR="0040627E" w:rsidRDefault="0040627E" w:rsidP="00B05714">
      <w:pPr>
        <w:pStyle w:val="EndnoteText"/>
      </w:pPr>
      <w:proofErr w:type="spellStart"/>
      <w:proofErr w:type="gramStart"/>
      <w:r>
        <w:t>pfree</w:t>
      </w:r>
      <w:proofErr w:type="spellEnd"/>
      <w:proofErr w:type="gramEnd"/>
      <w:r>
        <w:t xml:space="preserve"> [Optional] Indicates which are the free parameters in the fit.</w:t>
      </w:r>
    </w:p>
    <w:p w:rsidR="00B6069D" w:rsidRDefault="0040627E" w:rsidP="00B05714">
      <w:pPr>
        <w:pStyle w:val="EndnoteText"/>
      </w:pPr>
      <w:r>
        <w:t xml:space="preserve">e.g. if length(p)=5, then </w:t>
      </w:r>
      <w:proofErr w:type="spellStart"/>
      <w:r>
        <w:t>pfree</w:t>
      </w:r>
      <w:proofErr w:type="spellEnd"/>
      <w:r>
        <w:t>=[1,0,1,0,0] indicates first and third are free</w:t>
      </w:r>
    </w:p>
    <w:p w:rsidR="0040627E" w:rsidRDefault="0040627E" w:rsidP="00B05714">
      <w:pPr>
        <w:pStyle w:val="EndnoteText"/>
      </w:pPr>
      <w:r>
        <w:t xml:space="preserve">Default: all are free. Similarly, </w:t>
      </w:r>
      <w:proofErr w:type="spellStart"/>
      <w:r>
        <w:t>pfree</w:t>
      </w:r>
      <w:proofErr w:type="spellEnd"/>
      <w:proofErr w:type="gramStart"/>
      <w:r>
        <w:t>=[</w:t>
      </w:r>
      <w:proofErr w:type="gramEnd"/>
      <w:r>
        <w:t>] is interpreted as all being free.</w:t>
      </w:r>
    </w:p>
    <w:p w:rsidR="0040627E" w:rsidRDefault="0040627E" w:rsidP="00B05714">
      <w:pPr>
        <w:pStyle w:val="EndnoteText"/>
      </w:pPr>
    </w:p>
    <w:p w:rsidR="0040627E" w:rsidRDefault="0040627E" w:rsidP="00B05714">
      <w:pPr>
        <w:pStyle w:val="EndnoteText"/>
      </w:pPr>
      <w:proofErr w:type="spellStart"/>
      <w:r>
        <w:t>pbind</w:t>
      </w:r>
      <w:proofErr w:type="spellEnd"/>
      <w:r>
        <w:t xml:space="preserve"> [Optional] Cell array that indicates which of the free parameters are bound to other parameters</w:t>
      </w:r>
      <w:r w:rsidR="00B6069D">
        <w:t xml:space="preserve"> </w:t>
      </w:r>
      <w:r>
        <w:t>in a fixed ratio determined by the initial parameter values contained in pin:</w:t>
      </w:r>
    </w:p>
    <w:p w:rsidR="0040627E" w:rsidRDefault="0040627E" w:rsidP="00B05714">
      <w:pPr>
        <w:pStyle w:val="EndnoteText"/>
      </w:pPr>
      <w:proofErr w:type="spellStart"/>
      <w:proofErr w:type="gramStart"/>
      <w:r>
        <w:t>pbind</w:t>
      </w:r>
      <w:proofErr w:type="spellEnd"/>
      <w:proofErr w:type="gramEnd"/>
      <w:r>
        <w:t>={1,3}</w:t>
      </w:r>
      <w:r>
        <w:tab/>
      </w:r>
      <w:r>
        <w:tab/>
      </w:r>
      <w:r>
        <w:tab/>
        <w:t>parameter 1 is bound to parameter 3.</w:t>
      </w:r>
    </w:p>
    <w:p w:rsidR="0040627E" w:rsidRDefault="0040627E" w:rsidP="00B05714">
      <w:pPr>
        <w:pStyle w:val="EndnoteText"/>
      </w:pPr>
      <w:proofErr w:type="spellStart"/>
      <w:r>
        <w:t>pbind</w:t>
      </w:r>
      <w:proofErr w:type="spellEnd"/>
      <w:r>
        <w:t>={{1,3},{4,3},{5,6}} parameter 1 bound to 3, 4 bound to 3, and 5 bound to 6</w:t>
      </w:r>
    </w:p>
    <w:p w:rsidR="0040627E" w:rsidRDefault="0040627E" w:rsidP="00B05714">
      <w:pPr>
        <w:pStyle w:val="EndnoteText"/>
      </w:pPr>
      <w:r>
        <w:t xml:space="preserve">In this case, </w:t>
      </w:r>
      <w:proofErr w:type="spellStart"/>
      <w:r>
        <w:t>parmaeters</w:t>
      </w:r>
      <w:proofErr w:type="spellEnd"/>
      <w:r>
        <w:t xml:space="preserve"> 1</w:t>
      </w:r>
      <w:proofErr w:type="gramStart"/>
      <w:r>
        <w:t>,3,4,5,6</w:t>
      </w:r>
      <w:proofErr w:type="gramEnd"/>
      <w:r>
        <w:t xml:space="preserve"> must all be free in </w:t>
      </w:r>
      <w:proofErr w:type="spellStart"/>
      <w:r>
        <w:t>pfree</w:t>
      </w:r>
      <w:proofErr w:type="spellEnd"/>
      <w:r>
        <w:t>.</w:t>
      </w:r>
    </w:p>
    <w:p w:rsidR="0040627E" w:rsidRDefault="0040627E" w:rsidP="00B05714">
      <w:pPr>
        <w:pStyle w:val="EndnoteText"/>
      </w:pPr>
      <w:r>
        <w:t xml:space="preserve"> </w:t>
      </w:r>
    </w:p>
    <w:p w:rsidR="0040627E" w:rsidRDefault="0040627E" w:rsidP="00B05714">
      <w:pPr>
        <w:pStyle w:val="EndnoteText"/>
      </w:pPr>
      <w:r>
        <w:t xml:space="preserve">To </w:t>
      </w:r>
      <w:r w:rsidR="00B6069D">
        <w:t>explicitly</w:t>
      </w:r>
      <w:r>
        <w:t xml:space="preserve"> give the ratio, ignoring that determined from pin:</w:t>
      </w:r>
    </w:p>
    <w:p w:rsidR="0040627E" w:rsidRDefault="00B6069D" w:rsidP="00B05714">
      <w:pPr>
        <w:pStyle w:val="EndnoteText"/>
      </w:pPr>
      <w:proofErr w:type="spellStart"/>
      <w:r>
        <w:t>p</w:t>
      </w:r>
      <w:r w:rsidR="0040627E">
        <w:t>bind</w:t>
      </w:r>
      <w:proofErr w:type="spellEnd"/>
      <w:r w:rsidR="0040627E">
        <w:t>=(1,3,0,7.4)</w:t>
      </w:r>
      <w:r w:rsidR="0040627E">
        <w:tab/>
      </w:r>
      <w:r w:rsidR="0040627E">
        <w:tab/>
        <w:t>parameter 1 is bound to parameter 3, ratio 7.4 (the extra '0' is required)</w:t>
      </w:r>
    </w:p>
    <w:p w:rsidR="0040627E" w:rsidRDefault="0040627E" w:rsidP="00B05714">
      <w:pPr>
        <w:pStyle w:val="EndnoteText"/>
      </w:pPr>
      <w:proofErr w:type="spellStart"/>
      <w:r>
        <w:t>pbind</w:t>
      </w:r>
      <w:proofErr w:type="spellEnd"/>
      <w:r>
        <w:t>={{1,3,0,7.4},{4,3,0,0.023},{5,6}}</w:t>
      </w:r>
    </w:p>
    <w:p w:rsidR="0040627E" w:rsidRDefault="0040627E" w:rsidP="00B05714">
      <w:pPr>
        <w:pStyle w:val="EndnoteText"/>
      </w:pPr>
      <w:r>
        <w:t xml:space="preserve"> </w:t>
      </w:r>
    </w:p>
    <w:p w:rsidR="0040627E" w:rsidRDefault="0040627E" w:rsidP="00B05714">
      <w:pPr>
        <w:pStyle w:val="EndnoteText"/>
      </w:pPr>
      <w:r>
        <w:t>To bind to background parameters (see below), give the index of the background function</w:t>
      </w:r>
      <w:r>
        <w:tab/>
        <w:t xml:space="preserve"> handle in the cell array </w:t>
      </w:r>
      <w:proofErr w:type="spellStart"/>
      <w:r>
        <w:t>bkdfunc</w:t>
      </w:r>
      <w:proofErr w:type="spellEnd"/>
      <w:r>
        <w:t xml:space="preserve"> defined below.</w:t>
      </w:r>
    </w:p>
    <w:p w:rsidR="00B6069D" w:rsidRDefault="00B6069D" w:rsidP="00B05714">
      <w:pPr>
        <w:pStyle w:val="EndnoteText"/>
      </w:pPr>
    </w:p>
    <w:p w:rsidR="0040627E" w:rsidRDefault="0040627E" w:rsidP="00B05714">
      <w:pPr>
        <w:pStyle w:val="EndnoteText"/>
      </w:pPr>
      <w:r>
        <w:t>bind={1,3,[7,2]}</w:t>
      </w:r>
      <w:r>
        <w:tab/>
      </w:r>
      <w:r>
        <w:tab/>
        <w:t>parameter 1 bound to background parameter 3 of background</w:t>
      </w:r>
    </w:p>
    <w:p w:rsidR="0040627E" w:rsidRDefault="0040627E" w:rsidP="00B05714">
      <w:pPr>
        <w:pStyle w:val="EndnoteText"/>
      </w:pPr>
      <w:proofErr w:type="gramStart"/>
      <w:r>
        <w:t>function</w:t>
      </w:r>
      <w:proofErr w:type="gramEnd"/>
      <w:r>
        <w:t xml:space="preserve"> handle </w:t>
      </w:r>
      <w:proofErr w:type="spellStart"/>
      <w:r>
        <w:t>bkdfunc</w:t>
      </w:r>
      <w:proofErr w:type="spellEnd"/>
      <w:r>
        <w:t>{7,2}.</w:t>
      </w:r>
    </w:p>
    <w:p w:rsidR="0040627E" w:rsidRDefault="0040627E" w:rsidP="00B05714">
      <w:pPr>
        <w:pStyle w:val="EndnoteText"/>
      </w:pPr>
    </w:p>
    <w:p w:rsidR="0040627E" w:rsidRDefault="0040627E" w:rsidP="00B05714">
      <w:pPr>
        <w:pStyle w:val="EndnoteText"/>
      </w:pPr>
      <w:proofErr w:type="spellStart"/>
      <w:proofErr w:type="gramStart"/>
      <w:r>
        <w:t>pbind</w:t>
      </w:r>
      <w:proofErr w:type="spellEnd"/>
      <w:proofErr w:type="gramEnd"/>
      <w:r>
        <w:t>={1,3,[7,2],3.14}</w:t>
      </w:r>
      <w:r>
        <w:tab/>
        <w:t>Give explicit binding ratio.</w:t>
      </w:r>
    </w:p>
    <w:p w:rsidR="00B6069D" w:rsidRDefault="00B6069D" w:rsidP="00B05714">
      <w:pPr>
        <w:pStyle w:val="EndnoteText"/>
      </w:pPr>
    </w:p>
    <w:p w:rsidR="0040627E" w:rsidRDefault="0040627E" w:rsidP="00B05714">
      <w:pPr>
        <w:pStyle w:val="EndnoteText"/>
      </w:pPr>
      <w:r>
        <w:t>Optional background function(s):</w:t>
      </w:r>
    </w:p>
    <w:p w:rsidR="0040627E" w:rsidRDefault="0040627E" w:rsidP="00B05714">
      <w:pPr>
        <w:pStyle w:val="EndnoteText"/>
      </w:pPr>
      <w:r>
        <w:t>--------------------------------</w:t>
      </w:r>
    </w:p>
    <w:p w:rsidR="0040627E" w:rsidRDefault="0040627E" w:rsidP="00B05714">
      <w:pPr>
        <w:pStyle w:val="EndnoteText"/>
      </w:pPr>
      <w:r>
        <w:t xml:space="preserve">It is sometimes convenient to fit a global function, </w:t>
      </w:r>
      <w:proofErr w:type="spellStart"/>
      <w:r>
        <w:t>func</w:t>
      </w:r>
      <w:proofErr w:type="spellEnd"/>
      <w:r>
        <w:t xml:space="preserve">, to the collection of objects </w:t>
      </w:r>
      <w:proofErr w:type="spellStart"/>
      <w:r>
        <w:t>w</w:t>
      </w:r>
      <w:proofErr w:type="gramStart"/>
      <w:r>
        <w:t>,but</w:t>
      </w:r>
      <w:proofErr w:type="spellEnd"/>
      <w:proofErr w:type="gramEnd"/>
      <w:r>
        <w:t xml:space="preserve"> have a function that might be used to provide an object-specific background. For example,</w:t>
      </w:r>
      <w:r w:rsidR="00B6069D">
        <w:t xml:space="preserve"> </w:t>
      </w:r>
      <w:r>
        <w:t xml:space="preserve">we may want to fit </w:t>
      </w:r>
      <w:proofErr w:type="gramStart"/>
      <w:r>
        <w:t>S(</w:t>
      </w:r>
      <w:proofErr w:type="spellStart"/>
      <w:proofErr w:type="gramEnd"/>
      <w:r>
        <w:t>Q,w</w:t>
      </w:r>
      <w:proofErr w:type="spellEnd"/>
      <w:r>
        <w:t>) to several one-dimensional cuts, but have an independent linear background for each cut. These are defined similarly to the above</w:t>
      </w:r>
    </w:p>
    <w:p w:rsidR="0040627E" w:rsidRDefault="0040627E" w:rsidP="00B05714">
      <w:pPr>
        <w:pStyle w:val="EndnoteText"/>
      </w:pPr>
      <w:r>
        <w:t xml:space="preserve"> </w:t>
      </w:r>
    </w:p>
    <w:p w:rsidR="0040627E" w:rsidRDefault="0040627E" w:rsidP="00B05714">
      <w:pPr>
        <w:pStyle w:val="EndnoteText"/>
      </w:pPr>
      <w:r>
        <w:t xml:space="preserve"> </w:t>
      </w:r>
      <w:proofErr w:type="spellStart"/>
      <w:r>
        <w:t>bkdfunc</w:t>
      </w:r>
      <w:proofErr w:type="spellEnd"/>
      <w:r>
        <w:t xml:space="preserve"> Cell array of background function handles</w:t>
      </w:r>
    </w:p>
    <w:p w:rsidR="0040627E" w:rsidRDefault="0040627E" w:rsidP="00B05714">
      <w:pPr>
        <w:pStyle w:val="EndnoteText"/>
      </w:pPr>
      <w:r>
        <w:t xml:space="preserve"> - If contains a single handle, then the same function applies to every object in the collection of objects, w, that is to be fitted.</w:t>
      </w:r>
      <w:r w:rsidR="00B6069D">
        <w:t xml:space="preserve"> </w:t>
      </w:r>
      <w:r>
        <w:t>(Internally, is expanded into a cell array of the same size as w. If wish to bind</w:t>
      </w:r>
      <w:r w:rsidR="00B6069D">
        <w:t xml:space="preserve"> </w:t>
      </w:r>
      <w:r>
        <w:t>background parameters to a particular background handle, then refer to the corresponding index of that expanded array).</w:t>
      </w:r>
    </w:p>
    <w:p w:rsidR="00B6069D" w:rsidRDefault="0040627E" w:rsidP="00B05714">
      <w:pPr>
        <w:pStyle w:val="EndnoteText"/>
      </w:pPr>
      <w:r>
        <w:t>- Otherwise, the size of the cell array must match the size of w, and there</w:t>
      </w:r>
      <w:r w:rsidR="00B6069D">
        <w:t xml:space="preserve"> </w:t>
      </w:r>
      <w:r>
        <w:t>will be a one-to-one correspondence of the background function handles to the elements of w.</w:t>
      </w:r>
    </w:p>
    <w:p w:rsidR="0040627E" w:rsidRDefault="0040627E" w:rsidP="00B05714">
      <w:pPr>
        <w:pStyle w:val="EndnoteText"/>
      </w:pPr>
      <w:r>
        <w:t xml:space="preserve">The form required for the functions is identical to that for </w:t>
      </w:r>
      <w:proofErr w:type="spellStart"/>
      <w:r>
        <w:t>func</w:t>
      </w:r>
      <w:proofErr w:type="spellEnd"/>
      <w:r>
        <w:t xml:space="preserve"> above.</w:t>
      </w:r>
    </w:p>
    <w:p w:rsidR="00B6069D" w:rsidRDefault="00B6069D" w:rsidP="00B05714">
      <w:pPr>
        <w:pStyle w:val="EndnoteText"/>
      </w:pPr>
    </w:p>
    <w:p w:rsidR="0040627E" w:rsidRDefault="0040627E" w:rsidP="00B05714">
      <w:pPr>
        <w:pStyle w:val="EndnoteText"/>
      </w:pPr>
      <w:proofErr w:type="spellStart"/>
      <w:r>
        <w:t>bpin</w:t>
      </w:r>
      <w:proofErr w:type="spellEnd"/>
      <w:r>
        <w:tab/>
        <w:t>Cell array of initial parameter values for the background function(s), following the  same definitions and conventions as pin</w:t>
      </w:r>
    </w:p>
    <w:p w:rsidR="0040627E" w:rsidRDefault="0040627E" w:rsidP="00B05714">
      <w:pPr>
        <w:pStyle w:val="EndnoteText"/>
      </w:pPr>
      <w:r>
        <w:t>- If a single element in the cell array, then will be used for every background function;</w:t>
      </w:r>
    </w:p>
    <w:p w:rsidR="0040627E" w:rsidRDefault="0040627E" w:rsidP="00B05714">
      <w:pPr>
        <w:pStyle w:val="EndnoteText"/>
      </w:pPr>
      <w:r>
        <w:t>- Otherwise, the size of the cell array must match the size of w, and there will be a</w:t>
      </w:r>
      <w:r w:rsidR="00B6069D">
        <w:t xml:space="preserve"> </w:t>
      </w:r>
      <w:r>
        <w:t>one-to-one correspondence of the elements to the background initial parameters</w:t>
      </w:r>
    </w:p>
    <w:p w:rsidR="0040627E" w:rsidRDefault="0040627E" w:rsidP="00B05714">
      <w:pPr>
        <w:pStyle w:val="EndnoteText"/>
      </w:pPr>
      <w:r>
        <w:t>NOTE***</w:t>
      </w:r>
    </w:p>
    <w:p w:rsidR="0040627E" w:rsidRDefault="0040627E" w:rsidP="00B05714">
      <w:pPr>
        <w:pStyle w:val="EndnoteText"/>
      </w:pPr>
      <w:r>
        <w:tab/>
        <w:t xml:space="preserve">The insistence on </w:t>
      </w:r>
      <w:proofErr w:type="spellStart"/>
      <w:r>
        <w:t>bpin</w:t>
      </w:r>
      <w:proofErr w:type="spellEnd"/>
      <w:r>
        <w:t xml:space="preserve"> being a cell array resolves an ambiguity. Otherwise, for </w:t>
      </w:r>
      <w:proofErr w:type="spellStart"/>
      <w:r>
        <w:t>exanple</w:t>
      </w:r>
      <w:proofErr w:type="spellEnd"/>
      <w:r>
        <w:t xml:space="preserve">, if </w:t>
      </w:r>
      <w:proofErr w:type="gramStart"/>
      <w:r>
        <w:t>length(</w:t>
      </w:r>
      <w:proofErr w:type="gramEnd"/>
      <w:r>
        <w:t>w)==4, and length(</w:t>
      </w:r>
      <w:proofErr w:type="spellStart"/>
      <w:r>
        <w:t>bkdfunc</w:t>
      </w:r>
      <w:proofErr w:type="spellEnd"/>
      <w:r>
        <w:t xml:space="preserve">)=1, then if </w:t>
      </w:r>
      <w:proofErr w:type="spellStart"/>
      <w:r>
        <w:t>iscell</w:t>
      </w:r>
      <w:proofErr w:type="spellEnd"/>
      <w:r>
        <w:t>(</w:t>
      </w:r>
      <w:proofErr w:type="spellStart"/>
      <w:r>
        <w:t>bpin</w:t>
      </w:r>
      <w:proofErr w:type="spellEnd"/>
      <w:r>
        <w:t>) and length(</w:t>
      </w:r>
      <w:proofErr w:type="spellStart"/>
      <w:r>
        <w:t>bpin</w:t>
      </w:r>
      <w:proofErr w:type="spellEnd"/>
      <w:r>
        <w:t xml:space="preserve">)==4, then this could mean that the cell array is to be passed to </w:t>
      </w:r>
      <w:proofErr w:type="spellStart"/>
      <w:r>
        <w:t>bkdfunc</w:t>
      </w:r>
      <w:proofErr w:type="spellEnd"/>
      <w:r>
        <w:t xml:space="preserve"> as the list of parameters, and is the same for each element of w. Equally, it could mean that we have four different initial parameter sets for the same function, one per element of w.</w:t>
      </w:r>
      <w:r w:rsidR="00B6069D">
        <w:t xml:space="preserve"> </w:t>
      </w:r>
      <w:r>
        <w:t>With the syntax demanded here, only the latter interpretation is possible.</w:t>
      </w:r>
    </w:p>
    <w:p w:rsidR="0040627E" w:rsidRDefault="0040627E" w:rsidP="00B05714">
      <w:pPr>
        <w:pStyle w:val="EndnoteText"/>
      </w:pPr>
      <w:r>
        <w:t xml:space="preserve"> </w:t>
      </w:r>
    </w:p>
    <w:p w:rsidR="0040627E" w:rsidRDefault="0040627E" w:rsidP="00B05714">
      <w:pPr>
        <w:pStyle w:val="EndnoteText"/>
      </w:pPr>
      <w:proofErr w:type="spellStart"/>
      <w:proofErr w:type="gramStart"/>
      <w:r>
        <w:t>bpfree</w:t>
      </w:r>
      <w:proofErr w:type="spellEnd"/>
      <w:proofErr w:type="gramEnd"/>
      <w:r>
        <w:t xml:space="preserve"> Array, or cell array of arrays indicating which parameters are free to vary.</w:t>
      </w:r>
    </w:p>
    <w:p w:rsidR="0040627E" w:rsidRDefault="0040627E" w:rsidP="00B05714">
      <w:pPr>
        <w:pStyle w:val="EndnoteText"/>
      </w:pPr>
      <w:r>
        <w:t xml:space="preserve"> - If single array, or cell array with a single array, then applies to every background function</w:t>
      </w:r>
    </w:p>
    <w:p w:rsidR="0040627E" w:rsidRDefault="0040627E" w:rsidP="00B05714">
      <w:pPr>
        <w:pStyle w:val="EndnoteText"/>
      </w:pPr>
      <w:r>
        <w:t xml:space="preserve"> - Otherwise, the size of the cell array must match the size of w, and there will be a</w:t>
      </w:r>
      <w:r w:rsidR="00B6069D">
        <w:t xml:space="preserve"> </w:t>
      </w:r>
      <w:r>
        <w:t>one-to-one correspondence of the elements to indicate the free background parameters</w:t>
      </w:r>
    </w:p>
    <w:p w:rsidR="0040627E" w:rsidRDefault="0040627E" w:rsidP="00B05714">
      <w:pPr>
        <w:pStyle w:val="EndnoteText"/>
      </w:pPr>
      <w:r>
        <w:t xml:space="preserve"> </w:t>
      </w:r>
    </w:p>
    <w:p w:rsidR="00B6069D" w:rsidRDefault="00B6069D" w:rsidP="00B05714">
      <w:pPr>
        <w:pStyle w:val="EndnoteText"/>
      </w:pPr>
      <w:proofErr w:type="spellStart"/>
      <w:r>
        <w:t>P</w:t>
      </w:r>
      <w:r w:rsidR="0040627E">
        <w:t>bind</w:t>
      </w:r>
      <w:proofErr w:type="spellEnd"/>
      <w:r>
        <w:tab/>
      </w:r>
      <w:r w:rsidR="0040627E">
        <w:t xml:space="preserve"> Cell array of binding cell arrays of the form defined for </w:t>
      </w:r>
      <w:proofErr w:type="spellStart"/>
      <w:r w:rsidR="0040627E">
        <w:t>pbind</w:t>
      </w:r>
      <w:proofErr w:type="spellEnd"/>
      <w:r w:rsidR="0040627E">
        <w:t>. Indicates how background</w:t>
      </w:r>
      <w:r w:rsidR="0040627E">
        <w:tab/>
        <w:t xml:space="preserve"> parameters are bound. Take care here: as the object that defined the binding is itself a cell array of cell arrays, it is easy to get confused as to whether the binding description applies to all background functions, or if it is a set of distinct binding descriptions, one for each background function. The size of the outermost cell array dictates which:</w:t>
      </w:r>
    </w:p>
    <w:p w:rsidR="0040627E" w:rsidRDefault="0040627E" w:rsidP="00B05714">
      <w:pPr>
        <w:pStyle w:val="EndnoteText"/>
      </w:pPr>
      <w:r>
        <w:t xml:space="preserve"> - If a single element in the cell array, then will be used for every background function;</w:t>
      </w:r>
    </w:p>
    <w:p w:rsidR="0040627E" w:rsidRDefault="0040627E" w:rsidP="00B05714">
      <w:pPr>
        <w:pStyle w:val="EndnoteText"/>
      </w:pPr>
      <w:r>
        <w:t xml:space="preserve"> - Otherwise, the size of the cell array must match the size of w, and there will be a</w:t>
      </w:r>
      <w:r w:rsidR="00B6069D">
        <w:t xml:space="preserve"> </w:t>
      </w:r>
      <w:r>
        <w:t>one-to-one correspondence of the elements to the background functions.</w:t>
      </w:r>
    </w:p>
    <w:p w:rsidR="0040627E" w:rsidRDefault="0040627E" w:rsidP="00B05714">
      <w:pPr>
        <w:pStyle w:val="EndnoteText"/>
      </w:pPr>
      <w:r>
        <w:tab/>
        <w:t xml:space="preserve"> </w:t>
      </w:r>
    </w:p>
    <w:p w:rsidR="0040627E" w:rsidRDefault="0040627E" w:rsidP="00B05714">
      <w:pPr>
        <w:pStyle w:val="EndnoteText"/>
      </w:pPr>
      <w:r>
        <w:t>Examples of a single binding description:</w:t>
      </w:r>
    </w:p>
    <w:p w:rsidR="0040627E" w:rsidRDefault="0040627E" w:rsidP="00B05714">
      <w:pPr>
        <w:pStyle w:val="EndnoteText"/>
      </w:pPr>
      <w:r>
        <w:t>{1,4}</w:t>
      </w:r>
      <w:r>
        <w:tab/>
      </w:r>
      <w:r>
        <w:tab/>
        <w:t>Background parameter (</w:t>
      </w:r>
      <w:proofErr w:type="spellStart"/>
      <w:r>
        <w:t>bp</w:t>
      </w:r>
      <w:proofErr w:type="spellEnd"/>
      <w:r>
        <w:t xml:space="preserve">) 1 is bound to </w:t>
      </w:r>
      <w:proofErr w:type="spellStart"/>
      <w:r>
        <w:t>bp</w:t>
      </w:r>
      <w:proofErr w:type="spellEnd"/>
      <w:r>
        <w:t xml:space="preserve"> 3, with the fixed</w:t>
      </w:r>
      <w:r w:rsidR="00B6069D">
        <w:t xml:space="preserve"> </w:t>
      </w:r>
      <w:r>
        <w:t>ratio determined by the initial values</w:t>
      </w:r>
    </w:p>
    <w:p w:rsidR="00AE2690" w:rsidRDefault="0040627E" w:rsidP="00B05714">
      <w:pPr>
        <w:pStyle w:val="EndnoteText"/>
      </w:pPr>
      <w:r>
        <w:t>{2,3,[7,2]}</w:t>
      </w:r>
      <w:r w:rsidR="00B6069D">
        <w:tab/>
      </w:r>
      <w:proofErr w:type="spellStart"/>
      <w:r>
        <w:t>Bp</w:t>
      </w:r>
      <w:proofErr w:type="spellEnd"/>
      <w:r>
        <w:t xml:space="preserve"> 2 bound to </w:t>
      </w:r>
      <w:proofErr w:type="spellStart"/>
      <w:r>
        <w:t>bp</w:t>
      </w:r>
      <w:proofErr w:type="spellEnd"/>
      <w:r>
        <w:t xml:space="preserve"> 3 of background function handle </w:t>
      </w:r>
      <w:proofErr w:type="spellStart"/>
      <w:r>
        <w:t>bkdfunc</w:t>
      </w:r>
      <w:proofErr w:type="spellEnd"/>
      <w:r>
        <w:t xml:space="preserve">{7,2} </w:t>
      </w:r>
    </w:p>
    <w:p w:rsidR="00AE2690" w:rsidRDefault="0040627E" w:rsidP="00B05714">
      <w:pPr>
        <w:pStyle w:val="EndnoteText"/>
      </w:pPr>
      <w:r>
        <w:t>{5,11,0}</w:t>
      </w:r>
      <w:r w:rsidR="00AE2690">
        <w:tab/>
      </w:r>
      <w:r>
        <w:tab/>
      </w:r>
      <w:proofErr w:type="spellStart"/>
      <w:r>
        <w:t>Bp</w:t>
      </w:r>
      <w:proofErr w:type="spellEnd"/>
      <w:r>
        <w:t xml:space="preserve"> 5 bound to parameter 11 of the global fitting function, </w:t>
      </w:r>
      <w:proofErr w:type="spellStart"/>
      <w:r>
        <w:t>func</w:t>
      </w:r>
      <w:proofErr w:type="spellEnd"/>
    </w:p>
    <w:p w:rsidR="0040627E" w:rsidRDefault="0040627E" w:rsidP="00B05714">
      <w:pPr>
        <w:pStyle w:val="EndnoteText"/>
      </w:pPr>
      <w:r>
        <w:t xml:space="preserve"> {{1,4}, {2,3,[7,2]}, {5,11,0}}</w:t>
      </w:r>
      <w:r>
        <w:tab/>
        <w:t xml:space="preserve"> Several bindings defined together</w:t>
      </w:r>
    </w:p>
    <w:p w:rsidR="00AE2690" w:rsidRDefault="00AE2690" w:rsidP="00B05714">
      <w:pPr>
        <w:pStyle w:val="EndnoteText"/>
      </w:pPr>
    </w:p>
    <w:p w:rsidR="0040627E" w:rsidRDefault="0040627E" w:rsidP="00B05714">
      <w:pPr>
        <w:pStyle w:val="EndnoteText"/>
      </w:pPr>
      <w:r>
        <w:t>{5,11,0,0.013}</w:t>
      </w:r>
      <w:r>
        <w:tab/>
        <w:t xml:space="preserve"> Explicit ratio for binding </w:t>
      </w:r>
      <w:proofErr w:type="spellStart"/>
      <w:r>
        <w:t>bp</w:t>
      </w:r>
      <w:proofErr w:type="spellEnd"/>
      <w:r>
        <w:t xml:space="preserve"> 5 to parameter 11 of the global fitting function</w:t>
      </w:r>
    </w:p>
    <w:p w:rsidR="0040627E" w:rsidRDefault="0040627E" w:rsidP="00B05714">
      <w:pPr>
        <w:pStyle w:val="EndnoteText"/>
      </w:pPr>
      <w:r>
        <w:t xml:space="preserve">{1,4,[7,2],14.15} Explicit ratio for binding </w:t>
      </w:r>
      <w:proofErr w:type="spellStart"/>
      <w:r>
        <w:t>bp</w:t>
      </w:r>
      <w:proofErr w:type="spellEnd"/>
      <w:r>
        <w:t xml:space="preserve"> 1 to </w:t>
      </w:r>
      <w:proofErr w:type="spellStart"/>
      <w:r>
        <w:t>bp</w:t>
      </w:r>
      <w:proofErr w:type="spellEnd"/>
      <w:r>
        <w:t xml:space="preserve"> 4 of background function [7,2]</w:t>
      </w:r>
    </w:p>
    <w:p w:rsidR="0040627E" w:rsidRDefault="0040627E" w:rsidP="00B05714">
      <w:pPr>
        <w:pStyle w:val="EndnoteText"/>
      </w:pPr>
      <w:r>
        <w:t xml:space="preserve"> </w:t>
      </w:r>
    </w:p>
    <w:p w:rsidR="0040627E" w:rsidRDefault="0040627E" w:rsidP="00B05714">
      <w:pPr>
        <w:pStyle w:val="EndnoteText"/>
      </w:pPr>
      <w:r>
        <w:t xml:space="preserve">In a call to </w:t>
      </w:r>
      <w:proofErr w:type="spellStart"/>
      <w:r>
        <w:t>multifit</w:t>
      </w:r>
      <w:proofErr w:type="spellEnd"/>
      <w:r>
        <w:t>: as an example of the need to take care:</w:t>
      </w:r>
    </w:p>
    <w:p w:rsidR="0040627E" w:rsidRDefault="0040627E" w:rsidP="00B05714">
      <w:pPr>
        <w:pStyle w:val="EndnoteText"/>
      </w:pPr>
      <w:proofErr w:type="spellStart"/>
      <w:r>
        <w:t>bpbind</w:t>
      </w:r>
      <w:proofErr w:type="spellEnd"/>
      <w:r>
        <w:t xml:space="preserve"> = {{1,4}, {2,3,[7,2]}, {5,11,0}}</w:t>
      </w:r>
      <w:r>
        <w:tab/>
        <w:t>binding description for three separate backgrounds</w:t>
      </w:r>
    </w:p>
    <w:p w:rsidR="0040627E" w:rsidRDefault="0040627E" w:rsidP="00B05714">
      <w:pPr>
        <w:pStyle w:val="EndnoteText"/>
      </w:pPr>
      <w:r>
        <w:t xml:space="preserve"> </w:t>
      </w:r>
    </w:p>
    <w:p w:rsidR="0040627E" w:rsidRDefault="0040627E" w:rsidP="00B05714">
      <w:pPr>
        <w:pStyle w:val="EndnoteText"/>
      </w:pPr>
      <w:proofErr w:type="spellStart"/>
      <w:r>
        <w:t>bpbind</w:t>
      </w:r>
      <w:proofErr w:type="spellEnd"/>
      <w:r>
        <w:t xml:space="preserve"> = { {{1,4}, {2,3,[7,2]}, {5,11,0}} } Binding description for all background functions</w:t>
      </w:r>
    </w:p>
    <w:p w:rsidR="0040627E" w:rsidRDefault="0040627E" w:rsidP="00B05714">
      <w:pPr>
        <w:pStyle w:val="EndnoteText"/>
      </w:pPr>
      <w:r>
        <w:t xml:space="preserve"> </w:t>
      </w:r>
    </w:p>
    <w:p w:rsidR="0040627E" w:rsidRDefault="0040627E" w:rsidP="00B05714">
      <w:pPr>
        <w:pStyle w:val="EndnoteText"/>
      </w:pPr>
      <w:r>
        <w:t>NOTE***</w:t>
      </w:r>
    </w:p>
    <w:p w:rsidR="0040627E" w:rsidRDefault="0040627E" w:rsidP="00AE2690">
      <w:pPr>
        <w:pStyle w:val="EndnoteText"/>
        <w:ind w:firstLine="720"/>
      </w:pPr>
      <w:r>
        <w:t xml:space="preserve">The insistence on </w:t>
      </w:r>
      <w:proofErr w:type="spellStart"/>
      <w:r>
        <w:t>bpin</w:t>
      </w:r>
      <w:proofErr w:type="spellEnd"/>
      <w:r>
        <w:t xml:space="preserve"> being a cell array resolves the same type of ambiguity as was solved for </w:t>
      </w:r>
      <w:proofErr w:type="spellStart"/>
      <w:r>
        <w:t>bpin</w:t>
      </w:r>
      <w:proofErr w:type="spellEnd"/>
    </w:p>
    <w:p w:rsidR="0040627E" w:rsidRDefault="0040627E" w:rsidP="00B05714">
      <w:pPr>
        <w:pStyle w:val="EndnoteText"/>
      </w:pPr>
      <w:r>
        <w:t xml:space="preserve"> </w:t>
      </w:r>
    </w:p>
    <w:p w:rsidR="0040627E" w:rsidRDefault="0040627E" w:rsidP="00B05714">
      <w:pPr>
        <w:pStyle w:val="EndnoteText"/>
      </w:pPr>
      <w:r>
        <w:t xml:space="preserve"> Optional keywords:</w:t>
      </w:r>
    </w:p>
    <w:p w:rsidR="0040627E" w:rsidRDefault="0040627E" w:rsidP="00B05714">
      <w:pPr>
        <w:pStyle w:val="EndnoteText"/>
      </w:pPr>
      <w:r>
        <w:t>------------------</w:t>
      </w:r>
    </w:p>
    <w:p w:rsidR="0040627E" w:rsidRDefault="0040627E" w:rsidP="00B05714">
      <w:pPr>
        <w:pStyle w:val="EndnoteText"/>
      </w:pPr>
      <w:r>
        <w:t>'list' Numeric code to control output to Matlab command window to monitor status of fit</w:t>
      </w:r>
    </w:p>
    <w:p w:rsidR="0040627E" w:rsidRDefault="0040627E" w:rsidP="00B05714">
      <w:pPr>
        <w:pStyle w:val="EndnoteText"/>
      </w:pPr>
      <w:r>
        <w:tab/>
        <w:t xml:space="preserve"> =0 for no printing to command window</w:t>
      </w:r>
    </w:p>
    <w:p w:rsidR="0040627E" w:rsidRDefault="0040627E" w:rsidP="00B05714">
      <w:pPr>
        <w:pStyle w:val="EndnoteText"/>
      </w:pPr>
      <w:r>
        <w:tab/>
        <w:t xml:space="preserve"> =1 prints iteration summary to command window</w:t>
      </w:r>
    </w:p>
    <w:p w:rsidR="0040627E" w:rsidRDefault="0040627E" w:rsidP="00B05714">
      <w:pPr>
        <w:pStyle w:val="EndnoteText"/>
      </w:pPr>
      <w:r>
        <w:tab/>
        <w:t xml:space="preserve"> =2 additionally prints parameter values at each iteration</w:t>
      </w:r>
    </w:p>
    <w:p w:rsidR="0040627E" w:rsidRDefault="0040627E" w:rsidP="00B05714">
      <w:pPr>
        <w:pStyle w:val="EndnoteText"/>
      </w:pPr>
      <w:r>
        <w:t xml:space="preserve"> </w:t>
      </w:r>
    </w:p>
    <w:p w:rsidR="0040627E" w:rsidRDefault="00AE2690" w:rsidP="00B05714">
      <w:pPr>
        <w:pStyle w:val="EndnoteText"/>
      </w:pPr>
      <w:r>
        <w:t>‘</w:t>
      </w:r>
      <w:r w:rsidR="0040627E">
        <w:t>fit' Array of fit control parameters</w:t>
      </w:r>
    </w:p>
    <w:p w:rsidR="0040627E" w:rsidRDefault="0040627E" w:rsidP="00B05714">
      <w:pPr>
        <w:pStyle w:val="EndnoteText"/>
      </w:pPr>
      <w:r>
        <w:tab/>
        <w:t xml:space="preserve"> </w:t>
      </w:r>
      <w:proofErr w:type="spellStart"/>
      <w:r>
        <w:t>fcp</w:t>
      </w:r>
      <w:proofErr w:type="spellEnd"/>
      <w:r>
        <w:t>(1) relative step length for calculation of partial derivatives</w:t>
      </w:r>
    </w:p>
    <w:p w:rsidR="0040627E" w:rsidRDefault="0040627E" w:rsidP="00B05714">
      <w:pPr>
        <w:pStyle w:val="EndnoteText"/>
      </w:pPr>
      <w:r>
        <w:tab/>
        <w:t xml:space="preserve"> </w:t>
      </w:r>
      <w:proofErr w:type="spellStart"/>
      <w:r>
        <w:t>fcp</w:t>
      </w:r>
      <w:proofErr w:type="spellEnd"/>
      <w:r>
        <w:t>(2) maximum number of iterations</w:t>
      </w:r>
    </w:p>
    <w:p w:rsidR="0040627E" w:rsidRDefault="0040627E" w:rsidP="00B05714">
      <w:pPr>
        <w:pStyle w:val="EndnoteText"/>
      </w:pPr>
      <w:r>
        <w:tab/>
        <w:t xml:space="preserve"> </w:t>
      </w:r>
      <w:proofErr w:type="spellStart"/>
      <w:r>
        <w:t>fcp</w:t>
      </w:r>
      <w:proofErr w:type="spellEnd"/>
      <w:r>
        <w:t>(3) Stopping criterion: relative change in chi-squared</w:t>
      </w:r>
      <w:r w:rsidR="00AE2690">
        <w:t xml:space="preserve"> </w:t>
      </w:r>
      <w:r>
        <w:t xml:space="preserve">i.e. stops if </w:t>
      </w:r>
      <w:proofErr w:type="spellStart"/>
      <w:r>
        <w:t>chisqr_new-chisqr_old</w:t>
      </w:r>
      <w:proofErr w:type="spellEnd"/>
      <w:r>
        <w:t xml:space="preserve"> &lt; </w:t>
      </w:r>
      <w:proofErr w:type="spellStart"/>
      <w:r>
        <w:t>fcp</w:t>
      </w:r>
      <w:proofErr w:type="spellEnd"/>
      <w:r>
        <w:t>(3)*</w:t>
      </w:r>
      <w:proofErr w:type="spellStart"/>
      <w:r>
        <w:t>chisqr_old</w:t>
      </w:r>
      <w:proofErr w:type="spellEnd"/>
    </w:p>
    <w:p w:rsidR="0040627E" w:rsidRDefault="0040627E" w:rsidP="00B05714">
      <w:pPr>
        <w:pStyle w:val="EndnoteText"/>
      </w:pPr>
      <w:r>
        <w:t xml:space="preserve"> </w:t>
      </w:r>
    </w:p>
    <w:p w:rsidR="0040627E" w:rsidRDefault="0040627E" w:rsidP="00B05714">
      <w:pPr>
        <w:pStyle w:val="EndnoteText"/>
      </w:pPr>
      <w:r>
        <w:t>'</w:t>
      </w:r>
      <w:proofErr w:type="gramStart"/>
      <w:r>
        <w:t>keep</w:t>
      </w:r>
      <w:proofErr w:type="gramEnd"/>
      <w:r>
        <w:t>' Array or cell array of arrays giving ranges of x to retain for fitting.</w:t>
      </w:r>
    </w:p>
    <w:p w:rsidR="0040627E" w:rsidRDefault="0040627E" w:rsidP="00B05714">
      <w:pPr>
        <w:pStyle w:val="EndnoteText"/>
      </w:pPr>
      <w:r>
        <w:tab/>
        <w:t xml:space="preserve"> - single array: applies to all elements of w</w:t>
      </w:r>
    </w:p>
    <w:p w:rsidR="0040627E" w:rsidRDefault="0040627E" w:rsidP="00B05714">
      <w:pPr>
        <w:pStyle w:val="EndnoteText"/>
      </w:pPr>
      <w:r>
        <w:tab/>
        <w:t xml:space="preserve"> - </w:t>
      </w:r>
      <w:proofErr w:type="gramStart"/>
      <w:r>
        <w:t>a</w:t>
      </w:r>
      <w:proofErr w:type="gramEnd"/>
      <w:r>
        <w:t xml:space="preserve"> cell array of arrays must have length the same as w, and describes the</w:t>
      </w:r>
      <w:r w:rsidR="00AE2690">
        <w:t xml:space="preserve"> </w:t>
      </w:r>
      <w:r>
        <w:t>keep ranges for those elements one-by-one.</w:t>
      </w:r>
    </w:p>
    <w:p w:rsidR="0040627E" w:rsidRDefault="0040627E" w:rsidP="00B05714">
      <w:pPr>
        <w:pStyle w:val="EndnoteText"/>
      </w:pPr>
      <w:r>
        <w:t xml:space="preserve"> </w:t>
      </w:r>
    </w:p>
    <w:p w:rsidR="0040627E" w:rsidRDefault="0040627E" w:rsidP="00B05714">
      <w:pPr>
        <w:pStyle w:val="EndnoteText"/>
      </w:pPr>
      <w:r>
        <w:t>A range is specified by an array of numbers which define a hypercube.</w:t>
      </w:r>
    </w:p>
    <w:p w:rsidR="00AE2690" w:rsidRDefault="0040627E" w:rsidP="00B05714">
      <w:pPr>
        <w:pStyle w:val="EndnoteText"/>
      </w:pPr>
      <w:r>
        <w:t>For example in case of two dimensions:</w:t>
      </w:r>
    </w:p>
    <w:p w:rsidR="0040627E" w:rsidRDefault="0040627E" w:rsidP="00B05714">
      <w:pPr>
        <w:pStyle w:val="EndnoteText"/>
      </w:pPr>
      <w:r>
        <w:tab/>
        <w:t xml:space="preserve"> [</w:t>
      </w:r>
      <w:proofErr w:type="spellStart"/>
      <w:r>
        <w:t>xlo</w:t>
      </w:r>
      <w:proofErr w:type="spellEnd"/>
      <w:r>
        <w:t xml:space="preserve">, </w:t>
      </w:r>
      <w:proofErr w:type="spellStart"/>
      <w:r>
        <w:t>xhi</w:t>
      </w:r>
      <w:proofErr w:type="spellEnd"/>
      <w:r>
        <w:t xml:space="preserve">, </w:t>
      </w:r>
      <w:proofErr w:type="spellStart"/>
      <w:r>
        <w:t>ylo</w:t>
      </w:r>
      <w:proofErr w:type="spellEnd"/>
      <w:r>
        <w:t xml:space="preserve">, </w:t>
      </w:r>
      <w:proofErr w:type="spellStart"/>
      <w:r>
        <w:t>yhi</w:t>
      </w:r>
      <w:proofErr w:type="spellEnd"/>
      <w:r>
        <w:t>]</w:t>
      </w:r>
    </w:p>
    <w:p w:rsidR="0040627E" w:rsidRDefault="0040627E" w:rsidP="00B05714">
      <w:pPr>
        <w:pStyle w:val="EndnoteText"/>
      </w:pPr>
      <w:r>
        <w:t>or in the case of n-dimensions:</w:t>
      </w:r>
    </w:p>
    <w:p w:rsidR="0040627E" w:rsidRDefault="0040627E" w:rsidP="00B05714">
      <w:pPr>
        <w:pStyle w:val="EndnoteText"/>
      </w:pPr>
      <w:r>
        <w:tab/>
        <w:t xml:space="preserve"> [x1_lo, x1_hi, x2_lo, x2_hi,..., </w:t>
      </w:r>
      <w:proofErr w:type="spellStart"/>
      <w:r>
        <w:t>xn_lo</w:t>
      </w:r>
      <w:proofErr w:type="spellEnd"/>
      <w:r>
        <w:t xml:space="preserve">, </w:t>
      </w:r>
      <w:proofErr w:type="spellStart"/>
      <w:r>
        <w:t>xn_hi</w:t>
      </w:r>
      <w:proofErr w:type="spellEnd"/>
      <w:r>
        <w:t>]</w:t>
      </w:r>
    </w:p>
    <w:p w:rsidR="0040627E" w:rsidRDefault="0040627E" w:rsidP="00B05714">
      <w:pPr>
        <w:pStyle w:val="EndnoteText"/>
      </w:pPr>
      <w:r>
        <w:t xml:space="preserve"> </w:t>
      </w:r>
    </w:p>
    <w:p w:rsidR="0040627E" w:rsidRDefault="0040627E" w:rsidP="00B05714">
      <w:pPr>
        <w:pStyle w:val="EndnoteText"/>
      </w:pPr>
      <w:r>
        <w:t>More than one range can be defined in rows,</w:t>
      </w:r>
    </w:p>
    <w:p w:rsidR="0040627E" w:rsidRDefault="0040627E" w:rsidP="00B05714">
      <w:pPr>
        <w:pStyle w:val="EndnoteText"/>
      </w:pPr>
      <w:r>
        <w:tab/>
        <w:t xml:space="preserve"> [Range_1; Range_2; Range_3;...; </w:t>
      </w:r>
      <w:proofErr w:type="spellStart"/>
      <w:r>
        <w:t>Range_m</w:t>
      </w:r>
      <w:proofErr w:type="spellEnd"/>
      <w:r>
        <w:t>]</w:t>
      </w:r>
    </w:p>
    <w:p w:rsidR="0040627E" w:rsidRDefault="0040627E" w:rsidP="00B05714">
      <w:pPr>
        <w:pStyle w:val="EndnoteText"/>
      </w:pPr>
      <w:proofErr w:type="gramStart"/>
      <w:r>
        <w:t>where</w:t>
      </w:r>
      <w:proofErr w:type="gramEnd"/>
      <w:r>
        <w:t xml:space="preserve"> each of the ranges are given in the format above.</w:t>
      </w:r>
    </w:p>
    <w:p w:rsidR="0040627E" w:rsidRDefault="0040627E" w:rsidP="00B05714">
      <w:pPr>
        <w:pStyle w:val="EndnoteText"/>
      </w:pPr>
      <w:r>
        <w:t xml:space="preserve"> </w:t>
      </w:r>
    </w:p>
    <w:p w:rsidR="0040627E" w:rsidRDefault="0040627E" w:rsidP="00B05714">
      <w:pPr>
        <w:pStyle w:val="EndnoteText"/>
      </w:pPr>
      <w:r>
        <w:t xml:space="preserve"> '</w:t>
      </w:r>
      <w:proofErr w:type="gramStart"/>
      <w:r>
        <w:t>remove</w:t>
      </w:r>
      <w:proofErr w:type="gramEnd"/>
      <w:r>
        <w:t xml:space="preserve">' Ranges to remove from fitting. </w:t>
      </w:r>
      <w:proofErr w:type="gramStart"/>
      <w:r>
        <w:t>Follows the same format as 'keep'.</w:t>
      </w:r>
      <w:proofErr w:type="gramEnd"/>
    </w:p>
    <w:p w:rsidR="0040627E" w:rsidRDefault="0040627E" w:rsidP="00B05714">
      <w:pPr>
        <w:pStyle w:val="EndnoteText"/>
      </w:pPr>
      <w:r>
        <w:t xml:space="preserve"> </w:t>
      </w:r>
    </w:p>
    <w:p w:rsidR="0040627E" w:rsidRDefault="0040627E" w:rsidP="00B05714">
      <w:pPr>
        <w:pStyle w:val="EndnoteText"/>
      </w:pPr>
      <w:r>
        <w:t xml:space="preserve">If a point appears within both </w:t>
      </w:r>
      <w:proofErr w:type="spellStart"/>
      <w:r>
        <w:t>xkeep</w:t>
      </w:r>
      <w:proofErr w:type="spellEnd"/>
      <w:r>
        <w:t xml:space="preserve"> and </w:t>
      </w:r>
      <w:proofErr w:type="spellStart"/>
      <w:r>
        <w:t>xremove</w:t>
      </w:r>
      <w:proofErr w:type="spellEnd"/>
      <w:r>
        <w:t>, then it will</w:t>
      </w:r>
      <w:r w:rsidR="00AE2690">
        <w:t xml:space="preserve"> </w:t>
      </w:r>
      <w:r>
        <w:t xml:space="preserve">be removed from the fit i.e. </w:t>
      </w:r>
      <w:proofErr w:type="spellStart"/>
      <w:r>
        <w:t>xremove</w:t>
      </w:r>
      <w:proofErr w:type="spellEnd"/>
      <w:r>
        <w:t xml:space="preserve"> takes </w:t>
      </w:r>
      <w:proofErr w:type="spellStart"/>
      <w:r>
        <w:t>precendence</w:t>
      </w:r>
      <w:proofErr w:type="spellEnd"/>
      <w:r>
        <w:t xml:space="preserve"> over </w:t>
      </w:r>
      <w:proofErr w:type="spellStart"/>
      <w:r>
        <w:t>xkeep</w:t>
      </w:r>
      <w:proofErr w:type="spellEnd"/>
      <w:r>
        <w:t>.</w:t>
      </w:r>
    </w:p>
    <w:p w:rsidR="0040627E" w:rsidRDefault="0040627E" w:rsidP="00B05714">
      <w:pPr>
        <w:pStyle w:val="EndnoteText"/>
      </w:pPr>
      <w:r>
        <w:t xml:space="preserve"> 'mask'</w:t>
      </w:r>
      <w:r w:rsidR="00AE2690">
        <w:tab/>
      </w:r>
      <w:r>
        <w:t xml:space="preserve"> Array, or cell array of arrays, of ones and zeros, with the same number</w:t>
      </w:r>
      <w:r>
        <w:tab/>
        <w:t xml:space="preserve"> of elements as the data arrays in the input object(s) in w. Indicates which of the data points are to be retained for fitting (1=keep, 0=remove).</w:t>
      </w:r>
    </w:p>
    <w:p w:rsidR="0040627E" w:rsidRDefault="0040627E" w:rsidP="00B05714">
      <w:pPr>
        <w:pStyle w:val="EndnoteText"/>
      </w:pPr>
    </w:p>
    <w:p w:rsidR="0040627E" w:rsidRDefault="0040627E" w:rsidP="00B05714">
      <w:pPr>
        <w:pStyle w:val="EndnoteText"/>
      </w:pPr>
      <w:r>
        <w:t>'select'</w:t>
      </w:r>
      <w:r w:rsidR="00AE2690">
        <w:tab/>
      </w:r>
      <w:r>
        <w:t xml:space="preserve">Calculates the returned function values, </w:t>
      </w:r>
      <w:proofErr w:type="spellStart"/>
      <w:r>
        <w:t>wout</w:t>
      </w:r>
      <w:proofErr w:type="spellEnd"/>
      <w:r>
        <w:t>, only at the points</w:t>
      </w:r>
      <w:r w:rsidR="00AE2690">
        <w:t xml:space="preserve"> </w:t>
      </w:r>
      <w:r>
        <w:t xml:space="preserve">that were selected for fitting by 'keep', 'remove', 'mask' and were not eliminated for having zero error bar </w:t>
      </w:r>
      <w:proofErr w:type="spellStart"/>
      <w:r>
        <w:t>etc</w:t>
      </w:r>
      <w:proofErr w:type="spellEnd"/>
      <w:r>
        <w:t>; this is useful for plotting the output, as only those points that contributed to the fit will be plotted.</w:t>
      </w:r>
    </w:p>
    <w:p w:rsidR="0040627E" w:rsidRDefault="0040627E" w:rsidP="00B05714">
      <w:pPr>
        <w:pStyle w:val="EndnoteText"/>
      </w:pPr>
      <w:r>
        <w:t xml:space="preserve"> </w:t>
      </w:r>
    </w:p>
    <w:p w:rsidR="0040627E" w:rsidRDefault="0040627E" w:rsidP="00B05714">
      <w:pPr>
        <w:pStyle w:val="EndnoteText"/>
      </w:pPr>
      <w:r>
        <w:t xml:space="preserve"> A final useful pair of keyword is:</w:t>
      </w:r>
    </w:p>
    <w:p w:rsidR="0040627E" w:rsidRDefault="0040627E" w:rsidP="00B05714">
      <w:pPr>
        <w:pStyle w:val="EndnoteText"/>
      </w:pPr>
      <w:r>
        <w:t xml:space="preserve"> </w:t>
      </w:r>
    </w:p>
    <w:p w:rsidR="0040627E" w:rsidRDefault="0040627E" w:rsidP="00B05714">
      <w:pPr>
        <w:pStyle w:val="EndnoteText"/>
      </w:pPr>
      <w:r>
        <w:t xml:space="preserve"> '</w:t>
      </w:r>
      <w:proofErr w:type="gramStart"/>
      <w:r>
        <w:t>evaluate</w:t>
      </w:r>
      <w:proofErr w:type="gramEnd"/>
      <w:r>
        <w:t xml:space="preserve">' Evaluate the fitting function at the initial parameter values only. </w:t>
      </w:r>
      <w:proofErr w:type="gramStart"/>
      <w:r>
        <w:t>Useful for checking the validity of starting parameters.</w:t>
      </w:r>
      <w:proofErr w:type="gramEnd"/>
    </w:p>
    <w:p w:rsidR="0040627E" w:rsidRDefault="0040627E" w:rsidP="00B05714">
      <w:pPr>
        <w:pStyle w:val="EndnoteText"/>
      </w:pPr>
      <w:r>
        <w:t xml:space="preserve"> </w:t>
      </w:r>
    </w:p>
    <w:p w:rsidR="0040627E" w:rsidRDefault="0040627E" w:rsidP="00B05714">
      <w:pPr>
        <w:pStyle w:val="EndnoteText"/>
      </w:pPr>
      <w:r>
        <w:t xml:space="preserve"> '</w:t>
      </w:r>
      <w:proofErr w:type="spellStart"/>
      <w:proofErr w:type="gramStart"/>
      <w:r>
        <w:t>chisqr</w:t>
      </w:r>
      <w:proofErr w:type="spellEnd"/>
      <w:proofErr w:type="gramEnd"/>
      <w:r>
        <w:t>'</w:t>
      </w:r>
      <w:r>
        <w:tab/>
        <w:t>If '</w:t>
      </w:r>
      <w:proofErr w:type="spellStart"/>
      <w:r>
        <w:t>evaulate</w:t>
      </w:r>
      <w:proofErr w:type="spellEnd"/>
      <w:r>
        <w:t xml:space="preserve">' is set, then if this option keyword is present the reduced chi-squared is evaluated. </w:t>
      </w:r>
      <w:r w:rsidR="00AE2690">
        <w:t>Otherwise</w:t>
      </w:r>
      <w:r>
        <w:t>, chi-squared is set to zero.</w:t>
      </w:r>
    </w:p>
    <w:p w:rsidR="0040627E" w:rsidRDefault="0040627E" w:rsidP="00B05714">
      <w:pPr>
        <w:pStyle w:val="EndnoteText"/>
      </w:pPr>
      <w:r>
        <w:t xml:space="preserve"> </w:t>
      </w:r>
    </w:p>
    <w:p w:rsidR="0040627E" w:rsidRDefault="0040627E" w:rsidP="00B05714">
      <w:pPr>
        <w:pStyle w:val="EndnoteText"/>
      </w:pPr>
      <w:r>
        <w:t xml:space="preserve"> </w:t>
      </w:r>
    </w:p>
    <w:p w:rsidR="0040627E" w:rsidRDefault="0040627E" w:rsidP="00B05714">
      <w:pPr>
        <w:pStyle w:val="EndnoteText"/>
      </w:pPr>
      <w:r>
        <w:t xml:space="preserve"> Output:</w:t>
      </w:r>
    </w:p>
    <w:p w:rsidR="0040627E" w:rsidRDefault="0040627E" w:rsidP="00B05714">
      <w:pPr>
        <w:pStyle w:val="EndnoteText"/>
      </w:pPr>
      <w:r>
        <w:t xml:space="preserve"> =======</w:t>
      </w:r>
    </w:p>
    <w:p w:rsidR="0040627E" w:rsidRDefault="00AE2690" w:rsidP="00B05714">
      <w:pPr>
        <w:pStyle w:val="EndnoteText"/>
      </w:pPr>
      <w:proofErr w:type="spellStart"/>
      <w:r>
        <w:t>w</w:t>
      </w:r>
      <w:r w:rsidR="0040627E">
        <w:t>out</w:t>
      </w:r>
      <w:proofErr w:type="spellEnd"/>
      <w:r w:rsidR="0040627E">
        <w:tab/>
        <w:t>Array or cell array of the objects evaluated at the fitted parameter values</w:t>
      </w:r>
    </w:p>
    <w:p w:rsidR="0040627E" w:rsidRDefault="0040627E" w:rsidP="00B05714">
      <w:pPr>
        <w:pStyle w:val="EndnoteText"/>
      </w:pPr>
      <w:r>
        <w:t xml:space="preserve">Has the same form as the input data. The only exception is if </w:t>
      </w:r>
      <w:proofErr w:type="spellStart"/>
      <w:r>
        <w:t>x</w:t>
      </w:r>
      <w:proofErr w:type="gramStart"/>
      <w:r>
        <w:t>,y,e</w:t>
      </w:r>
      <w:proofErr w:type="spellEnd"/>
      <w:proofErr w:type="gramEnd"/>
      <w:r>
        <w:t xml:space="preserve"> were given as</w:t>
      </w:r>
      <w:r>
        <w:tab/>
        <w:t xml:space="preserve"> three separate arrays, only </w:t>
      </w:r>
      <w:proofErr w:type="spellStart"/>
      <w:r>
        <w:t>ycalc</w:t>
      </w:r>
      <w:proofErr w:type="spellEnd"/>
      <w:r>
        <w:t xml:space="preserve"> is returned.</w:t>
      </w:r>
    </w:p>
    <w:p w:rsidR="0040627E" w:rsidRDefault="0040627E" w:rsidP="00B05714">
      <w:pPr>
        <w:pStyle w:val="EndnoteText"/>
      </w:pPr>
      <w:r>
        <w:t xml:space="preserve">If there was a problem i.e. ok==false, </w:t>
      </w:r>
      <w:proofErr w:type="spellStart"/>
      <w:r>
        <w:t>wout</w:t>
      </w:r>
      <w:proofErr w:type="spellEnd"/>
      <w:r>
        <w:t>=[]</w:t>
      </w:r>
    </w:p>
    <w:p w:rsidR="0040627E" w:rsidRDefault="0040627E" w:rsidP="00B05714">
      <w:pPr>
        <w:pStyle w:val="EndnoteText"/>
      </w:pPr>
    </w:p>
    <w:p w:rsidR="0040627E" w:rsidRDefault="0040627E" w:rsidP="00B05714">
      <w:pPr>
        <w:pStyle w:val="EndnoteText"/>
      </w:pPr>
      <w:proofErr w:type="spellStart"/>
      <w:r>
        <w:t>fitdata</w:t>
      </w:r>
      <w:proofErr w:type="spellEnd"/>
      <w:r>
        <w:t xml:space="preserve"> Result of fit for each dataset</w:t>
      </w:r>
    </w:p>
    <w:p w:rsidR="0040627E" w:rsidRDefault="0040627E" w:rsidP="00B05714">
      <w:pPr>
        <w:pStyle w:val="EndnoteText"/>
      </w:pPr>
      <w:proofErr w:type="spellStart"/>
      <w:r>
        <w:t>fitdata.p</w:t>
      </w:r>
      <w:proofErr w:type="spellEnd"/>
      <w:r>
        <w:tab/>
        <w:t xml:space="preserve"> - parameter values</w:t>
      </w:r>
    </w:p>
    <w:p w:rsidR="0040627E" w:rsidRDefault="0040627E" w:rsidP="00B05714">
      <w:pPr>
        <w:pStyle w:val="EndnoteText"/>
      </w:pPr>
      <w:proofErr w:type="spellStart"/>
      <w:r>
        <w:t>fitdata.sig</w:t>
      </w:r>
      <w:proofErr w:type="spellEnd"/>
      <w:r>
        <w:tab/>
        <w:t>- estimated errors of global parameters (=0 for fixed parameters)</w:t>
      </w:r>
    </w:p>
    <w:p w:rsidR="0040627E" w:rsidRDefault="0040627E" w:rsidP="00B05714">
      <w:pPr>
        <w:pStyle w:val="EndnoteText"/>
      </w:pPr>
      <w:proofErr w:type="spellStart"/>
      <w:r>
        <w:t>fitdata.bp</w:t>
      </w:r>
      <w:proofErr w:type="spellEnd"/>
      <w:r>
        <w:tab/>
        <w:t>- background parameter values</w:t>
      </w:r>
    </w:p>
    <w:p w:rsidR="0040627E" w:rsidRDefault="0040627E" w:rsidP="00B05714">
      <w:pPr>
        <w:pStyle w:val="EndnoteText"/>
      </w:pPr>
      <w:proofErr w:type="spellStart"/>
      <w:r>
        <w:t>fitdata.bsig</w:t>
      </w:r>
      <w:proofErr w:type="spellEnd"/>
      <w:r>
        <w:t xml:space="preserve"> </w:t>
      </w:r>
      <w:r w:rsidR="00AE2690">
        <w:tab/>
      </w:r>
      <w:r>
        <w:t>- estimated errors of background (=0 for fixed parameters)</w:t>
      </w:r>
    </w:p>
    <w:p w:rsidR="0040627E" w:rsidRDefault="0040627E" w:rsidP="00AE2690">
      <w:pPr>
        <w:pStyle w:val="EndnoteText"/>
      </w:pPr>
      <w:proofErr w:type="spellStart"/>
      <w:r>
        <w:t>fitdata.corr</w:t>
      </w:r>
      <w:proofErr w:type="spellEnd"/>
      <w:r>
        <w:t xml:space="preserve"> </w:t>
      </w:r>
      <w:r w:rsidR="00AE2690">
        <w:tab/>
      </w:r>
      <w:r>
        <w:t>- correlation matrix for free parameters</w:t>
      </w:r>
    </w:p>
    <w:p w:rsidR="0040627E" w:rsidRDefault="0040627E" w:rsidP="00B05714">
      <w:pPr>
        <w:pStyle w:val="EndnoteText"/>
      </w:pPr>
      <w:proofErr w:type="spellStart"/>
      <w:r>
        <w:t>fitdata.chisq</w:t>
      </w:r>
      <w:proofErr w:type="spellEnd"/>
      <w:r w:rsidR="00AE2690">
        <w:tab/>
      </w:r>
      <w:r>
        <w:t xml:space="preserve"> - reduced Chi^2 of fit (i.e. divided by (no. of data points) - (no. free parameters))</w:t>
      </w:r>
    </w:p>
    <w:p w:rsidR="00AE2690" w:rsidRDefault="0040627E" w:rsidP="00B05714">
      <w:pPr>
        <w:pStyle w:val="EndnoteText"/>
      </w:pPr>
      <w:proofErr w:type="spellStart"/>
      <w:r>
        <w:t>fitdata.pnames</w:t>
      </w:r>
      <w:proofErr w:type="spellEnd"/>
      <w:r>
        <w:t xml:space="preserve"> </w:t>
      </w:r>
      <w:r w:rsidR="00AE2690">
        <w:tab/>
      </w:r>
      <w:r>
        <w:t xml:space="preserve">- parameter </w:t>
      </w:r>
      <w:proofErr w:type="spellStart"/>
      <w:r>
        <w:t>names</w:t>
      </w:r>
      <w:proofErr w:type="spellEnd"/>
    </w:p>
    <w:p w:rsidR="0040627E" w:rsidRDefault="0040627E" w:rsidP="00B05714">
      <w:pPr>
        <w:pStyle w:val="EndnoteText"/>
      </w:pPr>
      <w:proofErr w:type="spellStart"/>
      <w:r>
        <w:t>fitdata.bpnames</w:t>
      </w:r>
      <w:proofErr w:type="spellEnd"/>
      <w:r w:rsidR="00AE2690">
        <w:tab/>
      </w:r>
      <w:r>
        <w:t>- background parameter names</w:t>
      </w:r>
    </w:p>
    <w:p w:rsidR="0040627E" w:rsidRDefault="0040627E" w:rsidP="00B05714">
      <w:pPr>
        <w:pStyle w:val="EndnoteText"/>
      </w:pPr>
      <w:r>
        <w:t xml:space="preserve">If there was a problem i.e. ok==false, </w:t>
      </w:r>
      <w:proofErr w:type="spellStart"/>
      <w:r>
        <w:t>fitdata</w:t>
      </w:r>
      <w:proofErr w:type="spellEnd"/>
      <w:r>
        <w:t>=[]</w:t>
      </w:r>
    </w:p>
    <w:p w:rsidR="00AE2690" w:rsidRDefault="00AE2690" w:rsidP="00B05714">
      <w:pPr>
        <w:pStyle w:val="EndnoteText"/>
      </w:pPr>
    </w:p>
    <w:p w:rsidR="0040627E" w:rsidRDefault="0040627E" w:rsidP="00B05714">
      <w:pPr>
        <w:pStyle w:val="EndnoteText"/>
      </w:pPr>
      <w:proofErr w:type="gramStart"/>
      <w:r>
        <w:t>ok</w:t>
      </w:r>
      <w:proofErr w:type="gramEnd"/>
      <w:r>
        <w:tab/>
        <w:t xml:space="preserve"> True if all ok, false if problem fitting. </w:t>
      </w:r>
    </w:p>
    <w:p w:rsidR="0040627E" w:rsidRDefault="0040627E" w:rsidP="00B05714">
      <w:pPr>
        <w:pStyle w:val="EndnoteText"/>
      </w:pPr>
    </w:p>
    <w:p w:rsidR="0040627E" w:rsidRDefault="0040627E" w:rsidP="00B05714">
      <w:pPr>
        <w:pStyle w:val="EndnoteText"/>
      </w:pPr>
      <w:r>
        <w:t>mess</w:t>
      </w:r>
      <w:r>
        <w:tab/>
        <w:t xml:space="preserve">Character string </w:t>
      </w:r>
      <w:proofErr w:type="spellStart"/>
      <w:r>
        <w:t>contaoning</w:t>
      </w:r>
      <w:proofErr w:type="spellEnd"/>
      <w:r>
        <w:t xml:space="preserve"> error message if ~ok; '' if ok</w:t>
      </w:r>
    </w:p>
    <w:p w:rsidR="0040627E" w:rsidRDefault="0040627E" w:rsidP="00B05714">
      <w:pPr>
        <w:pStyle w:val="EndnoteText"/>
      </w:pPr>
    </w:p>
    <w:p w:rsidR="0040627E" w:rsidRDefault="0040627E" w:rsidP="00B05714">
      <w:pPr>
        <w:pStyle w:val="EndnoteText"/>
      </w:pPr>
    </w:p>
    <w:p w:rsidR="0040627E" w:rsidRDefault="0040627E" w:rsidP="00B05714">
      <w:pPr>
        <w:pStyle w:val="EndnoteText"/>
      </w:pPr>
      <w:r>
        <w:t>Examples:</w:t>
      </w:r>
    </w:p>
    <w:p w:rsidR="00AE2690" w:rsidRDefault="0040627E" w:rsidP="00B05714">
      <w:pPr>
        <w:pStyle w:val="EndnoteText"/>
      </w:pPr>
      <w:r>
        <w:t xml:space="preserve">Fit five one-dimensional </w:t>
      </w:r>
      <w:proofErr w:type="spellStart"/>
      <w:r>
        <w:t>sqw</w:t>
      </w:r>
      <w:proofErr w:type="spellEnd"/>
      <w:r>
        <w:t xml:space="preserve"> objects to a model for </w:t>
      </w:r>
      <w:proofErr w:type="gramStart"/>
      <w:r>
        <w:t>S(</w:t>
      </w:r>
      <w:proofErr w:type="spellStart"/>
      <w:proofErr w:type="gramEnd"/>
      <w:r>
        <w:t>Q,w</w:t>
      </w:r>
      <w:proofErr w:type="spellEnd"/>
      <w:r>
        <w:t>) broadened by the instrument resolution function. The resolution model depends on two parameters</w:t>
      </w:r>
    </w:p>
    <w:p w:rsidR="00AE2690" w:rsidRDefault="0040627E" w:rsidP="00B05714">
      <w:pPr>
        <w:pStyle w:val="EndnoteText"/>
      </w:pPr>
      <w:r>
        <w:t xml:space="preserve">r1, r2, and the </w:t>
      </w:r>
      <w:proofErr w:type="gramStart"/>
      <w:r>
        <w:t>S(</w:t>
      </w:r>
      <w:proofErr w:type="spellStart"/>
      <w:proofErr w:type="gramEnd"/>
      <w:r>
        <w:t>Q,w</w:t>
      </w:r>
      <w:proofErr w:type="spellEnd"/>
      <w:r>
        <w:t xml:space="preserve">) model uses two large arrays c1, c2 in addition to the  fitting parameters p. The 4th and 5th parameters of p are constraint to vary with a fixed ratio; parameters 2 and 3 are fixed. Each </w:t>
      </w:r>
      <w:proofErr w:type="spellStart"/>
      <w:r>
        <w:t>sqw</w:t>
      </w:r>
      <w:proofErr w:type="spellEnd"/>
      <w:r>
        <w:t xml:space="preserve"> object has its own independent quadratic background, but all have the same initial parameter values.</w:t>
      </w:r>
    </w:p>
    <w:p w:rsidR="0040627E" w:rsidRDefault="0040627E" w:rsidP="00B05714">
      <w:pPr>
        <w:pStyle w:val="EndnoteText"/>
      </w:pPr>
      <w:r>
        <w:t>Two of them are constrained to a linear background.</w:t>
      </w:r>
    </w:p>
    <w:p w:rsidR="0040627E" w:rsidRDefault="0040627E" w:rsidP="00B05714">
      <w:pPr>
        <w:pStyle w:val="EndnoteText"/>
      </w:pPr>
    </w:p>
    <w:p w:rsidR="00AE2690" w:rsidRDefault="0040627E" w:rsidP="00B05714">
      <w:pPr>
        <w:pStyle w:val="EndnoteText"/>
      </w:pPr>
      <w:r>
        <w:t xml:space="preserve"> &gt;&gt; [</w:t>
      </w:r>
      <w:proofErr w:type="spellStart"/>
      <w:r>
        <w:t>wout,fitdata</w:t>
      </w:r>
      <w:proofErr w:type="spellEnd"/>
      <w:r>
        <w:t xml:space="preserve">] = </w:t>
      </w:r>
      <w:proofErr w:type="spellStart"/>
      <w:r>
        <w:t>multifit</w:t>
      </w:r>
      <w:proofErr w:type="spellEnd"/>
      <w:r>
        <w:t xml:space="preserve"> (w,...@</w:t>
      </w:r>
      <w:proofErr w:type="spellStart"/>
      <w:r>
        <w:t>resconv</w:t>
      </w:r>
      <w:proofErr w:type="spellEnd"/>
      <w:r>
        <w:t>, {@</w:t>
      </w:r>
      <w:proofErr w:type="spellStart"/>
      <w:r>
        <w:t>my_sqwfunc</w:t>
      </w:r>
      <w:proofErr w:type="spellEnd"/>
      <w:r>
        <w:t>,{p,c1,c2},r1,r2}, [1,0,0,1,1], {4,5},...</w:t>
      </w:r>
    </w:p>
    <w:p w:rsidR="0040627E" w:rsidRDefault="0040627E" w:rsidP="00B05714">
      <w:pPr>
        <w:pStyle w:val="EndnoteText"/>
      </w:pPr>
      <w:r>
        <w:tab/>
      </w:r>
      <w:r>
        <w:tab/>
      </w:r>
      <w:r>
        <w:tab/>
        <w:t xml:space="preserve"> @</w:t>
      </w:r>
      <w:proofErr w:type="spellStart"/>
      <w:r>
        <w:t>func_eval</w:t>
      </w:r>
      <w:proofErr w:type="spellEnd"/>
      <w:r>
        <w:t>, {{@quad,[1.1,0.1,0.02]}}, {[],[1,1,0],[],[],[1,1,0]} )</w:t>
      </w:r>
    </w:p>
    <w:p w:rsidR="0040627E" w:rsidRDefault="0040627E" w:rsidP="00B05714">
      <w:pPr>
        <w:pStyle w:val="EndnoteText"/>
      </w:pPr>
    </w:p>
    <w:p w:rsidR="0040627E" w:rsidRDefault="00AE2690" w:rsidP="00B05714">
      <w:pPr>
        <w:pStyle w:val="EndnoteText"/>
      </w:pPr>
      <w:r>
        <w:t>O</w:t>
      </w:r>
      <w:r w:rsidR="0040627E">
        <w:t>verloaded methods:</w:t>
      </w:r>
    </w:p>
    <w:p w:rsidR="0040627E" w:rsidRDefault="0040627E" w:rsidP="00B05714">
      <w:pPr>
        <w:pStyle w:val="EndnoteText"/>
      </w:pPr>
      <w:proofErr w:type="spellStart"/>
      <w:r>
        <w:t>sqw</w:t>
      </w:r>
      <w:proofErr w:type="spellEnd"/>
      <w:r>
        <w:t>/</w:t>
      </w:r>
      <w:proofErr w:type="spellStart"/>
      <w:r>
        <w:t>multifit</w:t>
      </w:r>
      <w:proofErr w:type="spellEnd"/>
    </w:p>
    <w:p w:rsidR="0040627E" w:rsidRDefault="0040627E" w:rsidP="00B05714">
      <w:pPr>
        <w:pStyle w:val="EndnoteText"/>
      </w:pPr>
      <w:r>
        <w:t>d4d/</w:t>
      </w:r>
      <w:proofErr w:type="spellStart"/>
      <w:r>
        <w:t>multifit</w:t>
      </w:r>
      <w:proofErr w:type="spellEnd"/>
    </w:p>
    <w:p w:rsidR="0040627E" w:rsidRDefault="0040627E" w:rsidP="00B05714">
      <w:pPr>
        <w:pStyle w:val="EndnoteText"/>
      </w:pPr>
      <w:r>
        <w:t>d3d/</w:t>
      </w:r>
      <w:proofErr w:type="spellStart"/>
      <w:r>
        <w:t>multifit</w:t>
      </w:r>
      <w:proofErr w:type="spellEnd"/>
    </w:p>
    <w:p w:rsidR="0040627E" w:rsidRDefault="0040627E" w:rsidP="00B05714">
      <w:pPr>
        <w:pStyle w:val="EndnoteText"/>
      </w:pPr>
      <w:r>
        <w:t>d2d/</w:t>
      </w:r>
      <w:proofErr w:type="spellStart"/>
      <w:r>
        <w:t>multifit</w:t>
      </w:r>
      <w:proofErr w:type="spellEnd"/>
    </w:p>
    <w:p w:rsidR="0040627E" w:rsidRDefault="0040627E" w:rsidP="00B05714">
      <w:pPr>
        <w:pStyle w:val="EndnoteText"/>
      </w:pPr>
      <w:r>
        <w:t>d1d/</w:t>
      </w:r>
      <w:proofErr w:type="spellStart"/>
      <w:r>
        <w:t>multifit</w:t>
      </w:r>
      <w:proofErr w:type="spellEnd"/>
    </w:p>
    <w:p w:rsidR="0040627E" w:rsidRDefault="0040627E" w:rsidP="00B05714">
      <w:pPr>
        <w:pStyle w:val="EndnoteText"/>
      </w:pPr>
      <w:r>
        <w:t>d0d/</w:t>
      </w:r>
      <w:proofErr w:type="spellStart"/>
      <w:r>
        <w:t>multifit</w:t>
      </w:r>
      <w:proofErr w:type="spellEnd"/>
    </w:p>
  </w:endnote>
  <w:endnote w:id="20">
    <w:p w:rsidR="0040627E" w:rsidRDefault="0040627E" w:rsidP="00AE2690">
      <w:pPr>
        <w:pStyle w:val="Heading3"/>
      </w:pPr>
      <w:r>
        <w:rPr>
          <w:rStyle w:val="EndnoteReference"/>
        </w:rPr>
        <w:endnoteRef/>
      </w:r>
      <w:r>
        <w:t xml:space="preserve"> </w:t>
      </w:r>
      <w:proofErr w:type="spellStart"/>
      <w:r>
        <w:t>save_xye</w:t>
      </w:r>
      <w:proofErr w:type="spellEnd"/>
    </w:p>
    <w:p w:rsidR="0040627E" w:rsidRDefault="0040627E" w:rsidP="0017600B">
      <w:pPr>
        <w:pStyle w:val="EndnoteText"/>
      </w:pPr>
      <w:r>
        <w:t xml:space="preserve"> Save 1D</w:t>
      </w:r>
      <w:proofErr w:type="gramStart"/>
      <w:r>
        <w:t>,2D</w:t>
      </w:r>
      <w:proofErr w:type="gramEnd"/>
      <w:r>
        <w:t xml:space="preserve">,.. </w:t>
      </w:r>
      <w:proofErr w:type="spellStart"/>
      <w:proofErr w:type="gramStart"/>
      <w:r>
        <w:t>sqw</w:t>
      </w:r>
      <w:proofErr w:type="spellEnd"/>
      <w:proofErr w:type="gramEnd"/>
      <w:r>
        <w:t xml:space="preserve"> object to </w:t>
      </w:r>
      <w:proofErr w:type="spellStart"/>
      <w:r>
        <w:t>ascii</w:t>
      </w:r>
      <w:proofErr w:type="spellEnd"/>
      <w:r>
        <w:t xml:space="preserve"> file.</w:t>
      </w:r>
    </w:p>
    <w:p w:rsidR="0040627E" w:rsidRDefault="0040627E" w:rsidP="0017600B">
      <w:pPr>
        <w:pStyle w:val="EndnoteText"/>
      </w:pPr>
      <w:r>
        <w:t xml:space="preserve"> </w:t>
      </w:r>
    </w:p>
    <w:p w:rsidR="0040627E" w:rsidRDefault="0040627E" w:rsidP="0017600B">
      <w:pPr>
        <w:pStyle w:val="EndnoteText"/>
      </w:pPr>
      <w:r>
        <w:t xml:space="preserve"> Syntax:</w:t>
      </w:r>
    </w:p>
    <w:p w:rsidR="0040627E" w:rsidRDefault="0040627E" w:rsidP="0017600B">
      <w:pPr>
        <w:pStyle w:val="EndnoteText"/>
      </w:pPr>
      <w:r>
        <w:t xml:space="preserve">&gt;&gt; </w:t>
      </w:r>
      <w:proofErr w:type="spellStart"/>
      <w:r>
        <w:t>save_xye</w:t>
      </w:r>
      <w:proofErr w:type="spellEnd"/>
      <w:r>
        <w:t xml:space="preserve"> (w)</w:t>
      </w:r>
      <w:r>
        <w:tab/>
      </w:r>
      <w:r>
        <w:tab/>
      </w:r>
      <w:r>
        <w:tab/>
        <w:t>Prompts for file to write to</w:t>
      </w:r>
    </w:p>
    <w:p w:rsidR="0040627E" w:rsidRDefault="0040627E" w:rsidP="0017600B">
      <w:pPr>
        <w:pStyle w:val="EndnoteText"/>
      </w:pPr>
      <w:r>
        <w:t xml:space="preserve">&gt;&gt; </w:t>
      </w:r>
      <w:proofErr w:type="spellStart"/>
      <w:r>
        <w:t>save_xye</w:t>
      </w:r>
      <w:proofErr w:type="spellEnd"/>
      <w:r>
        <w:t xml:space="preserve"> (w, </w:t>
      </w:r>
      <w:proofErr w:type="spellStart"/>
      <w:r>
        <w:t>null_value</w:t>
      </w:r>
      <w:proofErr w:type="spellEnd"/>
      <w:r>
        <w:t>)</w:t>
      </w:r>
      <w:r>
        <w:tab/>
        <w:t xml:space="preserve">Substitute intensity of empty cells with the numerical value empty (default: </w:t>
      </w:r>
      <w:proofErr w:type="spellStart"/>
      <w:r>
        <w:t>NaN</w:t>
      </w:r>
      <w:proofErr w:type="spellEnd"/>
      <w:r>
        <w:t>)</w:t>
      </w:r>
    </w:p>
    <w:p w:rsidR="0040627E" w:rsidRDefault="00AE2690" w:rsidP="0017600B">
      <w:pPr>
        <w:pStyle w:val="EndnoteText"/>
      </w:pPr>
      <w:r>
        <w:t>&gt;</w:t>
      </w:r>
      <w:r w:rsidR="0040627E">
        <w:t xml:space="preserve">&gt; </w:t>
      </w:r>
      <w:proofErr w:type="spellStart"/>
      <w:r w:rsidR="0040627E">
        <w:t>save_xye</w:t>
      </w:r>
      <w:proofErr w:type="spellEnd"/>
      <w:r w:rsidR="0040627E">
        <w:t xml:space="preserve"> (w, file)</w:t>
      </w:r>
      <w:r w:rsidR="0040627E">
        <w:tab/>
        <w:t>Write to named file</w:t>
      </w:r>
    </w:p>
    <w:p w:rsidR="0040627E" w:rsidRDefault="0040627E" w:rsidP="0017600B">
      <w:pPr>
        <w:pStyle w:val="EndnoteText"/>
      </w:pPr>
      <w:r>
        <w:t xml:space="preserve">&gt;&gt; </w:t>
      </w:r>
      <w:proofErr w:type="spellStart"/>
      <w:r>
        <w:t>save_xye</w:t>
      </w:r>
      <w:proofErr w:type="spellEnd"/>
      <w:r>
        <w:t xml:space="preserve"> (w, </w:t>
      </w:r>
      <w:proofErr w:type="spellStart"/>
      <w:r>
        <w:t>null_value</w:t>
      </w:r>
      <w:proofErr w:type="spellEnd"/>
      <w:r>
        <w:t>, file)</w:t>
      </w:r>
    </w:p>
    <w:p w:rsidR="0040627E" w:rsidRDefault="0040627E" w:rsidP="0017600B">
      <w:pPr>
        <w:pStyle w:val="EndnoteText"/>
      </w:pPr>
      <w:r>
        <w:t xml:space="preserve"> </w:t>
      </w:r>
    </w:p>
    <w:p w:rsidR="0040627E" w:rsidRDefault="0040627E" w:rsidP="0017600B">
      <w:pPr>
        <w:pStyle w:val="EndnoteText"/>
      </w:pPr>
      <w:r>
        <w:t xml:space="preserve">Unless otherwise specified, bins where there is no data are written as having </w:t>
      </w:r>
      <w:proofErr w:type="spellStart"/>
      <w:r>
        <w:t>NaN</w:t>
      </w:r>
      <w:proofErr w:type="spellEnd"/>
      <w:r>
        <w:t xml:space="preserve"> (i.e. not-a-number) for the signal and zero for the standard deviation.</w:t>
      </w:r>
    </w:p>
    <w:p w:rsidR="0040627E" w:rsidRDefault="0040627E" w:rsidP="0017600B">
      <w:pPr>
        <w:pStyle w:val="EndnoteText"/>
      </w:pPr>
      <w:r>
        <w:t xml:space="preserve"> You can always </w:t>
      </w:r>
      <w:proofErr w:type="spellStart"/>
      <w:r>
        <w:t>substitue</w:t>
      </w:r>
      <w:proofErr w:type="spellEnd"/>
      <w:r>
        <w:t xml:space="preserve"> a different value e.g. -10^30 or 0 by assigning a value to the optional parameter </w:t>
      </w:r>
      <w:proofErr w:type="spellStart"/>
      <w:r>
        <w:t>null_value</w:t>
      </w:r>
      <w:proofErr w:type="spellEnd"/>
      <w:r>
        <w:t>.</w:t>
      </w:r>
    </w:p>
    <w:p w:rsidR="0040627E" w:rsidRDefault="0040627E" w:rsidP="0017600B">
      <w:pPr>
        <w:pStyle w:val="EndnoteText"/>
      </w:pPr>
      <w:r>
        <w:t xml:space="preserve"> </w:t>
      </w:r>
    </w:p>
    <w:p w:rsidR="0040627E" w:rsidRDefault="0040627E" w:rsidP="0017600B">
      <w:pPr>
        <w:pStyle w:val="EndnoteText"/>
      </w:pPr>
      <w:r>
        <w:t xml:space="preserve"> Note that if w is an array of objects, then "file" must be a cell array of filenames.</w:t>
      </w:r>
    </w:p>
    <w:p w:rsidR="0040627E" w:rsidRDefault="0040627E" w:rsidP="0017600B">
      <w:pPr>
        <w:pStyle w:val="EndnoteText"/>
      </w:pPr>
      <w:r>
        <w:t xml:space="preserve"> </w:t>
      </w:r>
    </w:p>
    <w:p w:rsidR="0040627E" w:rsidRDefault="0040627E" w:rsidP="0017600B">
      <w:pPr>
        <w:pStyle w:val="EndnoteText"/>
      </w:pPr>
      <w:r>
        <w:t xml:space="preserve"> </w:t>
      </w:r>
    </w:p>
    <w:p w:rsidR="0040627E" w:rsidRDefault="0040627E" w:rsidP="0017600B">
      <w:pPr>
        <w:pStyle w:val="EndnoteText"/>
      </w:pPr>
      <w:r>
        <w:t>The data is saved in the format:</w:t>
      </w:r>
    </w:p>
    <w:p w:rsidR="0040627E" w:rsidRDefault="0040627E" w:rsidP="0017600B">
      <w:pPr>
        <w:pStyle w:val="EndnoteText"/>
      </w:pPr>
      <w:r>
        <w:t>1D dataset:</w:t>
      </w:r>
    </w:p>
    <w:p w:rsidR="0040627E" w:rsidRDefault="0040627E" w:rsidP="0017600B">
      <w:pPr>
        <w:pStyle w:val="EndnoteText"/>
      </w:pPr>
      <w:r>
        <w:tab/>
        <w:t xml:space="preserve"> x(1)</w:t>
      </w:r>
      <w:r>
        <w:tab/>
        <w:t>y(1)</w:t>
      </w:r>
      <w:r>
        <w:tab/>
        <w:t>e(1)</w:t>
      </w:r>
    </w:p>
    <w:p w:rsidR="0040627E" w:rsidRDefault="0040627E" w:rsidP="0017600B">
      <w:pPr>
        <w:pStyle w:val="EndnoteText"/>
      </w:pPr>
      <w:r>
        <w:tab/>
        <w:t xml:space="preserve"> x(2)</w:t>
      </w:r>
      <w:r>
        <w:tab/>
        <w:t>y(2)</w:t>
      </w:r>
      <w:r>
        <w:tab/>
        <w:t>e(2)</w:t>
      </w:r>
    </w:p>
    <w:p w:rsidR="0040627E" w:rsidRDefault="0040627E" w:rsidP="0017600B">
      <w:pPr>
        <w:pStyle w:val="EndnoteText"/>
      </w:pPr>
      <w:r>
        <w:tab/>
      </w:r>
      <w:r>
        <w:tab/>
        <w:t>:</w:t>
      </w:r>
      <w:r>
        <w:tab/>
        <w:t xml:space="preserve"> :</w:t>
      </w:r>
      <w:r>
        <w:tab/>
        <w:t xml:space="preserve"> :</w:t>
      </w:r>
    </w:p>
    <w:p w:rsidR="0040627E" w:rsidRDefault="0040627E" w:rsidP="0017600B">
      <w:pPr>
        <w:pStyle w:val="EndnoteText"/>
      </w:pPr>
      <w:r>
        <w:tab/>
        <w:t xml:space="preserve"> x(n)</w:t>
      </w:r>
      <w:r>
        <w:tab/>
        <w:t>y(n)</w:t>
      </w:r>
      <w:r>
        <w:tab/>
        <w:t>e(n)</w:t>
      </w:r>
    </w:p>
    <w:p w:rsidR="0040627E" w:rsidRDefault="0040627E" w:rsidP="0017600B">
      <w:pPr>
        <w:pStyle w:val="EndnoteText"/>
      </w:pPr>
    </w:p>
    <w:p w:rsidR="0040627E" w:rsidRDefault="0040627E" w:rsidP="0017600B">
      <w:pPr>
        <w:pStyle w:val="EndnoteText"/>
      </w:pPr>
      <w:r>
        <w:t>2D dataset:</w:t>
      </w:r>
    </w:p>
    <w:p w:rsidR="0040627E" w:rsidRDefault="0040627E" w:rsidP="0017600B">
      <w:pPr>
        <w:pStyle w:val="EndnoteText"/>
      </w:pPr>
      <w:r>
        <w:tab/>
        <w:t xml:space="preserve"> x1(1) x2(1)</w:t>
      </w:r>
      <w:r>
        <w:tab/>
        <w:t>y(1,1)</w:t>
      </w:r>
      <w:r>
        <w:tab/>
        <w:t>e(1,1)</w:t>
      </w:r>
    </w:p>
    <w:p w:rsidR="0040627E" w:rsidRDefault="0040627E" w:rsidP="0017600B">
      <w:pPr>
        <w:pStyle w:val="EndnoteText"/>
      </w:pPr>
      <w:r>
        <w:tab/>
        <w:t xml:space="preserve"> x1(2) x2(1)</w:t>
      </w:r>
      <w:r>
        <w:tab/>
        <w:t>y(2,1)</w:t>
      </w:r>
      <w:r>
        <w:tab/>
        <w:t>e(2,1)</w:t>
      </w:r>
    </w:p>
    <w:p w:rsidR="0040627E" w:rsidRDefault="0040627E" w:rsidP="0017600B">
      <w:pPr>
        <w:pStyle w:val="EndnoteText"/>
      </w:pPr>
      <w:r>
        <w:tab/>
      </w:r>
      <w:r>
        <w:tab/>
        <w:t>:</w:t>
      </w:r>
      <w:r>
        <w:tab/>
        <w:t xml:space="preserve"> :</w:t>
      </w:r>
      <w:r>
        <w:tab/>
      </w:r>
      <w:r>
        <w:tab/>
        <w:t>:</w:t>
      </w:r>
      <w:r>
        <w:tab/>
        <w:t xml:space="preserve"> :</w:t>
      </w:r>
    </w:p>
    <w:p w:rsidR="0040627E" w:rsidRDefault="0040627E" w:rsidP="0017600B">
      <w:pPr>
        <w:pStyle w:val="EndnoteText"/>
      </w:pPr>
      <w:r>
        <w:tab/>
        <w:t xml:space="preserve"> x1(n1) x2(1)</w:t>
      </w:r>
      <w:r>
        <w:tab/>
        <w:t>y(n1,1) e(n1,1)</w:t>
      </w:r>
    </w:p>
    <w:p w:rsidR="0040627E" w:rsidRDefault="0040627E" w:rsidP="0017600B">
      <w:pPr>
        <w:pStyle w:val="EndnoteText"/>
      </w:pPr>
      <w:r>
        <w:tab/>
        <w:t xml:space="preserve"> x1(1) x2(2)</w:t>
      </w:r>
      <w:r>
        <w:tab/>
        <w:t>y(1,2)</w:t>
      </w:r>
      <w:r>
        <w:tab/>
        <w:t>e(1,2)</w:t>
      </w:r>
    </w:p>
    <w:p w:rsidR="0040627E" w:rsidRDefault="0040627E" w:rsidP="0017600B">
      <w:pPr>
        <w:pStyle w:val="EndnoteText"/>
      </w:pPr>
      <w:r>
        <w:tab/>
        <w:t xml:space="preserve"> x1(2) x2(2)</w:t>
      </w:r>
      <w:r>
        <w:tab/>
        <w:t>y(2,2)</w:t>
      </w:r>
      <w:r>
        <w:tab/>
        <w:t>e(2,2)</w:t>
      </w:r>
    </w:p>
    <w:p w:rsidR="0040627E" w:rsidRDefault="0040627E" w:rsidP="0017600B">
      <w:pPr>
        <w:pStyle w:val="EndnoteText"/>
      </w:pPr>
      <w:r>
        <w:tab/>
      </w:r>
      <w:r>
        <w:tab/>
        <w:t>:</w:t>
      </w:r>
      <w:r>
        <w:tab/>
        <w:t xml:space="preserve"> :</w:t>
      </w:r>
      <w:r>
        <w:tab/>
      </w:r>
      <w:r>
        <w:tab/>
        <w:t>:</w:t>
      </w:r>
      <w:r>
        <w:tab/>
        <w:t xml:space="preserve"> :</w:t>
      </w:r>
    </w:p>
    <w:p w:rsidR="0040627E" w:rsidRDefault="0040627E" w:rsidP="0017600B">
      <w:pPr>
        <w:pStyle w:val="EndnoteText"/>
      </w:pPr>
      <w:r>
        <w:tab/>
        <w:t xml:space="preserve"> x1(n1) x2(2)</w:t>
      </w:r>
      <w:r>
        <w:tab/>
        <w:t>y(n1,2) e(n1,2)</w:t>
      </w:r>
    </w:p>
    <w:p w:rsidR="0040627E" w:rsidRDefault="0040627E" w:rsidP="0017600B">
      <w:pPr>
        <w:pStyle w:val="EndnoteText"/>
      </w:pPr>
      <w:r>
        <w:tab/>
        <w:t xml:space="preserve"> x1(1) x2(3)</w:t>
      </w:r>
      <w:r>
        <w:tab/>
        <w:t>y(1,3)</w:t>
      </w:r>
      <w:r>
        <w:tab/>
        <w:t>e(1,3)</w:t>
      </w:r>
    </w:p>
    <w:p w:rsidR="0040627E" w:rsidRDefault="0040627E" w:rsidP="0017600B">
      <w:pPr>
        <w:pStyle w:val="EndnoteText"/>
      </w:pPr>
      <w:r>
        <w:tab/>
      </w:r>
      <w:r>
        <w:tab/>
        <w:t>:</w:t>
      </w:r>
      <w:r>
        <w:tab/>
        <w:t xml:space="preserve"> :</w:t>
      </w:r>
      <w:r>
        <w:tab/>
      </w:r>
      <w:r>
        <w:tab/>
        <w:t>:</w:t>
      </w:r>
      <w:r>
        <w:tab/>
        <w:t xml:space="preserve"> :</w:t>
      </w:r>
    </w:p>
    <w:p w:rsidR="0040627E" w:rsidRDefault="0040627E" w:rsidP="0017600B">
      <w:pPr>
        <w:pStyle w:val="EndnoteText"/>
      </w:pPr>
      <w:r>
        <w:tab/>
        <w:t xml:space="preserve"> x1(n1) x2(n2) y(n1,n2) e(n1,n2)</w:t>
      </w:r>
    </w:p>
    <w:p w:rsidR="0040627E" w:rsidRDefault="0040627E" w:rsidP="0017600B">
      <w:pPr>
        <w:pStyle w:val="EndnoteText"/>
      </w:pPr>
    </w:p>
    <w:p w:rsidR="0040627E" w:rsidRDefault="0040627E" w:rsidP="0017600B">
      <w:pPr>
        <w:pStyle w:val="EndnoteText"/>
      </w:pPr>
    </w:p>
    <w:p w:rsidR="0040627E" w:rsidRDefault="0040627E" w:rsidP="0017600B">
      <w:pPr>
        <w:pStyle w:val="EndnoteText"/>
      </w:pPr>
      <w:r>
        <w:t>3D dataset:</w:t>
      </w:r>
    </w:p>
    <w:p w:rsidR="0040627E" w:rsidRDefault="0040627E" w:rsidP="0017600B">
      <w:pPr>
        <w:pStyle w:val="EndnoteText"/>
      </w:pPr>
      <w:r>
        <w:tab/>
        <w:t xml:space="preserve"> x1(1) x2(1)</w:t>
      </w:r>
      <w:r>
        <w:tab/>
        <w:t>x3(1)</w:t>
      </w:r>
      <w:r>
        <w:tab/>
        <w:t xml:space="preserve"> y(1,1)</w:t>
      </w:r>
      <w:r>
        <w:tab/>
        <w:t>e(1,1)</w:t>
      </w:r>
    </w:p>
    <w:p w:rsidR="0040627E" w:rsidRDefault="0040627E" w:rsidP="0017600B">
      <w:pPr>
        <w:pStyle w:val="EndnoteText"/>
      </w:pPr>
      <w:r>
        <w:tab/>
        <w:t xml:space="preserve"> x1(2) x2(1)</w:t>
      </w:r>
      <w:r>
        <w:tab/>
        <w:t>x3(1)</w:t>
      </w:r>
      <w:r>
        <w:tab/>
        <w:t xml:space="preserve"> y(2,1)</w:t>
      </w:r>
      <w:r>
        <w:tab/>
        <w:t>e(2,1)</w:t>
      </w:r>
    </w:p>
    <w:p w:rsidR="0040627E" w:rsidRDefault="0040627E" w:rsidP="0017600B">
      <w:pPr>
        <w:pStyle w:val="EndnoteText"/>
      </w:pPr>
      <w:r>
        <w:tab/>
      </w:r>
      <w:r>
        <w:tab/>
        <w:t>:</w:t>
      </w:r>
      <w:r>
        <w:tab/>
        <w:t xml:space="preserve"> :</w:t>
      </w:r>
      <w:r>
        <w:tab/>
      </w:r>
      <w:r>
        <w:tab/>
        <w:t>:</w:t>
      </w:r>
      <w:r>
        <w:tab/>
      </w:r>
      <w:r>
        <w:tab/>
        <w:t>:</w:t>
      </w:r>
      <w:r>
        <w:tab/>
        <w:t xml:space="preserve"> :</w:t>
      </w:r>
    </w:p>
    <w:p w:rsidR="0040627E" w:rsidRDefault="0040627E" w:rsidP="0017600B">
      <w:pPr>
        <w:pStyle w:val="EndnoteText"/>
      </w:pPr>
      <w:r>
        <w:tab/>
        <w:t xml:space="preserve"> x1(n1) x2(1)</w:t>
      </w:r>
      <w:r>
        <w:tab/>
        <w:t>x3(1)</w:t>
      </w:r>
      <w:r>
        <w:tab/>
        <w:t xml:space="preserve"> y(n1,1) e(n1,1)</w:t>
      </w:r>
    </w:p>
    <w:p w:rsidR="0040627E" w:rsidRDefault="0040627E" w:rsidP="0017600B">
      <w:pPr>
        <w:pStyle w:val="EndnoteText"/>
      </w:pPr>
      <w:r>
        <w:tab/>
        <w:t xml:space="preserve"> x1(1) x2(2)</w:t>
      </w:r>
      <w:r>
        <w:tab/>
        <w:t>x3(1)</w:t>
      </w:r>
      <w:r>
        <w:tab/>
        <w:t xml:space="preserve"> y(1,2)</w:t>
      </w:r>
      <w:r>
        <w:tab/>
        <w:t>e(1,2)</w:t>
      </w:r>
    </w:p>
    <w:p w:rsidR="0040627E" w:rsidRDefault="0040627E" w:rsidP="0017600B">
      <w:pPr>
        <w:pStyle w:val="EndnoteText"/>
      </w:pPr>
      <w:r>
        <w:tab/>
        <w:t xml:space="preserve"> x1(2) x2(2)</w:t>
      </w:r>
      <w:r>
        <w:tab/>
        <w:t>x3(1)</w:t>
      </w:r>
      <w:r>
        <w:tab/>
        <w:t xml:space="preserve"> y(2,2)</w:t>
      </w:r>
      <w:r>
        <w:tab/>
        <w:t>e(2,2)</w:t>
      </w:r>
    </w:p>
    <w:p w:rsidR="0040627E" w:rsidRDefault="0040627E" w:rsidP="0017600B">
      <w:pPr>
        <w:pStyle w:val="EndnoteText"/>
      </w:pPr>
      <w:r>
        <w:tab/>
      </w:r>
      <w:r>
        <w:tab/>
        <w:t>:</w:t>
      </w:r>
      <w:r>
        <w:tab/>
        <w:t xml:space="preserve"> :</w:t>
      </w:r>
      <w:r>
        <w:tab/>
      </w:r>
      <w:r>
        <w:tab/>
        <w:t>:</w:t>
      </w:r>
      <w:r>
        <w:tab/>
      </w:r>
      <w:r>
        <w:tab/>
        <w:t>:</w:t>
      </w:r>
      <w:r>
        <w:tab/>
        <w:t xml:space="preserve"> :</w:t>
      </w:r>
    </w:p>
  </w:endnote>
  <w:endnote w:id="21">
    <w:p w:rsidR="0040627E" w:rsidRDefault="0040627E" w:rsidP="00AE2690">
      <w:pPr>
        <w:pStyle w:val="Heading3"/>
      </w:pPr>
      <w:r>
        <w:rPr>
          <w:rStyle w:val="EndnoteReference"/>
        </w:rPr>
        <w:endnoteRef/>
      </w:r>
      <w:r>
        <w:t xml:space="preserve"> </w:t>
      </w:r>
      <w:proofErr w:type="gramStart"/>
      <w:r>
        <w:t>save</w:t>
      </w:r>
      <w:proofErr w:type="gramEnd"/>
    </w:p>
    <w:p w:rsidR="0040627E" w:rsidRDefault="0040627E" w:rsidP="00FE19A3">
      <w:pPr>
        <w:pStyle w:val="EndnoteText"/>
      </w:pPr>
      <w:r>
        <w:t xml:space="preserve"> Save a </w:t>
      </w:r>
      <w:proofErr w:type="spellStart"/>
      <w:r>
        <w:t>sqw</w:t>
      </w:r>
      <w:proofErr w:type="spellEnd"/>
      <w:r>
        <w:t xml:space="preserve"> object or array of </w:t>
      </w:r>
      <w:proofErr w:type="spellStart"/>
      <w:r>
        <w:t>sqw</w:t>
      </w:r>
      <w:proofErr w:type="spellEnd"/>
      <w:r>
        <w:t xml:space="preserve"> objects to file</w:t>
      </w:r>
    </w:p>
    <w:p w:rsidR="0040627E" w:rsidRDefault="0040627E" w:rsidP="00FE19A3">
      <w:pPr>
        <w:pStyle w:val="EndnoteText"/>
      </w:pPr>
      <w:r>
        <w:t xml:space="preserve"> </w:t>
      </w:r>
    </w:p>
    <w:p w:rsidR="0040627E" w:rsidRDefault="0040627E" w:rsidP="00FE19A3">
      <w:pPr>
        <w:pStyle w:val="EndnoteText"/>
      </w:pPr>
      <w:r>
        <w:t>&gt;&gt; save (w)</w:t>
      </w:r>
      <w:r>
        <w:tab/>
      </w:r>
      <w:r>
        <w:tab/>
      </w:r>
      <w:r>
        <w:tab/>
        <w:t>% prompt for file</w:t>
      </w:r>
    </w:p>
    <w:p w:rsidR="0040627E" w:rsidRDefault="0040627E" w:rsidP="00FE19A3">
      <w:pPr>
        <w:pStyle w:val="EndnoteText"/>
      </w:pPr>
      <w:r>
        <w:t>&gt;&gt; save (w, file)</w:t>
      </w:r>
      <w:r>
        <w:tab/>
        <w:t xml:space="preserve"> % give file</w:t>
      </w:r>
    </w:p>
    <w:p w:rsidR="0040627E" w:rsidRDefault="0040627E" w:rsidP="00FE19A3">
      <w:pPr>
        <w:pStyle w:val="EndnoteText"/>
      </w:pPr>
    </w:p>
    <w:p w:rsidR="0040627E" w:rsidRDefault="0040627E" w:rsidP="00FE19A3">
      <w:pPr>
        <w:pStyle w:val="EndnoteText"/>
      </w:pPr>
      <w:r>
        <w:t>Input:</w:t>
      </w:r>
    </w:p>
    <w:p w:rsidR="0040627E" w:rsidRDefault="0040627E" w:rsidP="00FE19A3">
      <w:pPr>
        <w:pStyle w:val="EndnoteText"/>
      </w:pPr>
      <w:r>
        <w:t>w</w:t>
      </w:r>
      <w:r>
        <w:tab/>
        <w:t xml:space="preserve"> </w:t>
      </w:r>
      <w:proofErr w:type="spellStart"/>
      <w:r>
        <w:t>sqw</w:t>
      </w:r>
      <w:proofErr w:type="spellEnd"/>
      <w:r>
        <w:t xml:space="preserve"> object</w:t>
      </w:r>
    </w:p>
    <w:p w:rsidR="0040627E" w:rsidRDefault="0040627E" w:rsidP="00FE19A3">
      <w:pPr>
        <w:pStyle w:val="EndnoteText"/>
      </w:pPr>
      <w:proofErr w:type="gramStart"/>
      <w:r>
        <w:t>file</w:t>
      </w:r>
      <w:proofErr w:type="gramEnd"/>
      <w:r>
        <w:tab/>
        <w:t>[optional] File for output. if none given, then prompted for a file</w:t>
      </w:r>
    </w:p>
    <w:p w:rsidR="0040627E" w:rsidRDefault="0040627E" w:rsidP="00FE19A3">
      <w:pPr>
        <w:pStyle w:val="EndnoteText"/>
      </w:pPr>
    </w:p>
    <w:p w:rsidR="0040627E" w:rsidRDefault="0040627E" w:rsidP="00FE19A3">
      <w:pPr>
        <w:pStyle w:val="EndnoteText"/>
      </w:pPr>
      <w:r>
        <w:t xml:space="preserve">Note that if w is an array of </w:t>
      </w:r>
      <w:proofErr w:type="spellStart"/>
      <w:r>
        <w:t>sqw</w:t>
      </w:r>
      <w:proofErr w:type="spellEnd"/>
      <w:r>
        <w:t xml:space="preserve"> objects then file must be a cell</w:t>
      </w:r>
      <w:r w:rsidR="00AE2690">
        <w:t xml:space="preserve"> </w:t>
      </w:r>
      <w:r>
        <w:t>array of filenames of the same size.</w:t>
      </w:r>
    </w:p>
    <w:p w:rsidR="00AE2690" w:rsidRDefault="00AE2690" w:rsidP="00FE19A3">
      <w:pPr>
        <w:pStyle w:val="EndnoteText"/>
      </w:pPr>
    </w:p>
    <w:p w:rsidR="0040627E" w:rsidRDefault="0040627E" w:rsidP="00FE19A3">
      <w:pPr>
        <w:pStyle w:val="EndnoteText"/>
      </w:pPr>
      <w:r>
        <w:t>Output:</w:t>
      </w:r>
    </w:p>
    <w:p w:rsidR="0040627E" w:rsidRDefault="0040627E" w:rsidP="00FE19A3">
      <w:pPr>
        <w:pStyle w:val="EndnoteText"/>
      </w:pPr>
    </w:p>
  </w:endnote>
  <w:endnote w:id="22">
    <w:p w:rsidR="0040627E" w:rsidRDefault="0040627E" w:rsidP="00AE2690">
      <w:pPr>
        <w:pStyle w:val="Heading3"/>
      </w:pPr>
      <w:r>
        <w:rPr>
          <w:rStyle w:val="EndnoteReference"/>
        </w:rPr>
        <w:endnoteRef/>
      </w:r>
      <w:r>
        <w:t xml:space="preserve"> Plot 1D, 2D or 3D </w:t>
      </w:r>
      <w:proofErr w:type="spellStart"/>
      <w:r>
        <w:t>sqw</w:t>
      </w:r>
      <w:proofErr w:type="spellEnd"/>
      <w:r>
        <w:t xml:space="preserve"> object or array of objects</w:t>
      </w:r>
    </w:p>
    <w:p w:rsidR="0040627E" w:rsidRDefault="0040627E" w:rsidP="00FE19A3">
      <w:pPr>
        <w:pStyle w:val="EndnoteText"/>
      </w:pPr>
      <w:r>
        <w:t xml:space="preserve"> </w:t>
      </w:r>
    </w:p>
    <w:p w:rsidR="0040627E" w:rsidRDefault="0040627E" w:rsidP="00FE19A3">
      <w:pPr>
        <w:pStyle w:val="EndnoteText"/>
      </w:pPr>
      <w:r>
        <w:t>&gt;&gt; plot(w)</w:t>
      </w:r>
    </w:p>
    <w:p w:rsidR="0040627E" w:rsidRDefault="0040627E" w:rsidP="00FE19A3">
      <w:pPr>
        <w:pStyle w:val="EndnoteText"/>
      </w:pPr>
    </w:p>
    <w:p w:rsidR="0040627E" w:rsidRDefault="0040627E" w:rsidP="00FE19A3">
      <w:pPr>
        <w:pStyle w:val="EndnoteText"/>
      </w:pPr>
      <w:r>
        <w:t>Equivalent to:</w:t>
      </w:r>
    </w:p>
    <w:p w:rsidR="0040627E" w:rsidRDefault="0040627E" w:rsidP="00FE19A3">
      <w:pPr>
        <w:pStyle w:val="EndnoteText"/>
      </w:pPr>
      <w:r>
        <w:t xml:space="preserve">&gt;&gt; </w:t>
      </w:r>
      <w:proofErr w:type="spellStart"/>
      <w:r>
        <w:t>dp</w:t>
      </w:r>
      <w:proofErr w:type="spellEnd"/>
      <w:r>
        <w:t>(w)</w:t>
      </w:r>
      <w:r>
        <w:tab/>
      </w:r>
      <w:r>
        <w:tab/>
      </w:r>
      <w:r>
        <w:tab/>
        <w:t>% 1D dataset</w:t>
      </w:r>
    </w:p>
    <w:p w:rsidR="0040627E" w:rsidRDefault="0040627E" w:rsidP="00FE19A3">
      <w:pPr>
        <w:pStyle w:val="EndnoteText"/>
      </w:pPr>
    </w:p>
    <w:p w:rsidR="0040627E" w:rsidRDefault="0040627E" w:rsidP="00FE19A3">
      <w:pPr>
        <w:pStyle w:val="EndnoteText"/>
      </w:pPr>
      <w:r>
        <w:t>&gt;&gt; da(w)</w:t>
      </w:r>
      <w:r>
        <w:tab/>
      </w:r>
      <w:r>
        <w:tab/>
      </w:r>
      <w:r>
        <w:tab/>
        <w:t>% 2D dataset</w:t>
      </w:r>
    </w:p>
    <w:p w:rsidR="0040627E" w:rsidRDefault="0040627E" w:rsidP="00FE19A3">
      <w:pPr>
        <w:pStyle w:val="EndnoteText"/>
      </w:pPr>
    </w:p>
    <w:p w:rsidR="0040627E" w:rsidRDefault="0040627E" w:rsidP="00FE19A3">
      <w:pPr>
        <w:pStyle w:val="EndnoteText"/>
      </w:pPr>
      <w:r>
        <w:t xml:space="preserve">&gt;&gt; </w:t>
      </w:r>
      <w:proofErr w:type="spellStart"/>
      <w:r>
        <w:t>sliceomatic</w:t>
      </w:r>
      <w:proofErr w:type="spellEnd"/>
      <w:r>
        <w:t>(w)</w:t>
      </w:r>
      <w:r>
        <w:tab/>
        <w:t>% 3D dataset</w:t>
      </w:r>
    </w:p>
    <w:p w:rsidR="0040627E" w:rsidRDefault="0040627E" w:rsidP="00FE19A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6"/>
      <w:gridCol w:w="9132"/>
    </w:tblGrid>
    <w:tr w:rsidR="0040627E">
      <w:tc>
        <w:tcPr>
          <w:tcW w:w="918" w:type="dxa"/>
        </w:tcPr>
        <w:p w:rsidR="0040627E" w:rsidRDefault="0040627E" w:rsidP="00D93DAE">
          <w:pPr>
            <w:pStyle w:val="Footer"/>
            <w:jc w:val="center"/>
            <w:rPr>
              <w:b/>
              <w:bCs/>
              <w:color w:val="4F81BD" w:themeColor="accent1"/>
              <w:sz w:val="32"/>
              <w:szCs w:val="32"/>
              <w14:numForm w14:val="oldStyle"/>
            </w:rPr>
          </w:pPr>
        </w:p>
      </w:tc>
      <w:tc>
        <w:tcPr>
          <w:tcW w:w="7938" w:type="dxa"/>
        </w:tcPr>
        <w:p w:rsidR="0040627E" w:rsidRDefault="0040627E">
          <w:pPr>
            <w:pStyle w:val="Footer"/>
          </w:pPr>
        </w:p>
      </w:tc>
    </w:tr>
  </w:tbl>
  <w:p w:rsidR="0040627E" w:rsidRDefault="00406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094" w:rsidRDefault="00695094" w:rsidP="00D93DAE">
      <w:r>
        <w:separator/>
      </w:r>
    </w:p>
  </w:footnote>
  <w:footnote w:type="continuationSeparator" w:id="0">
    <w:p w:rsidR="00695094" w:rsidRDefault="00695094" w:rsidP="00D93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A6D2C"/>
    <w:multiLevelType w:val="hybridMultilevel"/>
    <w:tmpl w:val="0C68561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64A3E14"/>
    <w:multiLevelType w:val="hybridMultilevel"/>
    <w:tmpl w:val="4C689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2F2F60"/>
    <w:multiLevelType w:val="hybridMultilevel"/>
    <w:tmpl w:val="141A9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B24843"/>
    <w:multiLevelType w:val="hybridMultilevel"/>
    <w:tmpl w:val="8904E4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7B016B0"/>
    <w:multiLevelType w:val="hybridMultilevel"/>
    <w:tmpl w:val="0A06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B06C7C"/>
    <w:multiLevelType w:val="hybridMultilevel"/>
    <w:tmpl w:val="F2568DEE"/>
    <w:lvl w:ilvl="0" w:tplc="4580ACC0">
      <w:start w:val="5"/>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4E542529"/>
    <w:multiLevelType w:val="hybridMultilevel"/>
    <w:tmpl w:val="D5909490"/>
    <w:lvl w:ilvl="0" w:tplc="582E5C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DA24B0"/>
    <w:multiLevelType w:val="hybridMultilevel"/>
    <w:tmpl w:val="2C1474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54"/>
    <w:rsid w:val="00044436"/>
    <w:rsid w:val="00044F4B"/>
    <w:rsid w:val="0006138F"/>
    <w:rsid w:val="000641ED"/>
    <w:rsid w:val="00091D52"/>
    <w:rsid w:val="000D3185"/>
    <w:rsid w:val="00115FCA"/>
    <w:rsid w:val="00152ACB"/>
    <w:rsid w:val="0015692F"/>
    <w:rsid w:val="0017600B"/>
    <w:rsid w:val="00176ABE"/>
    <w:rsid w:val="00181983"/>
    <w:rsid w:val="001868C8"/>
    <w:rsid w:val="00197EDB"/>
    <w:rsid w:val="001A4C3D"/>
    <w:rsid w:val="002045B5"/>
    <w:rsid w:val="00210C26"/>
    <w:rsid w:val="00220380"/>
    <w:rsid w:val="00230053"/>
    <w:rsid w:val="0023018B"/>
    <w:rsid w:val="002422C5"/>
    <w:rsid w:val="00242EFF"/>
    <w:rsid w:val="00262E27"/>
    <w:rsid w:val="00271CAD"/>
    <w:rsid w:val="00275196"/>
    <w:rsid w:val="00283858"/>
    <w:rsid w:val="002921E6"/>
    <w:rsid w:val="002C743B"/>
    <w:rsid w:val="002F0147"/>
    <w:rsid w:val="002F31E0"/>
    <w:rsid w:val="002F5D42"/>
    <w:rsid w:val="00307550"/>
    <w:rsid w:val="003108A1"/>
    <w:rsid w:val="00312DD3"/>
    <w:rsid w:val="00315516"/>
    <w:rsid w:val="00350CA0"/>
    <w:rsid w:val="003B0912"/>
    <w:rsid w:val="003C04C4"/>
    <w:rsid w:val="003C6866"/>
    <w:rsid w:val="003E3B72"/>
    <w:rsid w:val="003F0C35"/>
    <w:rsid w:val="00405CC5"/>
    <w:rsid w:val="0040627E"/>
    <w:rsid w:val="00421937"/>
    <w:rsid w:val="0044124C"/>
    <w:rsid w:val="00452F17"/>
    <w:rsid w:val="004530DE"/>
    <w:rsid w:val="004717B2"/>
    <w:rsid w:val="00482F4C"/>
    <w:rsid w:val="004904AC"/>
    <w:rsid w:val="00495568"/>
    <w:rsid w:val="004C4BBE"/>
    <w:rsid w:val="004C7EBC"/>
    <w:rsid w:val="005000EA"/>
    <w:rsid w:val="00513A83"/>
    <w:rsid w:val="005334A0"/>
    <w:rsid w:val="005338A6"/>
    <w:rsid w:val="00544DCE"/>
    <w:rsid w:val="00555DBE"/>
    <w:rsid w:val="00564CA7"/>
    <w:rsid w:val="00582BC7"/>
    <w:rsid w:val="00582BFB"/>
    <w:rsid w:val="00587A01"/>
    <w:rsid w:val="005B7005"/>
    <w:rsid w:val="005E49ED"/>
    <w:rsid w:val="005F59D8"/>
    <w:rsid w:val="005F5EDF"/>
    <w:rsid w:val="00616C66"/>
    <w:rsid w:val="006234D8"/>
    <w:rsid w:val="0062473E"/>
    <w:rsid w:val="00651C5D"/>
    <w:rsid w:val="00656EFB"/>
    <w:rsid w:val="00663321"/>
    <w:rsid w:val="006734BC"/>
    <w:rsid w:val="00676532"/>
    <w:rsid w:val="00690A63"/>
    <w:rsid w:val="00695094"/>
    <w:rsid w:val="006E49C9"/>
    <w:rsid w:val="007550A7"/>
    <w:rsid w:val="007A28FA"/>
    <w:rsid w:val="007D198A"/>
    <w:rsid w:val="007F0133"/>
    <w:rsid w:val="00810678"/>
    <w:rsid w:val="00813215"/>
    <w:rsid w:val="00835A6D"/>
    <w:rsid w:val="00872995"/>
    <w:rsid w:val="008C578E"/>
    <w:rsid w:val="008C5C24"/>
    <w:rsid w:val="008C7B8F"/>
    <w:rsid w:val="008D04BD"/>
    <w:rsid w:val="00921302"/>
    <w:rsid w:val="0092775E"/>
    <w:rsid w:val="00935BD1"/>
    <w:rsid w:val="00951B25"/>
    <w:rsid w:val="009727DB"/>
    <w:rsid w:val="00995608"/>
    <w:rsid w:val="009E091A"/>
    <w:rsid w:val="00A10474"/>
    <w:rsid w:val="00A2361D"/>
    <w:rsid w:val="00A513AA"/>
    <w:rsid w:val="00A7005F"/>
    <w:rsid w:val="00AA1D26"/>
    <w:rsid w:val="00AB0D6E"/>
    <w:rsid w:val="00AE1949"/>
    <w:rsid w:val="00AE2690"/>
    <w:rsid w:val="00B05714"/>
    <w:rsid w:val="00B104CE"/>
    <w:rsid w:val="00B2480B"/>
    <w:rsid w:val="00B6069D"/>
    <w:rsid w:val="00B628C6"/>
    <w:rsid w:val="00B73EC9"/>
    <w:rsid w:val="00B82976"/>
    <w:rsid w:val="00B96EB1"/>
    <w:rsid w:val="00BB54FC"/>
    <w:rsid w:val="00BC0FA8"/>
    <w:rsid w:val="00BC3AD4"/>
    <w:rsid w:val="00BE07DC"/>
    <w:rsid w:val="00C22856"/>
    <w:rsid w:val="00C23005"/>
    <w:rsid w:val="00CB6B86"/>
    <w:rsid w:val="00D12A9F"/>
    <w:rsid w:val="00D17E70"/>
    <w:rsid w:val="00D21645"/>
    <w:rsid w:val="00D509A2"/>
    <w:rsid w:val="00D72DA4"/>
    <w:rsid w:val="00D7650C"/>
    <w:rsid w:val="00D93DAE"/>
    <w:rsid w:val="00DF00A5"/>
    <w:rsid w:val="00E37613"/>
    <w:rsid w:val="00E62F1B"/>
    <w:rsid w:val="00E7008E"/>
    <w:rsid w:val="00E83954"/>
    <w:rsid w:val="00E86751"/>
    <w:rsid w:val="00E86A44"/>
    <w:rsid w:val="00E97BC7"/>
    <w:rsid w:val="00EA6D48"/>
    <w:rsid w:val="00EB1B56"/>
    <w:rsid w:val="00EB67B8"/>
    <w:rsid w:val="00EC72ED"/>
    <w:rsid w:val="00F304D3"/>
    <w:rsid w:val="00F575D9"/>
    <w:rsid w:val="00F6446E"/>
    <w:rsid w:val="00F860FB"/>
    <w:rsid w:val="00F872AF"/>
    <w:rsid w:val="00F87A07"/>
    <w:rsid w:val="00F948C6"/>
    <w:rsid w:val="00FA1BA7"/>
    <w:rsid w:val="00FB0E80"/>
    <w:rsid w:val="00FE1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D5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5E49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4CE"/>
    <w:pPr>
      <w:keepNext/>
      <w:keepLines/>
      <w:spacing w:before="200"/>
      <w:outlineLvl w:val="1"/>
    </w:pPr>
    <w:rPr>
      <w:rFonts w:asciiTheme="majorHAnsi" w:eastAsiaTheme="majorEastAsia" w:hAnsiTheme="majorHAnsi" w:cstheme="majorBidi"/>
      <w:b/>
      <w:bCs/>
      <w:i/>
      <w:color w:val="4F81BD" w:themeColor="accent1"/>
      <w:sz w:val="22"/>
      <w:szCs w:val="26"/>
    </w:rPr>
  </w:style>
  <w:style w:type="paragraph" w:styleId="Heading3">
    <w:name w:val="heading 3"/>
    <w:basedOn w:val="Normal"/>
    <w:next w:val="Normal"/>
    <w:link w:val="Heading3Char"/>
    <w:uiPriority w:val="9"/>
    <w:unhideWhenUsed/>
    <w:qFormat/>
    <w:rsid w:val="00FE19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E83954"/>
    <w:pPr>
      <w:widowControl w:val="0"/>
      <w:suppressAutoHyphens/>
    </w:pPr>
    <w:rPr>
      <w:rFonts w:ascii="Liberation Serif" w:eastAsia="DejaVu Sans" w:hAnsi="Liberation Serif" w:cs="Lohit Hindi"/>
      <w:color w:val="00000A"/>
      <w:sz w:val="24"/>
      <w:szCs w:val="24"/>
      <w:lang w:val="en-US" w:eastAsia="zh-CN" w:bidi="hi-IN"/>
    </w:rPr>
  </w:style>
  <w:style w:type="character" w:customStyle="1" w:styleId="Heading1Char">
    <w:name w:val="Heading 1 Char"/>
    <w:basedOn w:val="DefaultParagraphFont"/>
    <w:link w:val="Heading1"/>
    <w:uiPriority w:val="9"/>
    <w:rsid w:val="005E49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E49ED"/>
    <w:rPr>
      <w:color w:val="0000FF"/>
      <w:u w:val="single"/>
    </w:rPr>
  </w:style>
  <w:style w:type="character" w:customStyle="1" w:styleId="tocnumber">
    <w:name w:val="tocnumber"/>
    <w:basedOn w:val="DefaultParagraphFont"/>
    <w:rsid w:val="005E49ED"/>
  </w:style>
  <w:style w:type="character" w:customStyle="1" w:styleId="toctext">
    <w:name w:val="toctext"/>
    <w:basedOn w:val="DefaultParagraphFont"/>
    <w:rsid w:val="005E49ED"/>
  </w:style>
  <w:style w:type="paragraph" w:styleId="HTMLPreformatted">
    <w:name w:val="HTML Preformatted"/>
    <w:basedOn w:val="Normal"/>
    <w:link w:val="HTMLPreformattedChar"/>
    <w:uiPriority w:val="99"/>
    <w:semiHidden/>
    <w:unhideWhenUsed/>
    <w:rsid w:val="005E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5E49ED"/>
    <w:rPr>
      <w:rFonts w:ascii="Courier New" w:eastAsia="Times New Roman" w:hAnsi="Courier New" w:cs="Courier New"/>
      <w:sz w:val="20"/>
      <w:szCs w:val="20"/>
      <w:lang w:eastAsia="en-GB"/>
    </w:rPr>
  </w:style>
  <w:style w:type="paragraph" w:styleId="ListParagraph">
    <w:name w:val="List Paragraph"/>
    <w:basedOn w:val="Normal"/>
    <w:uiPriority w:val="34"/>
    <w:qFormat/>
    <w:rsid w:val="004C7EBC"/>
    <w:pPr>
      <w:ind w:left="720"/>
    </w:pPr>
  </w:style>
  <w:style w:type="character" w:customStyle="1" w:styleId="Heading2Char">
    <w:name w:val="Heading 2 Char"/>
    <w:basedOn w:val="DefaultParagraphFont"/>
    <w:link w:val="Heading2"/>
    <w:uiPriority w:val="9"/>
    <w:rsid w:val="00B104CE"/>
    <w:rPr>
      <w:rFonts w:asciiTheme="majorHAnsi" w:eastAsiaTheme="majorEastAsia" w:hAnsiTheme="majorHAnsi" w:cstheme="majorBidi"/>
      <w:b/>
      <w:bCs/>
      <w:i/>
      <w:color w:val="4F81BD" w:themeColor="accent1"/>
      <w:szCs w:val="26"/>
    </w:rPr>
  </w:style>
  <w:style w:type="character" w:styleId="CommentReference">
    <w:name w:val="annotation reference"/>
    <w:basedOn w:val="DefaultParagraphFont"/>
    <w:uiPriority w:val="99"/>
    <w:semiHidden/>
    <w:unhideWhenUsed/>
    <w:rsid w:val="00B73EC9"/>
    <w:rPr>
      <w:sz w:val="16"/>
      <w:szCs w:val="16"/>
    </w:rPr>
  </w:style>
  <w:style w:type="paragraph" w:styleId="CommentText">
    <w:name w:val="annotation text"/>
    <w:basedOn w:val="Normal"/>
    <w:link w:val="CommentTextChar"/>
    <w:uiPriority w:val="99"/>
    <w:semiHidden/>
    <w:unhideWhenUsed/>
    <w:rsid w:val="00B73EC9"/>
    <w:rPr>
      <w:szCs w:val="20"/>
    </w:rPr>
  </w:style>
  <w:style w:type="character" w:customStyle="1" w:styleId="CommentTextChar">
    <w:name w:val="Comment Text Char"/>
    <w:basedOn w:val="DefaultParagraphFont"/>
    <w:link w:val="CommentText"/>
    <w:uiPriority w:val="99"/>
    <w:semiHidden/>
    <w:rsid w:val="00B73EC9"/>
    <w:rPr>
      <w:sz w:val="20"/>
      <w:szCs w:val="20"/>
    </w:rPr>
  </w:style>
  <w:style w:type="paragraph" w:styleId="CommentSubject">
    <w:name w:val="annotation subject"/>
    <w:basedOn w:val="CommentText"/>
    <w:next w:val="CommentText"/>
    <w:link w:val="CommentSubjectChar"/>
    <w:uiPriority w:val="99"/>
    <w:semiHidden/>
    <w:unhideWhenUsed/>
    <w:rsid w:val="00B73EC9"/>
    <w:rPr>
      <w:b/>
      <w:bCs/>
    </w:rPr>
  </w:style>
  <w:style w:type="character" w:customStyle="1" w:styleId="CommentSubjectChar">
    <w:name w:val="Comment Subject Char"/>
    <w:basedOn w:val="CommentTextChar"/>
    <w:link w:val="CommentSubject"/>
    <w:uiPriority w:val="99"/>
    <w:semiHidden/>
    <w:rsid w:val="00B73EC9"/>
    <w:rPr>
      <w:b/>
      <w:bCs/>
      <w:sz w:val="20"/>
      <w:szCs w:val="20"/>
    </w:rPr>
  </w:style>
  <w:style w:type="paragraph" w:styleId="BalloonText">
    <w:name w:val="Balloon Text"/>
    <w:basedOn w:val="Normal"/>
    <w:link w:val="BalloonTextChar"/>
    <w:uiPriority w:val="99"/>
    <w:semiHidden/>
    <w:unhideWhenUsed/>
    <w:rsid w:val="00B73EC9"/>
    <w:rPr>
      <w:rFonts w:ascii="Tahoma" w:hAnsi="Tahoma" w:cs="Tahoma"/>
      <w:sz w:val="16"/>
      <w:szCs w:val="16"/>
    </w:rPr>
  </w:style>
  <w:style w:type="character" w:customStyle="1" w:styleId="BalloonTextChar">
    <w:name w:val="Balloon Text Char"/>
    <w:basedOn w:val="DefaultParagraphFont"/>
    <w:link w:val="BalloonText"/>
    <w:uiPriority w:val="99"/>
    <w:semiHidden/>
    <w:rsid w:val="00B73EC9"/>
    <w:rPr>
      <w:rFonts w:ascii="Tahoma" w:hAnsi="Tahoma" w:cs="Tahoma"/>
      <w:sz w:val="16"/>
      <w:szCs w:val="16"/>
    </w:rPr>
  </w:style>
  <w:style w:type="paragraph" w:styleId="Header">
    <w:name w:val="header"/>
    <w:basedOn w:val="Normal"/>
    <w:link w:val="HeaderChar"/>
    <w:uiPriority w:val="99"/>
    <w:unhideWhenUsed/>
    <w:rsid w:val="00D93DAE"/>
    <w:pPr>
      <w:tabs>
        <w:tab w:val="center" w:pos="4677"/>
        <w:tab w:val="right" w:pos="9355"/>
      </w:tabs>
    </w:pPr>
  </w:style>
  <w:style w:type="character" w:customStyle="1" w:styleId="HeaderChar">
    <w:name w:val="Header Char"/>
    <w:basedOn w:val="DefaultParagraphFont"/>
    <w:link w:val="Header"/>
    <w:uiPriority w:val="99"/>
    <w:rsid w:val="00D93DAE"/>
  </w:style>
  <w:style w:type="paragraph" w:styleId="Footer">
    <w:name w:val="footer"/>
    <w:basedOn w:val="Normal"/>
    <w:link w:val="FooterChar"/>
    <w:uiPriority w:val="99"/>
    <w:unhideWhenUsed/>
    <w:rsid w:val="00D93DAE"/>
    <w:pPr>
      <w:tabs>
        <w:tab w:val="center" w:pos="4677"/>
        <w:tab w:val="right" w:pos="9355"/>
      </w:tabs>
    </w:pPr>
  </w:style>
  <w:style w:type="character" w:customStyle="1" w:styleId="FooterChar">
    <w:name w:val="Footer Char"/>
    <w:basedOn w:val="DefaultParagraphFont"/>
    <w:link w:val="Footer"/>
    <w:uiPriority w:val="99"/>
    <w:rsid w:val="00D93DAE"/>
  </w:style>
  <w:style w:type="paragraph" w:styleId="FootnoteText">
    <w:name w:val="footnote text"/>
    <w:basedOn w:val="Normal"/>
    <w:link w:val="FootnoteTextChar"/>
    <w:uiPriority w:val="99"/>
    <w:unhideWhenUsed/>
    <w:rsid w:val="00D93DAE"/>
    <w:rPr>
      <w:szCs w:val="20"/>
    </w:rPr>
  </w:style>
  <w:style w:type="character" w:customStyle="1" w:styleId="FootnoteTextChar">
    <w:name w:val="Footnote Text Char"/>
    <w:basedOn w:val="DefaultParagraphFont"/>
    <w:link w:val="FootnoteText"/>
    <w:uiPriority w:val="99"/>
    <w:rsid w:val="00D93DAE"/>
    <w:rPr>
      <w:sz w:val="20"/>
      <w:szCs w:val="20"/>
    </w:rPr>
  </w:style>
  <w:style w:type="character" w:styleId="FootnoteReference">
    <w:name w:val="footnote reference"/>
    <w:basedOn w:val="DefaultParagraphFont"/>
    <w:uiPriority w:val="99"/>
    <w:semiHidden/>
    <w:unhideWhenUsed/>
    <w:rsid w:val="00D93DAE"/>
    <w:rPr>
      <w:vertAlign w:val="superscript"/>
    </w:rPr>
  </w:style>
  <w:style w:type="paragraph" w:styleId="NoSpacing">
    <w:name w:val="No Spacing"/>
    <w:autoRedefine/>
    <w:uiPriority w:val="1"/>
    <w:qFormat/>
    <w:rsid w:val="00D93DAE"/>
    <w:pPr>
      <w:spacing w:after="0" w:line="240" w:lineRule="auto"/>
    </w:pPr>
    <w:rPr>
      <w:sz w:val="20"/>
    </w:rPr>
  </w:style>
  <w:style w:type="paragraph" w:styleId="EndnoteText">
    <w:name w:val="endnote text"/>
    <w:basedOn w:val="Normal"/>
    <w:link w:val="EndnoteTextChar"/>
    <w:uiPriority w:val="99"/>
    <w:unhideWhenUsed/>
    <w:rsid w:val="00690A63"/>
    <w:rPr>
      <w:szCs w:val="20"/>
    </w:rPr>
  </w:style>
  <w:style w:type="character" w:customStyle="1" w:styleId="EndnoteTextChar">
    <w:name w:val="Endnote Text Char"/>
    <w:basedOn w:val="DefaultParagraphFont"/>
    <w:link w:val="EndnoteText"/>
    <w:uiPriority w:val="99"/>
    <w:rsid w:val="00690A63"/>
    <w:rPr>
      <w:sz w:val="20"/>
      <w:szCs w:val="20"/>
    </w:rPr>
  </w:style>
  <w:style w:type="character" w:styleId="EndnoteReference">
    <w:name w:val="endnote reference"/>
    <w:basedOn w:val="DefaultParagraphFont"/>
    <w:uiPriority w:val="99"/>
    <w:semiHidden/>
    <w:unhideWhenUsed/>
    <w:rsid w:val="00690A63"/>
    <w:rPr>
      <w:vertAlign w:val="superscript"/>
    </w:rPr>
  </w:style>
  <w:style w:type="table" w:styleId="TableGrid">
    <w:name w:val="Table Grid"/>
    <w:basedOn w:val="TableNormal"/>
    <w:uiPriority w:val="59"/>
    <w:rsid w:val="00091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E19A3"/>
    <w:rPr>
      <w:rFonts w:asciiTheme="majorHAnsi" w:eastAsiaTheme="majorEastAsia" w:hAnsiTheme="majorHAnsi" w:cstheme="majorBidi"/>
      <w:b/>
      <w:b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D5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5E49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4CE"/>
    <w:pPr>
      <w:keepNext/>
      <w:keepLines/>
      <w:spacing w:before="200"/>
      <w:outlineLvl w:val="1"/>
    </w:pPr>
    <w:rPr>
      <w:rFonts w:asciiTheme="majorHAnsi" w:eastAsiaTheme="majorEastAsia" w:hAnsiTheme="majorHAnsi" w:cstheme="majorBidi"/>
      <w:b/>
      <w:bCs/>
      <w:i/>
      <w:color w:val="4F81BD" w:themeColor="accent1"/>
      <w:sz w:val="22"/>
      <w:szCs w:val="26"/>
    </w:rPr>
  </w:style>
  <w:style w:type="paragraph" w:styleId="Heading3">
    <w:name w:val="heading 3"/>
    <w:basedOn w:val="Normal"/>
    <w:next w:val="Normal"/>
    <w:link w:val="Heading3Char"/>
    <w:uiPriority w:val="9"/>
    <w:unhideWhenUsed/>
    <w:qFormat/>
    <w:rsid w:val="00FE19A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E83954"/>
    <w:pPr>
      <w:widowControl w:val="0"/>
      <w:suppressAutoHyphens/>
    </w:pPr>
    <w:rPr>
      <w:rFonts w:ascii="Liberation Serif" w:eastAsia="DejaVu Sans" w:hAnsi="Liberation Serif" w:cs="Lohit Hindi"/>
      <w:color w:val="00000A"/>
      <w:sz w:val="24"/>
      <w:szCs w:val="24"/>
      <w:lang w:val="en-US" w:eastAsia="zh-CN" w:bidi="hi-IN"/>
    </w:rPr>
  </w:style>
  <w:style w:type="character" w:customStyle="1" w:styleId="Heading1Char">
    <w:name w:val="Heading 1 Char"/>
    <w:basedOn w:val="DefaultParagraphFont"/>
    <w:link w:val="Heading1"/>
    <w:uiPriority w:val="9"/>
    <w:rsid w:val="005E49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E49ED"/>
    <w:rPr>
      <w:color w:val="0000FF"/>
      <w:u w:val="single"/>
    </w:rPr>
  </w:style>
  <w:style w:type="character" w:customStyle="1" w:styleId="tocnumber">
    <w:name w:val="tocnumber"/>
    <w:basedOn w:val="DefaultParagraphFont"/>
    <w:rsid w:val="005E49ED"/>
  </w:style>
  <w:style w:type="character" w:customStyle="1" w:styleId="toctext">
    <w:name w:val="toctext"/>
    <w:basedOn w:val="DefaultParagraphFont"/>
    <w:rsid w:val="005E49ED"/>
  </w:style>
  <w:style w:type="paragraph" w:styleId="HTMLPreformatted">
    <w:name w:val="HTML Preformatted"/>
    <w:basedOn w:val="Normal"/>
    <w:link w:val="HTMLPreformattedChar"/>
    <w:uiPriority w:val="99"/>
    <w:semiHidden/>
    <w:unhideWhenUsed/>
    <w:rsid w:val="005E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5E49ED"/>
    <w:rPr>
      <w:rFonts w:ascii="Courier New" w:eastAsia="Times New Roman" w:hAnsi="Courier New" w:cs="Courier New"/>
      <w:sz w:val="20"/>
      <w:szCs w:val="20"/>
      <w:lang w:eastAsia="en-GB"/>
    </w:rPr>
  </w:style>
  <w:style w:type="paragraph" w:styleId="ListParagraph">
    <w:name w:val="List Paragraph"/>
    <w:basedOn w:val="Normal"/>
    <w:uiPriority w:val="34"/>
    <w:qFormat/>
    <w:rsid w:val="004C7EBC"/>
    <w:pPr>
      <w:ind w:left="720"/>
    </w:pPr>
  </w:style>
  <w:style w:type="character" w:customStyle="1" w:styleId="Heading2Char">
    <w:name w:val="Heading 2 Char"/>
    <w:basedOn w:val="DefaultParagraphFont"/>
    <w:link w:val="Heading2"/>
    <w:uiPriority w:val="9"/>
    <w:rsid w:val="00B104CE"/>
    <w:rPr>
      <w:rFonts w:asciiTheme="majorHAnsi" w:eastAsiaTheme="majorEastAsia" w:hAnsiTheme="majorHAnsi" w:cstheme="majorBidi"/>
      <w:b/>
      <w:bCs/>
      <w:i/>
      <w:color w:val="4F81BD" w:themeColor="accent1"/>
      <w:szCs w:val="26"/>
    </w:rPr>
  </w:style>
  <w:style w:type="character" w:styleId="CommentReference">
    <w:name w:val="annotation reference"/>
    <w:basedOn w:val="DefaultParagraphFont"/>
    <w:uiPriority w:val="99"/>
    <w:semiHidden/>
    <w:unhideWhenUsed/>
    <w:rsid w:val="00B73EC9"/>
    <w:rPr>
      <w:sz w:val="16"/>
      <w:szCs w:val="16"/>
    </w:rPr>
  </w:style>
  <w:style w:type="paragraph" w:styleId="CommentText">
    <w:name w:val="annotation text"/>
    <w:basedOn w:val="Normal"/>
    <w:link w:val="CommentTextChar"/>
    <w:uiPriority w:val="99"/>
    <w:semiHidden/>
    <w:unhideWhenUsed/>
    <w:rsid w:val="00B73EC9"/>
    <w:rPr>
      <w:szCs w:val="20"/>
    </w:rPr>
  </w:style>
  <w:style w:type="character" w:customStyle="1" w:styleId="CommentTextChar">
    <w:name w:val="Comment Text Char"/>
    <w:basedOn w:val="DefaultParagraphFont"/>
    <w:link w:val="CommentText"/>
    <w:uiPriority w:val="99"/>
    <w:semiHidden/>
    <w:rsid w:val="00B73EC9"/>
    <w:rPr>
      <w:sz w:val="20"/>
      <w:szCs w:val="20"/>
    </w:rPr>
  </w:style>
  <w:style w:type="paragraph" w:styleId="CommentSubject">
    <w:name w:val="annotation subject"/>
    <w:basedOn w:val="CommentText"/>
    <w:next w:val="CommentText"/>
    <w:link w:val="CommentSubjectChar"/>
    <w:uiPriority w:val="99"/>
    <w:semiHidden/>
    <w:unhideWhenUsed/>
    <w:rsid w:val="00B73EC9"/>
    <w:rPr>
      <w:b/>
      <w:bCs/>
    </w:rPr>
  </w:style>
  <w:style w:type="character" w:customStyle="1" w:styleId="CommentSubjectChar">
    <w:name w:val="Comment Subject Char"/>
    <w:basedOn w:val="CommentTextChar"/>
    <w:link w:val="CommentSubject"/>
    <w:uiPriority w:val="99"/>
    <w:semiHidden/>
    <w:rsid w:val="00B73EC9"/>
    <w:rPr>
      <w:b/>
      <w:bCs/>
      <w:sz w:val="20"/>
      <w:szCs w:val="20"/>
    </w:rPr>
  </w:style>
  <w:style w:type="paragraph" w:styleId="BalloonText">
    <w:name w:val="Balloon Text"/>
    <w:basedOn w:val="Normal"/>
    <w:link w:val="BalloonTextChar"/>
    <w:uiPriority w:val="99"/>
    <w:semiHidden/>
    <w:unhideWhenUsed/>
    <w:rsid w:val="00B73EC9"/>
    <w:rPr>
      <w:rFonts w:ascii="Tahoma" w:hAnsi="Tahoma" w:cs="Tahoma"/>
      <w:sz w:val="16"/>
      <w:szCs w:val="16"/>
    </w:rPr>
  </w:style>
  <w:style w:type="character" w:customStyle="1" w:styleId="BalloonTextChar">
    <w:name w:val="Balloon Text Char"/>
    <w:basedOn w:val="DefaultParagraphFont"/>
    <w:link w:val="BalloonText"/>
    <w:uiPriority w:val="99"/>
    <w:semiHidden/>
    <w:rsid w:val="00B73EC9"/>
    <w:rPr>
      <w:rFonts w:ascii="Tahoma" w:hAnsi="Tahoma" w:cs="Tahoma"/>
      <w:sz w:val="16"/>
      <w:szCs w:val="16"/>
    </w:rPr>
  </w:style>
  <w:style w:type="paragraph" w:styleId="Header">
    <w:name w:val="header"/>
    <w:basedOn w:val="Normal"/>
    <w:link w:val="HeaderChar"/>
    <w:uiPriority w:val="99"/>
    <w:unhideWhenUsed/>
    <w:rsid w:val="00D93DAE"/>
    <w:pPr>
      <w:tabs>
        <w:tab w:val="center" w:pos="4677"/>
        <w:tab w:val="right" w:pos="9355"/>
      </w:tabs>
    </w:pPr>
  </w:style>
  <w:style w:type="character" w:customStyle="1" w:styleId="HeaderChar">
    <w:name w:val="Header Char"/>
    <w:basedOn w:val="DefaultParagraphFont"/>
    <w:link w:val="Header"/>
    <w:uiPriority w:val="99"/>
    <w:rsid w:val="00D93DAE"/>
  </w:style>
  <w:style w:type="paragraph" w:styleId="Footer">
    <w:name w:val="footer"/>
    <w:basedOn w:val="Normal"/>
    <w:link w:val="FooterChar"/>
    <w:uiPriority w:val="99"/>
    <w:unhideWhenUsed/>
    <w:rsid w:val="00D93DAE"/>
    <w:pPr>
      <w:tabs>
        <w:tab w:val="center" w:pos="4677"/>
        <w:tab w:val="right" w:pos="9355"/>
      </w:tabs>
    </w:pPr>
  </w:style>
  <w:style w:type="character" w:customStyle="1" w:styleId="FooterChar">
    <w:name w:val="Footer Char"/>
    <w:basedOn w:val="DefaultParagraphFont"/>
    <w:link w:val="Footer"/>
    <w:uiPriority w:val="99"/>
    <w:rsid w:val="00D93DAE"/>
  </w:style>
  <w:style w:type="paragraph" w:styleId="FootnoteText">
    <w:name w:val="footnote text"/>
    <w:basedOn w:val="Normal"/>
    <w:link w:val="FootnoteTextChar"/>
    <w:uiPriority w:val="99"/>
    <w:unhideWhenUsed/>
    <w:rsid w:val="00D93DAE"/>
    <w:rPr>
      <w:szCs w:val="20"/>
    </w:rPr>
  </w:style>
  <w:style w:type="character" w:customStyle="1" w:styleId="FootnoteTextChar">
    <w:name w:val="Footnote Text Char"/>
    <w:basedOn w:val="DefaultParagraphFont"/>
    <w:link w:val="FootnoteText"/>
    <w:uiPriority w:val="99"/>
    <w:rsid w:val="00D93DAE"/>
    <w:rPr>
      <w:sz w:val="20"/>
      <w:szCs w:val="20"/>
    </w:rPr>
  </w:style>
  <w:style w:type="character" w:styleId="FootnoteReference">
    <w:name w:val="footnote reference"/>
    <w:basedOn w:val="DefaultParagraphFont"/>
    <w:uiPriority w:val="99"/>
    <w:semiHidden/>
    <w:unhideWhenUsed/>
    <w:rsid w:val="00D93DAE"/>
    <w:rPr>
      <w:vertAlign w:val="superscript"/>
    </w:rPr>
  </w:style>
  <w:style w:type="paragraph" w:styleId="NoSpacing">
    <w:name w:val="No Spacing"/>
    <w:autoRedefine/>
    <w:uiPriority w:val="1"/>
    <w:qFormat/>
    <w:rsid w:val="00D93DAE"/>
    <w:pPr>
      <w:spacing w:after="0" w:line="240" w:lineRule="auto"/>
    </w:pPr>
    <w:rPr>
      <w:sz w:val="20"/>
    </w:rPr>
  </w:style>
  <w:style w:type="paragraph" w:styleId="EndnoteText">
    <w:name w:val="endnote text"/>
    <w:basedOn w:val="Normal"/>
    <w:link w:val="EndnoteTextChar"/>
    <w:uiPriority w:val="99"/>
    <w:unhideWhenUsed/>
    <w:rsid w:val="00690A63"/>
    <w:rPr>
      <w:szCs w:val="20"/>
    </w:rPr>
  </w:style>
  <w:style w:type="character" w:customStyle="1" w:styleId="EndnoteTextChar">
    <w:name w:val="Endnote Text Char"/>
    <w:basedOn w:val="DefaultParagraphFont"/>
    <w:link w:val="EndnoteText"/>
    <w:uiPriority w:val="99"/>
    <w:rsid w:val="00690A63"/>
    <w:rPr>
      <w:sz w:val="20"/>
      <w:szCs w:val="20"/>
    </w:rPr>
  </w:style>
  <w:style w:type="character" w:styleId="EndnoteReference">
    <w:name w:val="endnote reference"/>
    <w:basedOn w:val="DefaultParagraphFont"/>
    <w:uiPriority w:val="99"/>
    <w:semiHidden/>
    <w:unhideWhenUsed/>
    <w:rsid w:val="00690A63"/>
    <w:rPr>
      <w:vertAlign w:val="superscript"/>
    </w:rPr>
  </w:style>
  <w:style w:type="table" w:styleId="TableGrid">
    <w:name w:val="Table Grid"/>
    <w:basedOn w:val="TableNormal"/>
    <w:uiPriority w:val="59"/>
    <w:rsid w:val="00091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E19A3"/>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6573">
      <w:bodyDiv w:val="1"/>
      <w:marLeft w:val="0"/>
      <w:marRight w:val="0"/>
      <w:marTop w:val="0"/>
      <w:marBottom w:val="0"/>
      <w:divBdr>
        <w:top w:val="none" w:sz="0" w:space="0" w:color="auto"/>
        <w:left w:val="none" w:sz="0" w:space="0" w:color="auto"/>
        <w:bottom w:val="none" w:sz="0" w:space="0" w:color="auto"/>
        <w:right w:val="none" w:sz="0" w:space="0" w:color="auto"/>
      </w:divBdr>
    </w:div>
    <w:div w:id="55520150">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340163195">
      <w:bodyDiv w:val="1"/>
      <w:marLeft w:val="0"/>
      <w:marRight w:val="0"/>
      <w:marTop w:val="0"/>
      <w:marBottom w:val="0"/>
      <w:divBdr>
        <w:top w:val="none" w:sz="0" w:space="0" w:color="auto"/>
        <w:left w:val="none" w:sz="0" w:space="0" w:color="auto"/>
        <w:bottom w:val="none" w:sz="0" w:space="0" w:color="auto"/>
        <w:right w:val="none" w:sz="0" w:space="0" w:color="auto"/>
      </w:divBdr>
    </w:div>
    <w:div w:id="346709882">
      <w:bodyDiv w:val="1"/>
      <w:marLeft w:val="0"/>
      <w:marRight w:val="0"/>
      <w:marTop w:val="0"/>
      <w:marBottom w:val="0"/>
      <w:divBdr>
        <w:top w:val="none" w:sz="0" w:space="0" w:color="auto"/>
        <w:left w:val="none" w:sz="0" w:space="0" w:color="auto"/>
        <w:bottom w:val="none" w:sz="0" w:space="0" w:color="auto"/>
        <w:right w:val="none" w:sz="0" w:space="0" w:color="auto"/>
      </w:divBdr>
    </w:div>
    <w:div w:id="649945038">
      <w:bodyDiv w:val="1"/>
      <w:marLeft w:val="0"/>
      <w:marRight w:val="0"/>
      <w:marTop w:val="0"/>
      <w:marBottom w:val="0"/>
      <w:divBdr>
        <w:top w:val="none" w:sz="0" w:space="0" w:color="auto"/>
        <w:left w:val="none" w:sz="0" w:space="0" w:color="auto"/>
        <w:bottom w:val="none" w:sz="0" w:space="0" w:color="auto"/>
        <w:right w:val="none" w:sz="0" w:space="0" w:color="auto"/>
      </w:divBdr>
    </w:div>
    <w:div w:id="673265222">
      <w:bodyDiv w:val="1"/>
      <w:marLeft w:val="0"/>
      <w:marRight w:val="0"/>
      <w:marTop w:val="0"/>
      <w:marBottom w:val="0"/>
      <w:divBdr>
        <w:top w:val="none" w:sz="0" w:space="0" w:color="auto"/>
        <w:left w:val="none" w:sz="0" w:space="0" w:color="auto"/>
        <w:bottom w:val="none" w:sz="0" w:space="0" w:color="auto"/>
        <w:right w:val="none" w:sz="0" w:space="0" w:color="auto"/>
      </w:divBdr>
    </w:div>
    <w:div w:id="682629027">
      <w:bodyDiv w:val="1"/>
      <w:marLeft w:val="0"/>
      <w:marRight w:val="0"/>
      <w:marTop w:val="0"/>
      <w:marBottom w:val="0"/>
      <w:divBdr>
        <w:top w:val="none" w:sz="0" w:space="0" w:color="auto"/>
        <w:left w:val="none" w:sz="0" w:space="0" w:color="auto"/>
        <w:bottom w:val="none" w:sz="0" w:space="0" w:color="auto"/>
        <w:right w:val="none" w:sz="0" w:space="0" w:color="auto"/>
      </w:divBdr>
    </w:div>
    <w:div w:id="1005941315">
      <w:bodyDiv w:val="1"/>
      <w:marLeft w:val="0"/>
      <w:marRight w:val="0"/>
      <w:marTop w:val="0"/>
      <w:marBottom w:val="0"/>
      <w:divBdr>
        <w:top w:val="none" w:sz="0" w:space="0" w:color="auto"/>
        <w:left w:val="none" w:sz="0" w:space="0" w:color="auto"/>
        <w:bottom w:val="none" w:sz="0" w:space="0" w:color="auto"/>
        <w:right w:val="none" w:sz="0" w:space="0" w:color="auto"/>
      </w:divBdr>
    </w:div>
    <w:div w:id="1043092008">
      <w:bodyDiv w:val="1"/>
      <w:marLeft w:val="0"/>
      <w:marRight w:val="0"/>
      <w:marTop w:val="0"/>
      <w:marBottom w:val="0"/>
      <w:divBdr>
        <w:top w:val="none" w:sz="0" w:space="0" w:color="auto"/>
        <w:left w:val="none" w:sz="0" w:space="0" w:color="auto"/>
        <w:bottom w:val="none" w:sz="0" w:space="0" w:color="auto"/>
        <w:right w:val="none" w:sz="0" w:space="0" w:color="auto"/>
      </w:divBdr>
    </w:div>
    <w:div w:id="1218737555">
      <w:bodyDiv w:val="1"/>
      <w:marLeft w:val="0"/>
      <w:marRight w:val="0"/>
      <w:marTop w:val="0"/>
      <w:marBottom w:val="0"/>
      <w:divBdr>
        <w:top w:val="none" w:sz="0" w:space="0" w:color="auto"/>
        <w:left w:val="none" w:sz="0" w:space="0" w:color="auto"/>
        <w:bottom w:val="none" w:sz="0" w:space="0" w:color="auto"/>
        <w:right w:val="none" w:sz="0" w:space="0" w:color="auto"/>
      </w:divBdr>
    </w:div>
    <w:div w:id="1299451821">
      <w:bodyDiv w:val="1"/>
      <w:marLeft w:val="0"/>
      <w:marRight w:val="0"/>
      <w:marTop w:val="0"/>
      <w:marBottom w:val="0"/>
      <w:divBdr>
        <w:top w:val="none" w:sz="0" w:space="0" w:color="auto"/>
        <w:left w:val="none" w:sz="0" w:space="0" w:color="auto"/>
        <w:bottom w:val="none" w:sz="0" w:space="0" w:color="auto"/>
        <w:right w:val="none" w:sz="0" w:space="0" w:color="auto"/>
      </w:divBdr>
    </w:div>
    <w:div w:id="1390769229">
      <w:bodyDiv w:val="1"/>
      <w:marLeft w:val="0"/>
      <w:marRight w:val="0"/>
      <w:marTop w:val="0"/>
      <w:marBottom w:val="0"/>
      <w:divBdr>
        <w:top w:val="none" w:sz="0" w:space="0" w:color="auto"/>
        <w:left w:val="none" w:sz="0" w:space="0" w:color="auto"/>
        <w:bottom w:val="none" w:sz="0" w:space="0" w:color="auto"/>
        <w:right w:val="none" w:sz="0" w:space="0" w:color="auto"/>
      </w:divBdr>
    </w:div>
    <w:div w:id="1407607988">
      <w:bodyDiv w:val="1"/>
      <w:marLeft w:val="0"/>
      <w:marRight w:val="0"/>
      <w:marTop w:val="0"/>
      <w:marBottom w:val="0"/>
      <w:divBdr>
        <w:top w:val="none" w:sz="0" w:space="0" w:color="auto"/>
        <w:left w:val="none" w:sz="0" w:space="0" w:color="auto"/>
        <w:bottom w:val="none" w:sz="0" w:space="0" w:color="auto"/>
        <w:right w:val="none" w:sz="0" w:space="0" w:color="auto"/>
      </w:divBdr>
    </w:div>
    <w:div w:id="1504130241">
      <w:bodyDiv w:val="1"/>
      <w:marLeft w:val="0"/>
      <w:marRight w:val="0"/>
      <w:marTop w:val="0"/>
      <w:marBottom w:val="0"/>
      <w:divBdr>
        <w:top w:val="none" w:sz="0" w:space="0" w:color="auto"/>
        <w:left w:val="none" w:sz="0" w:space="0" w:color="auto"/>
        <w:bottom w:val="none" w:sz="0" w:space="0" w:color="auto"/>
        <w:right w:val="none" w:sz="0" w:space="0" w:color="auto"/>
      </w:divBdr>
    </w:div>
    <w:div w:id="1530215157">
      <w:bodyDiv w:val="1"/>
      <w:marLeft w:val="0"/>
      <w:marRight w:val="0"/>
      <w:marTop w:val="0"/>
      <w:marBottom w:val="0"/>
      <w:divBdr>
        <w:top w:val="none" w:sz="0" w:space="0" w:color="auto"/>
        <w:left w:val="none" w:sz="0" w:space="0" w:color="auto"/>
        <w:bottom w:val="none" w:sz="0" w:space="0" w:color="auto"/>
        <w:right w:val="none" w:sz="0" w:space="0" w:color="auto"/>
      </w:divBdr>
    </w:div>
    <w:div w:id="1746877800">
      <w:bodyDiv w:val="1"/>
      <w:marLeft w:val="0"/>
      <w:marRight w:val="0"/>
      <w:marTop w:val="0"/>
      <w:marBottom w:val="0"/>
      <w:divBdr>
        <w:top w:val="none" w:sz="0" w:space="0" w:color="auto"/>
        <w:left w:val="none" w:sz="0" w:space="0" w:color="auto"/>
        <w:bottom w:val="none" w:sz="0" w:space="0" w:color="auto"/>
        <w:right w:val="none" w:sz="0" w:space="0" w:color="auto"/>
      </w:divBdr>
    </w:div>
    <w:div w:id="1756782853">
      <w:bodyDiv w:val="1"/>
      <w:marLeft w:val="0"/>
      <w:marRight w:val="0"/>
      <w:marTop w:val="0"/>
      <w:marBottom w:val="0"/>
      <w:divBdr>
        <w:top w:val="none" w:sz="0" w:space="0" w:color="auto"/>
        <w:left w:val="none" w:sz="0" w:space="0" w:color="auto"/>
        <w:bottom w:val="none" w:sz="0" w:space="0" w:color="auto"/>
        <w:right w:val="none" w:sz="0" w:space="0" w:color="auto"/>
      </w:divBdr>
    </w:div>
    <w:div w:id="1854107229">
      <w:bodyDiv w:val="1"/>
      <w:marLeft w:val="0"/>
      <w:marRight w:val="0"/>
      <w:marTop w:val="0"/>
      <w:marBottom w:val="0"/>
      <w:divBdr>
        <w:top w:val="none" w:sz="0" w:space="0" w:color="auto"/>
        <w:left w:val="none" w:sz="0" w:space="0" w:color="auto"/>
        <w:bottom w:val="none" w:sz="0" w:space="0" w:color="auto"/>
        <w:right w:val="none" w:sz="0" w:space="0" w:color="auto"/>
      </w:divBdr>
    </w:div>
    <w:div w:id="1990092837">
      <w:bodyDiv w:val="1"/>
      <w:marLeft w:val="0"/>
      <w:marRight w:val="0"/>
      <w:marTop w:val="0"/>
      <w:marBottom w:val="0"/>
      <w:divBdr>
        <w:top w:val="none" w:sz="0" w:space="0" w:color="auto"/>
        <w:left w:val="none" w:sz="0" w:space="0" w:color="auto"/>
        <w:bottom w:val="none" w:sz="0" w:space="0" w:color="auto"/>
        <w:right w:val="none" w:sz="0" w:space="0" w:color="auto"/>
      </w:divBdr>
    </w:div>
    <w:div w:id="21054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orace.isis.rl.ac.uk/Plo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8695E-E39F-4500-B5F4-C26F4EBA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24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104</cp:revision>
  <dcterms:created xsi:type="dcterms:W3CDTF">2013-11-04T09:34:00Z</dcterms:created>
  <dcterms:modified xsi:type="dcterms:W3CDTF">2013-11-08T21:03:00Z</dcterms:modified>
</cp:coreProperties>
</file>